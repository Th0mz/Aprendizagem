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DA65F67" w14:textId="668CE798" w:rsidR="00AD7372" w:rsidRPr="007F2FCB" w:rsidRDefault="00510A07" w:rsidP="00443FF1">
      <w:pPr>
        <w:pStyle w:val="Body"/>
        <w:jc w:val="center"/>
        <w:rPr>
          <w:b/>
          <w:bCs/>
          <w:sz w:val="28"/>
          <w:szCs w:val="28"/>
          <w:lang w:val="en-US"/>
        </w:rPr>
      </w:pPr>
      <w:r w:rsidRPr="007F2FCB">
        <w:rPr>
          <w:b/>
          <w:bCs/>
          <w:sz w:val="26"/>
          <w:szCs w:val="26"/>
          <w:lang w:val="en-US"/>
        </w:rPr>
        <w:t>I. Pen-and-paper</w:t>
      </w:r>
    </w:p>
    <w:p w14:paraId="3BC179CD" w14:textId="086A8345" w:rsidR="00510A07" w:rsidRPr="00556879" w:rsidRDefault="00510A07" w:rsidP="00443FF1">
      <w:pPr>
        <w:pStyle w:val="Body"/>
        <w:rPr>
          <w:sz w:val="20"/>
          <w:szCs w:val="20"/>
          <w:lang w:val="en-US"/>
        </w:rPr>
      </w:pPr>
    </w:p>
    <w:p w14:paraId="4DF5E0A6" w14:textId="77777777" w:rsidR="000C6441" w:rsidRDefault="000C6441" w:rsidP="000C6441">
      <w:pPr>
        <w:pStyle w:val="Body"/>
        <w:numPr>
          <w:ilvl w:val="0"/>
          <w:numId w:val="9"/>
        </w:numPr>
        <w:spacing w:before="120" w:after="120"/>
        <w:ind w:left="0"/>
        <w:rPr>
          <w:rFonts w:ascii="Cambria Math" w:hAnsi="Cambria Math" w:cs="Times New Roman"/>
          <w:color w:val="000000" w:themeColor="text1"/>
          <w:lang w:val="en-US"/>
        </w:rPr>
      </w:pPr>
      <w:r>
        <w:rPr>
          <w:rFonts w:ascii="Cambria Math" w:hAnsi="Cambria Math" w:cs="Times New Roman"/>
          <w:color w:val="000000" w:themeColor="text1"/>
          <w:lang w:val="en-US"/>
        </w:rPr>
        <w:t>First, we transformed the design matrix using the basis function</w:t>
      </w:r>
    </w:p>
    <w:p w14:paraId="6CB82096" w14:textId="77777777" w:rsidR="000C6441" w:rsidRPr="00BE4EDE" w:rsidRDefault="000C6441" w:rsidP="000C6441">
      <w:pPr>
        <w:pStyle w:val="Body"/>
        <w:spacing w:before="120" w:after="120"/>
        <w:rPr>
          <w:rFonts w:ascii="Cambria Math" w:hAnsi="Cambria Math" w:cs="Times New Roman"/>
          <w:color w:val="000000" w:themeColor="text1"/>
          <w:lang w:val="en-US"/>
        </w:rPr>
      </w:pPr>
      <w:r w:rsidRPr="00BA56E7">
        <w:rPr>
          <w:rFonts w:ascii="Cambria Math" w:hAnsi="Cambria Math" w:cs="Times New Roman"/>
          <w:color w:val="000000" w:themeColor="text1"/>
          <w:lang w:val="en-US"/>
        </w:rPr>
        <w:t xml:space="preserve"> </w:t>
      </w:r>
      <m:oMath>
        <m:r>
          <w:rPr>
            <w:rFonts w:ascii="Cambria Math" w:hAnsi="Cambria Math" w:cs="Times New Roman"/>
            <w:color w:val="000000" w:themeColor="text1"/>
            <w:sz w:val="20"/>
            <w:szCs w:val="20"/>
            <w:lang w:val="en-US"/>
          </w:rPr>
          <m:t>X=</m:t>
        </m:r>
        <m:d>
          <m:dPr>
            <m:begChr m:val="["/>
            <m:endChr m:val="]"/>
            <m:ctrlPr>
              <w:rPr>
                <w:rFonts w:ascii="Cambria Math" w:hAnsi="Cambria Math" w:cs="Times New Roman"/>
                <w:color w:val="000000" w:themeColor="text1"/>
                <w:sz w:val="20"/>
                <w:szCs w:val="20"/>
                <w:lang w:val="en-US"/>
              </w:rPr>
            </m:ctrlPr>
          </m:dPr>
          <m:e>
            <m:m>
              <m:mPr>
                <m:mcs>
                  <m:mc>
                    <m:mcPr>
                      <m:count m:val="4"/>
                      <m:mcJc m:val="center"/>
                    </m:mcPr>
                  </m:mc>
                </m:mcs>
                <m:ctrlPr>
                  <w:rPr>
                    <w:rFonts w:ascii="Cambria Math" w:hAnsi="Cambria Math" w:cs="Times New Roman"/>
                    <w:color w:val="000000" w:themeColor="text1"/>
                    <w:sz w:val="20"/>
                    <w:szCs w:val="20"/>
                    <w:lang w:val="en-US"/>
                  </w:rPr>
                </m:ctrlPr>
              </m:mP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0</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4</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7</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9</m:t>
                  </m:r>
                  <m:ctrlPr>
                    <w:rPr>
                      <w:rFonts w:ascii="Cambria Math" w:hAnsi="Cambria Math" w:cs="Times New Roman"/>
                      <w:i/>
                      <w:color w:val="000000" w:themeColor="text1"/>
                      <w:sz w:val="20"/>
                      <w:szCs w:val="20"/>
                      <w:lang w:val="en-US"/>
                    </w:rPr>
                  </m:ctrlPr>
                </m:e>
              </m:mr>
            </m:m>
          </m:e>
        </m:d>
        <m:box>
          <m:boxPr>
            <m:opEmu m:val="1"/>
            <m:ctrlPr>
              <w:rPr>
                <w:rFonts w:ascii="Cambria Math" w:hAnsi="Cambria Math" w:cs="Times New Roman"/>
                <w:i/>
                <w:color w:val="000000" w:themeColor="text1"/>
                <w:sz w:val="20"/>
                <w:szCs w:val="20"/>
                <w:lang w:val="en-US"/>
              </w:rPr>
            </m:ctrlPr>
          </m:boxPr>
          <m:e>
            <m:box>
              <m:boxPr>
                <m:opEmu m:val="1"/>
                <m:ctrlPr>
                  <w:rPr>
                    <w:rFonts w:ascii="Cambria Math" w:hAnsi="Cambria Math" w:cs="Times New Roman"/>
                    <w:i/>
                    <w:color w:val="000000" w:themeColor="text1"/>
                    <w:sz w:val="20"/>
                    <w:szCs w:val="20"/>
                    <w:lang w:val="en-US"/>
                  </w:rPr>
                </m:ctrlPr>
              </m:boxPr>
              <m:e>
                <m:groupChr>
                  <m:groupChrPr>
                    <m:chr m:val="→"/>
                    <m:pos m:val="top"/>
                    <m:ctrlPr>
                      <w:rPr>
                        <w:rFonts w:ascii="Cambria Math" w:hAnsi="Cambria Math" w:cs="Times New Roman"/>
                        <w:i/>
                        <w:color w:val="000000" w:themeColor="text1"/>
                        <w:sz w:val="20"/>
                        <w:szCs w:val="20"/>
                        <w:lang w:val="en-US"/>
                      </w:rPr>
                    </m:ctrlPr>
                  </m:groupChrPr>
                  <m:e>
                    <m:r>
                      <m:rPr>
                        <m:sty m:val="p"/>
                      </m:rPr>
                      <w:rPr>
                        <w:rFonts w:ascii="Cambria Math" w:hAnsi="Cambria Math" w:cs="Cambria Math"/>
                        <w:sz w:val="20"/>
                        <w:szCs w:val="20"/>
                      </w:rPr>
                      <m:t>ϕ</m:t>
                    </m:r>
                    <m:d>
                      <m:dPr>
                        <m:ctrlPr>
                          <w:rPr>
                            <w:rFonts w:ascii="Cambria Math" w:hAnsi="Cambria Math"/>
                            <w:sz w:val="20"/>
                            <w:szCs w:val="20"/>
                            <w:lang w:val="en-US"/>
                          </w:rPr>
                        </m:ctrlPr>
                      </m:dPr>
                      <m:e>
                        <m:r>
                          <m:rPr>
                            <m:sty m:val="p"/>
                          </m:rPr>
                          <w:rPr>
                            <w:rFonts w:ascii="Cambria Math" w:hAnsi="Cambria Math" w:cs="Cambria Math"/>
                            <w:sz w:val="20"/>
                            <w:szCs w:val="20"/>
                            <w:lang w:val="en-US"/>
                          </w:rPr>
                          <m:t>x</m:t>
                        </m:r>
                      </m:e>
                    </m:d>
                  </m:e>
                </m:groupChr>
              </m:e>
            </m:box>
            <m:r>
              <w:rPr>
                <w:rFonts w:ascii="Cambria Math" w:hAnsi="Cambria Math" w:cs="Times New Roman"/>
                <w:color w:val="000000" w:themeColor="text1"/>
                <w:sz w:val="20"/>
                <w:szCs w:val="20"/>
                <w:lang w:val="en-US"/>
              </w:rPr>
              <m:t xml:space="preserve">  </m:t>
            </m:r>
            <m:r>
              <m:rPr>
                <m:sty m:val="p"/>
              </m:rPr>
              <w:rPr>
                <w:rFonts w:ascii="Cambria Math" w:hAnsi="Cambria Math" w:cs="Times New Roman"/>
                <w:color w:val="000000" w:themeColor="text1"/>
                <w:sz w:val="20"/>
                <w:szCs w:val="20"/>
                <w:lang w:val="en-US"/>
              </w:rPr>
              <m:t>Φ</m:t>
            </m:r>
            <m:r>
              <w:rPr>
                <w:rFonts w:ascii="Cambria Math" w:hAnsi="Cambria Math" w:cs="Times New Roman"/>
                <w:color w:val="000000" w:themeColor="text1"/>
                <w:sz w:val="20"/>
                <w:szCs w:val="20"/>
                <w:lang w:val="en-US"/>
              </w:rPr>
              <m:t>=</m:t>
            </m:r>
            <m:d>
              <m:dPr>
                <m:begChr m:val="["/>
                <m:endChr m:val="]"/>
                <m:ctrlPr>
                  <w:rPr>
                    <w:rFonts w:ascii="Cambria Math" w:hAnsi="Cambria Math" w:cs="Times New Roman"/>
                    <w:color w:val="000000" w:themeColor="text1"/>
                    <w:sz w:val="20"/>
                    <w:szCs w:val="20"/>
                    <w:lang w:val="en-US"/>
                  </w:rPr>
                </m:ctrlPr>
              </m:dPr>
              <m:e>
                <m:m>
                  <m:mPr>
                    <m:mcs>
                      <m:mc>
                        <m:mcPr>
                          <m:count m:val="4"/>
                          <m:mcJc m:val="center"/>
                        </m:mcPr>
                      </m:mc>
                    </m:mcs>
                    <m:ctrlPr>
                      <w:rPr>
                        <w:rFonts w:ascii="Cambria Math" w:hAnsi="Cambria Math" w:cs="Times New Roman"/>
                        <w:color w:val="000000" w:themeColor="text1"/>
                        <w:sz w:val="20"/>
                        <w:szCs w:val="20"/>
                        <w:lang w:val="en-US"/>
                      </w:rPr>
                    </m:ctrlPr>
                  </m:mP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1.414</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2.828</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5.196</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27</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140.3</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4.472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89.44</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3.742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14</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52.38</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7.280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53</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385.8</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1.732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5.196</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2.828</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8</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22.63</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9.220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85</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783.7</m:t>
                      </m:r>
                      <m:ctrlPr>
                        <w:rPr>
                          <w:rFonts w:ascii="Cambria Math" w:hAnsi="Cambria Math" w:cs="Times New Roman"/>
                          <w:i/>
                          <w:color w:val="000000" w:themeColor="text1"/>
                          <w:sz w:val="20"/>
                          <w:szCs w:val="20"/>
                          <w:lang w:val="en-US"/>
                        </w:rPr>
                      </m:ctrlPr>
                    </m:e>
                  </m:mr>
                </m:m>
              </m:e>
            </m:d>
          </m:e>
        </m:box>
      </m:oMath>
      <w:r w:rsidRPr="00B131BC">
        <w:rPr>
          <w:rFonts w:ascii="Cambria Math" w:hAnsi="Cambria Math" w:cs="Times New Roman"/>
          <w:color w:val="000000" w:themeColor="text1"/>
          <w:sz w:val="20"/>
          <w:szCs w:val="20"/>
          <w:lang w:val="en-US"/>
        </w:rPr>
        <w:t xml:space="preserve">      </w:t>
      </w:r>
      <m:oMath>
        <m:sSup>
          <m:sSupPr>
            <m:ctrlPr>
              <w:rPr>
                <w:rFonts w:ascii="Cambria Math" w:hAnsi="Cambria Math" w:cs="Times New Roman"/>
                <w:color w:val="000000" w:themeColor="text1"/>
                <w:sz w:val="20"/>
                <w:szCs w:val="20"/>
                <w:lang w:val="en-US"/>
              </w:rPr>
            </m:ctrlPr>
          </m:sSupPr>
          <m:e>
            <m:r>
              <m:rPr>
                <m:sty m:val="p"/>
              </m:rPr>
              <w:rPr>
                <w:rFonts w:ascii="Cambria Math" w:hAnsi="Cambria Math" w:cs="Times New Roman"/>
                <w:color w:val="000000" w:themeColor="text1"/>
                <w:sz w:val="20"/>
                <w:szCs w:val="20"/>
                <w:lang w:val="en-US"/>
              </w:rPr>
              <m:t>Φ</m:t>
            </m:r>
          </m:e>
          <m:sup>
            <m:r>
              <m:rPr>
                <m:sty m:val="p"/>
              </m:rPr>
              <w:rPr>
                <w:rFonts w:ascii="Cambria Math" w:hAnsi="Cambria Math" w:cs="Times New Roman"/>
                <w:color w:val="000000" w:themeColor="text1"/>
                <w:sz w:val="20"/>
                <w:szCs w:val="20"/>
                <w:lang w:val="en-US"/>
              </w:rPr>
              <m:t>T</m:t>
            </m:r>
          </m:sup>
        </m:sSup>
        <m:r>
          <w:rPr>
            <w:rFonts w:ascii="Cambria Math" w:hAnsi="Cambria Math" w:cs="Times New Roman"/>
            <w:color w:val="000000" w:themeColor="text1"/>
            <w:sz w:val="20"/>
            <w:szCs w:val="20"/>
            <w:lang w:val="en-US"/>
          </w:rPr>
          <m:t xml:space="preserve">= </m:t>
        </m:r>
        <m:d>
          <m:dPr>
            <m:begChr m:val="["/>
            <m:endChr m:val="]"/>
            <m:ctrlPr>
              <w:rPr>
                <w:rFonts w:ascii="Cambria Math" w:hAnsi="Cambria Math" w:cs="Times New Roman"/>
                <w:color w:val="000000" w:themeColor="text1"/>
                <w:sz w:val="20"/>
                <w:szCs w:val="20"/>
                <w:lang w:val="en-US"/>
              </w:rPr>
            </m:ctrlPr>
          </m:dPr>
          <m:e>
            <m:m>
              <m:mPr>
                <m:mcs>
                  <m:mc>
                    <m:mcPr>
                      <m:count m:val="8"/>
                      <m:mcJc m:val="center"/>
                    </m:mcPr>
                  </m:mc>
                </m:mcs>
                <m:ctrlPr>
                  <w:rPr>
                    <w:rFonts w:ascii="Cambria Math" w:hAnsi="Cambria Math" w:cs="Times New Roman"/>
                    <w:color w:val="000000" w:themeColor="text1"/>
                    <w:sz w:val="20"/>
                    <w:szCs w:val="20"/>
                    <w:lang w:val="en-US"/>
                  </w:rPr>
                </m:ctrlPr>
              </m:mPr>
              <m:mr>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1.41</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5.196</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4.47</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3.74</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7.28</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1.7</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2.8</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9.22</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27</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20</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14</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53</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8</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85</m:t>
                  </m:r>
                  <m:ctrlPr>
                    <w:rPr>
                      <w:rFonts w:ascii="Cambria Math" w:hAnsi="Cambria Math" w:cs="Times New Roman"/>
                      <w:i/>
                      <w:color w:val="000000" w:themeColor="text1"/>
                      <w:sz w:val="20"/>
                      <w:szCs w:val="20"/>
                      <w:lang w:val="en-US"/>
                    </w:rPr>
                  </m:ctrlPr>
                </m:e>
              </m:mr>
              <m:mr>
                <m:e>
                  <m:r>
                    <w:rPr>
                      <w:rFonts w:ascii="Cambria Math" w:hAnsi="Cambria Math" w:cs="Times New Roman"/>
                      <w:color w:val="000000" w:themeColor="text1"/>
                      <w:sz w:val="20"/>
                      <w:szCs w:val="20"/>
                      <w:lang w:val="en-US"/>
                    </w:rPr>
                    <m:t>2.82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140.3</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89.4</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52.4</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386</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5.2</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23</m:t>
                  </m:r>
                  <m:ctrlPr>
                    <w:rPr>
                      <w:rFonts w:ascii="Cambria Math" w:hAnsi="Cambria Math" w:cs="Times New Roman"/>
                      <w:i/>
                      <w:color w:val="000000" w:themeColor="text1"/>
                      <w:sz w:val="20"/>
                      <w:szCs w:val="20"/>
                      <w:lang w:val="en-US"/>
                    </w:rPr>
                  </m:ctrlPr>
                </m:e>
                <m:e>
                  <m:r>
                    <w:rPr>
                      <w:rFonts w:ascii="Cambria Math" w:hAnsi="Cambria Math" w:cs="Times New Roman"/>
                      <w:color w:val="000000" w:themeColor="text1"/>
                      <w:sz w:val="20"/>
                      <w:szCs w:val="20"/>
                      <w:lang w:val="en-US"/>
                    </w:rPr>
                    <m:t>784</m:t>
                  </m:r>
                  <m:ctrlPr>
                    <w:rPr>
                      <w:rFonts w:ascii="Cambria Math" w:hAnsi="Cambria Math" w:cs="Times New Roman"/>
                      <w:i/>
                      <w:color w:val="000000" w:themeColor="text1"/>
                      <w:sz w:val="20"/>
                      <w:szCs w:val="20"/>
                      <w:lang w:val="en-US"/>
                    </w:rPr>
                  </m:ctrlPr>
                </m:e>
              </m:mr>
            </m:m>
          </m:e>
        </m:d>
        <m:r>
          <w:rPr>
            <w:rFonts w:ascii="Cambria Math" w:hAnsi="Cambria Math" w:cs="Times New Roman"/>
            <w:color w:val="000000" w:themeColor="text1"/>
            <w:sz w:val="20"/>
            <w:szCs w:val="20"/>
            <w:lang w:val="en-US"/>
          </w:rPr>
          <m:t xml:space="preserve"> </m:t>
        </m:r>
      </m:oMath>
      <w:r>
        <w:rPr>
          <w:rFonts w:ascii="Cambria Math" w:hAnsi="Cambria Math" w:cs="Times New Roman"/>
          <w:color w:val="000000" w:themeColor="text1"/>
          <w:lang w:val="en-US"/>
        </w:rPr>
        <w:t xml:space="preserve">   </w:t>
      </w:r>
    </w:p>
    <w:p w14:paraId="6EC703FD" w14:textId="77777777" w:rsidR="000C6441" w:rsidRPr="00DA4492" w:rsidRDefault="000C6441" w:rsidP="000C6441">
      <w:pPr>
        <w:pStyle w:val="Body"/>
        <w:spacing w:before="180" w:after="180"/>
        <w:rPr>
          <w:rFonts w:ascii="Cambria Math" w:hAnsi="Cambria Math" w:cs="Times New Roman"/>
          <w:iCs/>
          <w:color w:val="000000" w:themeColor="text1"/>
          <w:lang w:val="en-US"/>
        </w:rPr>
      </w:pPr>
      <w:r w:rsidRPr="00DA4492">
        <w:rPr>
          <w:rFonts w:ascii="Cambria Math" w:hAnsi="Cambria Math" w:cs="Times New Roman"/>
          <w:iCs/>
          <w:color w:val="000000" w:themeColor="text1"/>
          <w:lang w:val="en-US"/>
        </w:rPr>
        <w:t>Then, we will calculate the vector W that minimizes the square-error loss function, this vector is given by the following expression</w:t>
      </w:r>
    </w:p>
    <w:p w14:paraId="2E9A6D77" w14:textId="65ED2A9E" w:rsidR="00F13B40" w:rsidRPr="00296A8E" w:rsidRDefault="000C6441" w:rsidP="000C6441">
      <w:pPr>
        <w:pStyle w:val="Body"/>
        <w:spacing w:before="180" w:after="180"/>
        <w:rPr>
          <w:rFonts w:ascii="Cambria Math" w:hAnsi="Cambria Math" w:cs="Times New Roman"/>
          <w:iCs/>
          <w:color w:val="000000" w:themeColor="text1"/>
          <w:sz w:val="20"/>
          <w:szCs w:val="20"/>
          <w:lang w:val="en-US"/>
        </w:rPr>
      </w:pPr>
      <m:oMathPara>
        <m:oMath>
          <m:r>
            <w:rPr>
              <w:rFonts w:ascii="Cambria Math" w:hAnsi="Cambria Math" w:cs="Times New Roman"/>
              <w:color w:val="000000" w:themeColor="text1"/>
              <w:sz w:val="20"/>
              <w:szCs w:val="20"/>
              <w:lang w:val="en-US"/>
            </w:rPr>
            <m:t>W=</m:t>
          </m:r>
          <m:sSup>
            <m:sSupPr>
              <m:ctrlPr>
                <w:rPr>
                  <w:rFonts w:ascii="Cambria Math" w:hAnsi="Cambria Math" w:cs="Times New Roman"/>
                  <w:i/>
                  <w:iCs/>
                  <w:color w:val="000000" w:themeColor="text1"/>
                  <w:sz w:val="20"/>
                  <w:szCs w:val="20"/>
                  <w:lang w:val="en-US"/>
                </w:rPr>
              </m:ctrlPr>
            </m:sSupPr>
            <m:e>
              <m:d>
                <m:dPr>
                  <m:ctrlPr>
                    <w:rPr>
                      <w:rFonts w:ascii="Cambria Math" w:hAnsi="Cambria Math" w:cs="Times New Roman"/>
                      <w:i/>
                      <w:iCs/>
                      <w:color w:val="000000" w:themeColor="text1"/>
                      <w:sz w:val="20"/>
                      <w:szCs w:val="20"/>
                      <w:lang w:val="en-US"/>
                    </w:rPr>
                  </m:ctrlPr>
                </m:dPr>
                <m:e>
                  <m:sSup>
                    <m:sSupPr>
                      <m:ctrlPr>
                        <w:rPr>
                          <w:rFonts w:ascii="Cambria Math" w:hAnsi="Cambria Math" w:cs="Times New Roman"/>
                          <w:i/>
                          <w:iCs/>
                          <w:color w:val="000000" w:themeColor="text1"/>
                          <w:sz w:val="20"/>
                          <w:szCs w:val="20"/>
                          <w:lang w:val="en-US"/>
                        </w:rPr>
                      </m:ctrlPr>
                    </m:sSupPr>
                    <m:e>
                      <m:r>
                        <m:rPr>
                          <m:sty m:val="p"/>
                        </m:rPr>
                        <w:rPr>
                          <w:rFonts w:ascii="Cambria Math" w:hAnsi="Cambria Math" w:cs="Times New Roman"/>
                          <w:color w:val="000000" w:themeColor="text1"/>
                          <w:sz w:val="20"/>
                          <w:szCs w:val="20"/>
                          <w:lang w:val="en-US"/>
                        </w:rPr>
                        <m:t>Φ</m:t>
                      </m:r>
                    </m:e>
                    <m:sup>
                      <m:r>
                        <w:rPr>
                          <w:rFonts w:ascii="Cambria Math" w:hAnsi="Cambria Math" w:cs="Times New Roman"/>
                          <w:color w:val="000000" w:themeColor="text1"/>
                          <w:sz w:val="20"/>
                          <w:szCs w:val="20"/>
                          <w:lang w:val="en-US"/>
                        </w:rPr>
                        <m:t>T</m:t>
                      </m:r>
                    </m:sup>
                  </m:sSup>
                  <m:r>
                    <m:rPr>
                      <m:sty m:val="p"/>
                    </m:rPr>
                    <w:rPr>
                      <w:rFonts w:ascii="Cambria Math" w:hAnsi="Cambria Math" w:cs="Times New Roman"/>
                      <w:color w:val="000000" w:themeColor="text1"/>
                      <w:sz w:val="20"/>
                      <w:szCs w:val="20"/>
                      <w:lang w:val="en-US"/>
                    </w:rPr>
                    <m:t>Φ</m:t>
                  </m:r>
                </m:e>
              </m:d>
            </m:e>
            <m:sup>
              <m:r>
                <w:rPr>
                  <w:rFonts w:ascii="Cambria Math" w:hAnsi="Cambria Math" w:cs="Times New Roman"/>
                  <w:color w:val="000000" w:themeColor="text1"/>
                  <w:sz w:val="20"/>
                  <w:szCs w:val="20"/>
                  <w:lang w:val="en-US"/>
                </w:rPr>
                <m:t>-1</m:t>
              </m:r>
            </m:sup>
          </m:sSup>
          <m:sSup>
            <m:sSupPr>
              <m:ctrlPr>
                <w:rPr>
                  <w:rFonts w:ascii="Cambria Math" w:hAnsi="Cambria Math" w:cs="Times New Roman"/>
                  <w:i/>
                  <w:iCs/>
                  <w:color w:val="000000" w:themeColor="text1"/>
                  <w:sz w:val="20"/>
                  <w:szCs w:val="20"/>
                  <w:lang w:val="en-US"/>
                </w:rPr>
              </m:ctrlPr>
            </m:sSupPr>
            <m:e>
              <m:r>
                <m:rPr>
                  <m:sty m:val="p"/>
                </m:rPr>
                <w:rPr>
                  <w:rFonts w:ascii="Cambria Math" w:hAnsi="Cambria Math" w:cs="Times New Roman"/>
                  <w:color w:val="000000" w:themeColor="text1"/>
                  <w:sz w:val="20"/>
                  <w:szCs w:val="20"/>
                  <w:lang w:val="en-US"/>
                </w:rPr>
                <m:t>Φ</m:t>
              </m:r>
              <m:ctrlPr>
                <w:rPr>
                  <w:rFonts w:ascii="Cambria Math" w:hAnsi="Cambria Math" w:cs="Times New Roman"/>
                  <w:iCs/>
                  <w:color w:val="000000" w:themeColor="text1"/>
                  <w:sz w:val="20"/>
                  <w:szCs w:val="20"/>
                  <w:lang w:val="en-US"/>
                </w:rPr>
              </m:ctrlPr>
            </m:e>
            <m:sup>
              <m:r>
                <w:rPr>
                  <w:rFonts w:ascii="Cambria Math" w:hAnsi="Cambria Math" w:cs="Times New Roman"/>
                  <w:color w:val="000000" w:themeColor="text1"/>
                  <w:sz w:val="20"/>
                  <w:szCs w:val="20"/>
                  <w:lang w:val="en-US"/>
                </w:rPr>
                <m:t>T</m:t>
              </m:r>
            </m:sup>
          </m:sSup>
          <m:r>
            <m:rPr>
              <m:nor/>
            </m:rPr>
            <w:rPr>
              <w:rFonts w:ascii="Cambria Math" w:hAnsi="Cambria Math" w:cs="Times New Roman"/>
              <w:iCs/>
              <w:color w:val="000000" w:themeColor="text1"/>
              <w:sz w:val="20"/>
              <w:szCs w:val="20"/>
              <w:lang w:val="en-US"/>
            </w:rPr>
            <m:t xml:space="preserve">  z where z  </m:t>
          </m:r>
          <m:r>
            <w:rPr>
              <w:rFonts w:ascii="Cambria Math" w:hAnsi="Cambria Math" w:cs="Times New Roman"/>
              <w:color w:val="000000" w:themeColor="text1"/>
              <w:sz w:val="20"/>
              <w:szCs w:val="20"/>
              <w:lang w:val="en-US"/>
            </w:rPr>
            <m:t>=</m:t>
          </m:r>
          <m:sSup>
            <m:sSupPr>
              <m:ctrlPr>
                <w:rPr>
                  <w:rFonts w:ascii="Cambria Math" w:hAnsi="Cambria Math" w:cs="Times New Roman"/>
                  <w:i/>
                  <w:iCs/>
                  <w:color w:val="000000" w:themeColor="text1"/>
                  <w:sz w:val="20"/>
                  <w:szCs w:val="20"/>
                  <w:lang w:val="en-US"/>
                </w:rPr>
              </m:ctrlPr>
            </m:sSupPr>
            <m:e>
              <m:r>
                <w:rPr>
                  <w:rFonts w:ascii="Cambria Math" w:hAnsi="Cambria Math" w:cs="Times New Roman"/>
                  <w:color w:val="000000" w:themeColor="text1"/>
                  <w:sz w:val="20"/>
                  <w:szCs w:val="20"/>
                  <w:lang w:val="en-US"/>
                </w:rPr>
                <m:t>[</m:t>
              </m:r>
              <m:m>
                <m:mPr>
                  <m:mcs>
                    <m:mc>
                      <m:mcPr>
                        <m:count m:val="8"/>
                        <m:mcJc m:val="center"/>
                      </m:mcPr>
                    </m:mc>
                  </m:mcs>
                  <m:ctrlPr>
                    <w:rPr>
                      <w:rFonts w:ascii="Cambria Math" w:hAnsi="Cambria Math" w:cs="Times New Roman"/>
                      <w:iCs/>
                      <w:color w:val="000000" w:themeColor="text1"/>
                      <w:sz w:val="20"/>
                      <w:szCs w:val="20"/>
                      <w:lang w:val="en-US"/>
                    </w:rPr>
                  </m:ctrlPr>
                </m:mPr>
                <m:mr>
                  <m:e>
                    <m:r>
                      <w:rPr>
                        <w:rFonts w:ascii="Cambria Math" w:hAnsi="Cambria Math" w:cs="Times New Roman"/>
                        <w:color w:val="000000" w:themeColor="text1"/>
                        <w:sz w:val="20"/>
                        <w:szCs w:val="20"/>
                        <w:lang w:val="en-US"/>
                      </w:rPr>
                      <m:t>1</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3</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2</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0</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6</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4</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5</m:t>
                    </m:r>
                    <m:ctrlPr>
                      <w:rPr>
                        <w:rFonts w:ascii="Cambria Math" w:hAnsi="Cambria Math" w:cs="Times New Roman"/>
                        <w:i/>
                        <w:iCs/>
                        <w:color w:val="000000" w:themeColor="text1"/>
                        <w:sz w:val="20"/>
                        <w:szCs w:val="20"/>
                        <w:lang w:val="en-US"/>
                      </w:rPr>
                    </m:ctrlPr>
                  </m:e>
                  <m:e>
                    <m:r>
                      <w:rPr>
                        <w:rFonts w:ascii="Cambria Math" w:hAnsi="Cambria Math" w:cs="Times New Roman"/>
                        <w:color w:val="000000" w:themeColor="text1"/>
                        <w:sz w:val="20"/>
                        <w:szCs w:val="20"/>
                        <w:lang w:val="en-US"/>
                      </w:rPr>
                      <m:t xml:space="preserve">7] </m:t>
                    </m:r>
                    <m:ctrlPr>
                      <w:rPr>
                        <w:rFonts w:ascii="Cambria Math" w:hAnsi="Cambria Math" w:cs="Times New Roman"/>
                        <w:i/>
                        <w:iCs/>
                        <w:color w:val="000000" w:themeColor="text1"/>
                        <w:sz w:val="20"/>
                        <w:szCs w:val="20"/>
                        <w:lang w:val="en-US"/>
                      </w:rPr>
                    </m:ctrlPr>
                  </m:e>
                </m:mr>
              </m:m>
            </m:e>
            <m:sup>
              <m:r>
                <w:rPr>
                  <w:rFonts w:ascii="Cambria Math" w:hAnsi="Cambria Math" w:cs="Times New Roman"/>
                  <w:color w:val="000000" w:themeColor="text1"/>
                  <w:sz w:val="20"/>
                  <w:szCs w:val="20"/>
                  <w:lang w:val="en-US"/>
                </w:rPr>
                <m:t>T</m:t>
              </m:r>
            </m:sup>
          </m:sSup>
          <m:d>
            <m:dPr>
              <m:ctrlPr>
                <w:rPr>
                  <w:rFonts w:ascii="Cambria Math" w:hAnsi="Cambria Math" w:cs="Times New Roman"/>
                  <w:i/>
                  <w:iCs/>
                  <w:color w:val="000000" w:themeColor="text1"/>
                  <w:sz w:val="20"/>
                  <w:szCs w:val="20"/>
                  <w:lang w:val="en-US"/>
                </w:rPr>
              </m:ctrlPr>
            </m:dPr>
            <m:e>
              <m:r>
                <m:rPr>
                  <m:nor/>
                </m:rPr>
                <w:rPr>
                  <w:rFonts w:ascii="Cambria Math" w:hAnsi="Cambria Math" w:cs="Times New Roman"/>
                  <w:iCs/>
                  <w:color w:val="000000" w:themeColor="text1"/>
                  <w:sz w:val="20"/>
                  <w:szCs w:val="20"/>
                  <w:lang w:val="en-US"/>
                </w:rPr>
                <m:t>output vector</m:t>
              </m:r>
            </m:e>
          </m:d>
        </m:oMath>
      </m:oMathPara>
    </w:p>
    <w:p w14:paraId="78F5204C" w14:textId="18BBE1DF" w:rsidR="00296A8E" w:rsidRPr="000C6441" w:rsidRDefault="00296A8E" w:rsidP="000C6441">
      <w:pPr>
        <w:pStyle w:val="Body"/>
        <w:spacing w:before="180" w:after="180"/>
        <w:rPr>
          <w:rFonts w:ascii="Cambria Math" w:hAnsi="Cambria Math" w:cs="Times New Roman"/>
          <w:iCs/>
          <w:color w:val="000000" w:themeColor="text1"/>
          <w:sz w:val="20"/>
          <w:szCs w:val="20"/>
          <w:lang w:val="en-US"/>
        </w:rPr>
      </w:pPr>
      <w:r>
        <w:rPr>
          <w:rFonts w:ascii="Cambria Math" w:hAnsi="Cambria Math" w:cs="Times New Roman"/>
          <w:iCs/>
          <w:color w:val="000000" w:themeColor="text1"/>
          <w:lang w:val="en-US"/>
        </w:rPr>
        <w:t>So, for the training dataset we obtain that</w:t>
      </w:r>
      <w:r>
        <w:rPr>
          <w:rFonts w:ascii="Cambria Math" w:hAnsi="Cambria Math" w:cs="Times New Roman"/>
          <w:iCs/>
          <w:color w:val="000000" w:themeColor="text1"/>
          <w:sz w:val="20"/>
          <w:szCs w:val="20"/>
          <w:lang w:val="en-US"/>
        </w:rPr>
        <w:t xml:space="preserve"> </w:t>
      </w:r>
      <m:oMath>
        <m:r>
          <w:rPr>
            <w:rFonts w:ascii="Cambria Math" w:hAnsi="Cambria Math" w:cs="Times New Roman"/>
            <w:color w:val="000000" w:themeColor="text1"/>
            <w:sz w:val="20"/>
            <w:szCs w:val="20"/>
            <w:lang w:val="en-US"/>
          </w:rPr>
          <m:t>W=</m:t>
        </m:r>
        <m:sSup>
          <m:sSupPr>
            <m:ctrlPr>
              <w:rPr>
                <w:rFonts w:ascii="Cambria Math" w:hAnsi="Cambria Math"/>
                <w:i/>
                <w:iCs/>
                <w:color w:val="000000" w:themeColor="text1"/>
              </w:rPr>
            </m:ctrlPr>
          </m:sSupPr>
          <m:e>
            <m:r>
              <w:rPr>
                <w:rFonts w:ascii="Cambria Math" w:hAnsi="Cambria Math" w:cs="Times New Roman"/>
                <w:color w:val="000000" w:themeColor="text1"/>
                <w:sz w:val="20"/>
                <w:szCs w:val="20"/>
                <w:lang w:val="en-US"/>
              </w:rPr>
              <m:t>[</m:t>
            </m:r>
            <m:m>
              <m:mPr>
                <m:mcs>
                  <m:mc>
                    <m:mcPr>
                      <m:count m:val="4"/>
                      <m:mcJc m:val="center"/>
                    </m:mcPr>
                  </m:mc>
                </m:mcs>
                <m:ctrlPr>
                  <w:rPr>
                    <w:rFonts w:ascii="Cambria Math" w:hAnsi="Cambria Math"/>
                    <w:iCs/>
                    <w:color w:val="000000" w:themeColor="text1"/>
                  </w:rPr>
                </m:ctrlPr>
              </m:mPr>
              <m:mr>
                <m:e>
                  <m:r>
                    <w:rPr>
                      <w:rFonts w:ascii="Cambria Math" w:hAnsi="Cambria Math" w:cs="Times New Roman"/>
                      <w:color w:val="000000" w:themeColor="text1"/>
                      <w:sz w:val="20"/>
                      <w:szCs w:val="20"/>
                      <w:lang w:val="en-US"/>
                    </w:rPr>
                    <m:t>4.5835</m:t>
                  </m:r>
                  <m:ctrlPr>
                    <w:rPr>
                      <w:rFonts w:ascii="Cambria Math" w:hAnsi="Cambria Math"/>
                      <w:i/>
                      <w:iCs/>
                      <w:color w:val="000000" w:themeColor="text1"/>
                    </w:rPr>
                  </m:ctrlPr>
                </m:e>
                <m:e>
                  <m:r>
                    <w:rPr>
                      <w:rFonts w:ascii="Cambria Math" w:hAnsi="Cambria Math" w:cs="Times New Roman"/>
                      <w:color w:val="000000" w:themeColor="text1"/>
                      <w:sz w:val="20"/>
                      <w:szCs w:val="20"/>
                      <w:lang w:val="en-US"/>
                    </w:rPr>
                    <m:t>-1.6872</m:t>
                  </m:r>
                  <m:ctrlPr>
                    <w:rPr>
                      <w:rFonts w:ascii="Cambria Math" w:hAnsi="Cambria Math"/>
                      <w:i/>
                      <w:iCs/>
                      <w:color w:val="000000" w:themeColor="text1"/>
                    </w:rPr>
                  </m:ctrlPr>
                </m:e>
                <m:e>
                  <m:r>
                    <w:rPr>
                      <w:rFonts w:ascii="Cambria Math" w:hAnsi="Cambria Math" w:cs="Times New Roman"/>
                      <w:color w:val="000000" w:themeColor="text1"/>
                      <w:sz w:val="20"/>
                      <w:szCs w:val="20"/>
                      <w:lang w:val="en-US"/>
                    </w:rPr>
                    <m:t>0.3377</m:t>
                  </m:r>
                  <m:ctrlPr>
                    <w:rPr>
                      <w:rFonts w:ascii="Cambria Math" w:hAnsi="Cambria Math"/>
                      <w:i/>
                      <w:iCs/>
                      <w:color w:val="000000" w:themeColor="text1"/>
                    </w:rPr>
                  </m:ctrlPr>
                </m:e>
                <m:e>
                  <m:r>
                    <w:rPr>
                      <w:rFonts w:ascii="Cambria Math" w:hAnsi="Cambria Math" w:cs="Times New Roman"/>
                      <w:color w:val="000000" w:themeColor="text1"/>
                      <w:sz w:val="20"/>
                      <w:szCs w:val="20"/>
                      <w:lang w:val="en-US"/>
                    </w:rPr>
                    <m:t>-0.01331</m:t>
                  </m:r>
                  <m:ctrlPr>
                    <w:rPr>
                      <w:rFonts w:ascii="Cambria Math" w:hAnsi="Cambria Math"/>
                      <w:i/>
                      <w:iCs/>
                      <w:color w:val="000000" w:themeColor="text1"/>
                    </w:rPr>
                  </m:ctrlPr>
                </m:e>
              </m:mr>
            </m:m>
            <m:r>
              <w:rPr>
                <w:rFonts w:ascii="Cambria Math" w:hAnsi="Cambria Math" w:cs="Times New Roman"/>
                <w:color w:val="000000" w:themeColor="text1"/>
                <w:sz w:val="20"/>
                <w:szCs w:val="20"/>
                <w:lang w:val="en-US"/>
              </w:rPr>
              <m:t>]</m:t>
            </m:r>
          </m:e>
          <m:sup>
            <m:r>
              <w:rPr>
                <w:rFonts w:ascii="Cambria Math" w:hAnsi="Cambria Math" w:cs="Times New Roman"/>
                <w:color w:val="000000" w:themeColor="text1"/>
                <w:sz w:val="20"/>
                <w:szCs w:val="20"/>
                <w:lang w:val="en-US"/>
              </w:rPr>
              <m:t>T</m:t>
            </m:r>
          </m:sup>
        </m:sSup>
      </m:oMath>
    </w:p>
    <w:p w14:paraId="7DF6079F" w14:textId="18BBE1DF" w:rsidR="000C6441" w:rsidRDefault="000C6441" w:rsidP="000C6441">
      <w:pPr>
        <w:pStyle w:val="Body"/>
        <w:numPr>
          <w:ilvl w:val="0"/>
          <w:numId w:val="9"/>
        </w:numPr>
        <w:spacing w:before="120" w:after="120"/>
        <w:ind w:left="0"/>
        <w:rPr>
          <w:rFonts w:ascii="Cambria Math" w:hAnsi="Cambria Math"/>
          <w:lang w:val="en-US"/>
        </w:rPr>
      </w:pPr>
      <w:r>
        <w:rPr>
          <w:rFonts w:ascii="Cambria Math" w:hAnsi="Cambria Math"/>
          <w:lang w:val="en-US"/>
        </w:rPr>
        <w:t>To measure the differences between the observed values and the predictions given by the model, in order to test it, we’ll use the RMSE</w:t>
      </w:r>
    </w:p>
    <w:p w14:paraId="628F5DC3" w14:textId="77777777" w:rsidR="000C6441" w:rsidRPr="00DA4492" w:rsidRDefault="000C6441" w:rsidP="000C6441">
      <w:pPr>
        <w:pStyle w:val="Body"/>
        <w:spacing w:before="120" w:after="120"/>
        <w:rPr>
          <w:rFonts w:ascii="Cambria Math" w:hAnsi="Cambria Math"/>
          <w:lang w:val="en-US"/>
        </w:rPr>
      </w:pPr>
      <w:r>
        <w:rPr>
          <w:rFonts w:ascii="Cambria Math" w:hAnsi="Cambria Math"/>
          <w:lang w:val="en-US"/>
        </w:rPr>
        <w:t>For that we’ll need to calculate the predictions of our model:</w:t>
      </w:r>
    </w:p>
    <w:p w14:paraId="310CFD8C" w14:textId="77777777" w:rsidR="000C6441" w:rsidRPr="00DA4492" w:rsidRDefault="00CC380D" w:rsidP="000C6441">
      <w:pPr>
        <w:pStyle w:val="Body"/>
        <w:spacing w:before="120" w:after="120"/>
        <w:rPr>
          <w:rFonts w:ascii="Cambria Math" w:hAnsi="Cambria Math"/>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X</m:t>
              </m:r>
            </m:e>
            <m:sub>
              <m:r>
                <w:rPr>
                  <w:rFonts w:ascii="Cambria Math" w:hAnsi="Cambria Math"/>
                  <w:sz w:val="20"/>
                  <w:szCs w:val="20"/>
                  <w:lang w:val="en-US"/>
                </w:rPr>
                <m:t>train</m:t>
              </m:r>
            </m:sub>
          </m:sSub>
          <m:r>
            <w:rPr>
              <w:rFonts w:ascii="Cambria Math" w:hAnsi="Cambria Math"/>
              <w:sz w:val="20"/>
              <w:szCs w:val="20"/>
              <w:lang w:val="en-US"/>
            </w:rPr>
            <m:t>=</m:t>
          </m:r>
          <m:d>
            <m:dPr>
              <m:begChr m:val="["/>
              <m:endChr m:val="]"/>
              <m:ctrlPr>
                <w:rPr>
                  <w:rFonts w:ascii="Cambria Math" w:hAnsi="Cambria Math"/>
                  <w:sz w:val="20"/>
                  <w:szCs w:val="20"/>
                  <w:lang w:val="en-US"/>
                </w:rPr>
              </m:ctrlPr>
            </m:dPr>
            <m:e>
              <m:m>
                <m:mPr>
                  <m:mcs>
                    <m:mc>
                      <m:mcPr>
                        <m:count m:val="4"/>
                        <m:mcJc m:val="center"/>
                      </m:mcPr>
                    </m:mc>
                  </m:mcs>
                  <m:ctrlPr>
                    <w:rPr>
                      <w:rFonts w:ascii="Cambria Math" w:hAnsi="Cambria Math"/>
                      <w:sz w:val="20"/>
                      <w:szCs w:val="20"/>
                      <w:lang w:val="en-US"/>
                    </w:rPr>
                  </m:ctrlPr>
                </m:mPr>
                <m:mr>
                  <m:e>
                    <m:r>
                      <w:rPr>
                        <w:rFonts w:ascii="Cambria Math" w:hAnsi="Cambria Math"/>
                        <w:sz w:val="20"/>
                        <w:szCs w:val="20"/>
                        <w:lang w:val="en-US"/>
                      </w:rPr>
                      <m:t>1</m:t>
                    </m:r>
                    <m:ctrlPr>
                      <w:rPr>
                        <w:rFonts w:ascii="Cambria Math" w:hAnsi="Cambria Math"/>
                        <w:i/>
                        <w:sz w:val="20"/>
                        <w:szCs w:val="20"/>
                        <w:lang w:val="en-US"/>
                      </w:rPr>
                    </m:ctrlPr>
                  </m:e>
                  <m:e>
                    <m:r>
                      <w:rPr>
                        <w:rFonts w:ascii="Cambria Math" w:hAnsi="Cambria Math"/>
                        <w:sz w:val="20"/>
                        <w:szCs w:val="20"/>
                        <w:lang w:val="en-US"/>
                      </w:rPr>
                      <m:t>2</m:t>
                    </m:r>
                    <m:ctrlPr>
                      <w:rPr>
                        <w:rFonts w:ascii="Cambria Math" w:hAnsi="Cambria Math"/>
                        <w:i/>
                        <w:sz w:val="20"/>
                        <w:szCs w:val="20"/>
                        <w:lang w:val="en-US"/>
                      </w:rPr>
                    </m:ctrlPr>
                  </m:e>
                  <m:e>
                    <m:r>
                      <w:rPr>
                        <w:rFonts w:ascii="Cambria Math" w:hAnsi="Cambria Math"/>
                        <w:sz w:val="20"/>
                        <w:szCs w:val="20"/>
                        <w:lang w:val="en-US"/>
                      </w:rPr>
                      <m:t>0</m:t>
                    </m:r>
                    <m:ctrlPr>
                      <w:rPr>
                        <w:rFonts w:ascii="Cambria Math" w:hAnsi="Cambria Math"/>
                        <w:i/>
                        <w:sz w:val="20"/>
                        <w:szCs w:val="20"/>
                        <w:lang w:val="en-US"/>
                      </w:rPr>
                    </m:ctrlPr>
                  </m:e>
                  <m:e>
                    <m:r>
                      <w:rPr>
                        <w:rFonts w:ascii="Cambria Math" w:hAnsi="Cambria Math"/>
                        <w:sz w:val="20"/>
                        <w:szCs w:val="20"/>
                        <w:lang w:val="en-US"/>
                      </w:rPr>
                      <m:t>0</m:t>
                    </m:r>
                    <m:ctrlPr>
                      <w:rPr>
                        <w:rFonts w:ascii="Cambria Math" w:hAnsi="Cambria Math"/>
                        <w:i/>
                        <w:sz w:val="20"/>
                        <w:szCs w:val="20"/>
                        <w:lang w:val="en-US"/>
                      </w:rPr>
                    </m:ctrlPr>
                  </m:e>
                </m:mr>
                <m:mr>
                  <m:e>
                    <m:r>
                      <w:rPr>
                        <w:rFonts w:ascii="Cambria Math" w:hAnsi="Cambria Math"/>
                        <w:sz w:val="20"/>
                        <w:szCs w:val="20"/>
                        <w:lang w:val="en-US"/>
                      </w:rPr>
                      <m:t>1</m:t>
                    </m:r>
                    <m:ctrlPr>
                      <w:rPr>
                        <w:rFonts w:ascii="Cambria Math" w:hAnsi="Cambria Math"/>
                        <w:i/>
                        <w:sz w:val="20"/>
                        <w:szCs w:val="20"/>
                        <w:lang w:val="en-US"/>
                      </w:rPr>
                    </m:ctrlPr>
                  </m:e>
                  <m:e>
                    <m:r>
                      <w:rPr>
                        <w:rFonts w:ascii="Cambria Math" w:hAnsi="Cambria Math"/>
                        <w:sz w:val="20"/>
                        <w:szCs w:val="20"/>
                        <w:lang w:val="en-US"/>
                      </w:rPr>
                      <m:t>1</m:t>
                    </m:r>
                    <m:ctrlPr>
                      <w:rPr>
                        <w:rFonts w:ascii="Cambria Math" w:hAnsi="Cambria Math"/>
                        <w:i/>
                        <w:sz w:val="20"/>
                        <w:szCs w:val="20"/>
                        <w:lang w:val="en-US"/>
                      </w:rPr>
                    </m:ctrlPr>
                  </m:e>
                  <m:e>
                    <m:r>
                      <w:rPr>
                        <w:rFonts w:ascii="Cambria Math" w:hAnsi="Cambria Math"/>
                        <w:sz w:val="20"/>
                        <w:szCs w:val="20"/>
                        <w:lang w:val="en-US"/>
                      </w:rPr>
                      <m:t>2</m:t>
                    </m:r>
                    <m:ctrlPr>
                      <w:rPr>
                        <w:rFonts w:ascii="Cambria Math" w:hAnsi="Cambria Math"/>
                        <w:i/>
                        <w:sz w:val="20"/>
                        <w:szCs w:val="20"/>
                        <w:lang w:val="en-US"/>
                      </w:rPr>
                    </m:ctrlPr>
                  </m:e>
                  <m:e>
                    <m:r>
                      <w:rPr>
                        <w:rFonts w:ascii="Cambria Math" w:hAnsi="Cambria Math"/>
                        <w:sz w:val="20"/>
                        <w:szCs w:val="20"/>
                        <w:lang w:val="en-US"/>
                      </w:rPr>
                      <m:t>1</m:t>
                    </m:r>
                    <m:ctrlPr>
                      <w:rPr>
                        <w:rFonts w:ascii="Cambria Math" w:hAnsi="Cambria Math"/>
                        <w:i/>
                        <w:sz w:val="20"/>
                        <w:szCs w:val="20"/>
                        <w:lang w:val="en-US"/>
                      </w:rPr>
                    </m:ctrlPr>
                  </m:e>
                </m:mr>
              </m:m>
            </m:e>
          </m:d>
          <m:sSub>
            <m:sSubPr>
              <m:ctrlPr>
                <w:rPr>
                  <w:rFonts w:ascii="Cambria Math" w:hAnsi="Cambria Math"/>
                  <w:sz w:val="20"/>
                  <w:szCs w:val="20"/>
                  <w:lang w:val="en-US"/>
                </w:rPr>
              </m:ctrlPr>
            </m:sSubPr>
            <m:e>
              <m:box>
                <m:boxPr>
                  <m:opEmu m:val="1"/>
                  <m:ctrlPr>
                    <w:rPr>
                      <w:rFonts w:ascii="Cambria Math" w:hAnsi="Cambria Math" w:cs="Times New Roman"/>
                      <w:i/>
                      <w:color w:val="000000" w:themeColor="text1"/>
                      <w:sz w:val="20"/>
                      <w:szCs w:val="20"/>
                      <w:lang w:val="en-US"/>
                    </w:rPr>
                  </m:ctrlPr>
                </m:boxPr>
                <m:e>
                  <m:groupChr>
                    <m:groupChrPr>
                      <m:chr m:val="→"/>
                      <m:pos m:val="top"/>
                      <m:ctrlPr>
                        <w:rPr>
                          <w:rFonts w:ascii="Cambria Math" w:hAnsi="Cambria Math" w:cs="Times New Roman"/>
                          <w:i/>
                          <w:color w:val="000000" w:themeColor="text1"/>
                          <w:sz w:val="20"/>
                          <w:szCs w:val="20"/>
                          <w:lang w:val="en-US"/>
                        </w:rPr>
                      </m:ctrlPr>
                    </m:groupChrPr>
                    <m:e>
                      <m:r>
                        <w:rPr>
                          <w:rFonts w:ascii="Cambria Math" w:hAnsi="Cambria Math" w:cs="Cambria Math"/>
                          <w:sz w:val="20"/>
                          <w:szCs w:val="20"/>
                        </w:rPr>
                        <m:t>ϕ</m:t>
                      </m:r>
                      <m:d>
                        <m:dPr>
                          <m:ctrlPr>
                            <w:rPr>
                              <w:rFonts w:ascii="Cambria Math" w:hAnsi="Cambria Math"/>
                              <w:sz w:val="20"/>
                              <w:szCs w:val="20"/>
                              <w:lang w:val="en-US"/>
                            </w:rPr>
                          </m:ctrlPr>
                        </m:dPr>
                        <m:e>
                          <m:r>
                            <w:rPr>
                              <w:rFonts w:ascii="Cambria Math" w:hAnsi="Cambria Math" w:cs="Cambria Math"/>
                              <w:sz w:val="20"/>
                              <w:szCs w:val="20"/>
                              <w:lang w:val="en-US"/>
                            </w:rPr>
                            <m:t>x</m:t>
                          </m:r>
                        </m:e>
                      </m:d>
                    </m:e>
                  </m:groupChr>
                </m:e>
              </m:box>
              <m:r>
                <m:rPr>
                  <m:sty m:val="p"/>
                </m:rPr>
                <w:rPr>
                  <w:rFonts w:ascii="Cambria Math" w:hAnsi="Cambria Math"/>
                  <w:sz w:val="20"/>
                  <w:szCs w:val="20"/>
                  <w:lang w:val="en-US"/>
                </w:rPr>
                <m:t xml:space="preserve"> Φ</m:t>
              </m:r>
              <m:ctrlPr>
                <w:rPr>
                  <w:rFonts w:ascii="Cambria Math" w:hAnsi="Cambria Math"/>
                  <w:i/>
                  <w:sz w:val="20"/>
                  <w:szCs w:val="20"/>
                  <w:lang w:val="en-US"/>
                </w:rPr>
              </m:ctrlPr>
            </m:e>
            <m:sub>
              <m:r>
                <m:rPr>
                  <m:sty m:val="p"/>
                </m:rPr>
                <w:rPr>
                  <w:rFonts w:ascii="Cambria Math" w:hAnsi="Cambria Math"/>
                  <w:sz w:val="20"/>
                  <w:szCs w:val="20"/>
                  <w:lang w:val="en-US"/>
                </w:rPr>
                <m:t>train</m:t>
              </m:r>
            </m:sub>
          </m:sSub>
          <m:r>
            <m:rPr>
              <m:sty m:val="p"/>
            </m:rPr>
            <w:rPr>
              <w:rFonts w:ascii="Cambria Math" w:hAnsi="Cambria Math"/>
              <w:sz w:val="20"/>
              <w:szCs w:val="20"/>
              <w:lang w:val="en-US"/>
            </w:rPr>
            <m:t>=</m:t>
          </m:r>
          <m:d>
            <m:dPr>
              <m:begChr m:val="["/>
              <m:endChr m:val="]"/>
              <m:ctrlPr>
                <w:rPr>
                  <w:rFonts w:ascii="Cambria Math" w:hAnsi="Cambria Math"/>
                  <w:sz w:val="20"/>
                  <w:szCs w:val="20"/>
                  <w:lang w:val="en-US"/>
                </w:rPr>
              </m:ctrlPr>
            </m:dPr>
            <m:e>
              <m:m>
                <m:mPr>
                  <m:mcs>
                    <m:mc>
                      <m:mcPr>
                        <m:count m:val="4"/>
                        <m:mcJc m:val="center"/>
                      </m:mcPr>
                    </m:mc>
                  </m:mcs>
                  <m:ctrlPr>
                    <w:rPr>
                      <w:rFonts w:ascii="Cambria Math" w:hAnsi="Cambria Math"/>
                      <w:sz w:val="20"/>
                      <w:szCs w:val="20"/>
                      <w:lang w:val="en-US"/>
                    </w:rPr>
                  </m:ctrlPr>
                </m:mPr>
                <m:mr>
                  <m:e>
                    <m:r>
                      <w:rPr>
                        <w:rFonts w:ascii="Cambria Math" w:hAnsi="Cambria Math"/>
                        <w:sz w:val="20"/>
                        <w:szCs w:val="20"/>
                        <w:lang w:val="en-US"/>
                      </w:rPr>
                      <m:t>1</m:t>
                    </m:r>
                    <m:ctrlPr>
                      <w:rPr>
                        <w:rFonts w:ascii="Cambria Math" w:hAnsi="Cambria Math"/>
                        <w:i/>
                        <w:sz w:val="20"/>
                        <w:szCs w:val="20"/>
                        <w:lang w:val="en-US"/>
                      </w:rPr>
                    </m:ctrlPr>
                  </m:e>
                  <m:e>
                    <m:r>
                      <w:rPr>
                        <w:rFonts w:ascii="Cambria Math" w:hAnsi="Cambria Math"/>
                        <w:sz w:val="20"/>
                        <w:szCs w:val="20"/>
                        <w:lang w:val="en-US"/>
                      </w:rPr>
                      <m:t>2</m:t>
                    </m:r>
                    <m:ctrlPr>
                      <w:rPr>
                        <w:rFonts w:ascii="Cambria Math" w:hAnsi="Cambria Math"/>
                        <w:i/>
                        <w:sz w:val="20"/>
                        <w:szCs w:val="20"/>
                        <w:lang w:val="en-US"/>
                      </w:rPr>
                    </m:ctrlPr>
                  </m:e>
                  <m:e>
                    <m:r>
                      <w:rPr>
                        <w:rFonts w:ascii="Cambria Math" w:hAnsi="Cambria Math"/>
                        <w:sz w:val="20"/>
                        <w:szCs w:val="20"/>
                        <w:lang w:val="en-US"/>
                      </w:rPr>
                      <m:t>4</m:t>
                    </m:r>
                    <m:ctrlPr>
                      <w:rPr>
                        <w:rFonts w:ascii="Cambria Math" w:hAnsi="Cambria Math"/>
                        <w:i/>
                        <w:sz w:val="20"/>
                        <w:szCs w:val="20"/>
                        <w:lang w:val="en-US"/>
                      </w:rPr>
                    </m:ctrlPr>
                  </m:e>
                  <m:e>
                    <m:r>
                      <w:rPr>
                        <w:rFonts w:ascii="Cambria Math" w:hAnsi="Cambria Math"/>
                        <w:sz w:val="20"/>
                        <w:szCs w:val="20"/>
                        <w:lang w:val="en-US"/>
                      </w:rPr>
                      <m:t>8</m:t>
                    </m:r>
                    <m:ctrlPr>
                      <w:rPr>
                        <w:rFonts w:ascii="Cambria Math" w:hAnsi="Cambria Math"/>
                        <w:i/>
                        <w:sz w:val="20"/>
                        <w:szCs w:val="20"/>
                        <w:lang w:val="en-US"/>
                      </w:rPr>
                    </m:ctrlPr>
                  </m:e>
                </m:mr>
                <m:mr>
                  <m:e>
                    <m:r>
                      <w:rPr>
                        <w:rFonts w:ascii="Cambria Math" w:hAnsi="Cambria Math"/>
                        <w:sz w:val="20"/>
                        <w:szCs w:val="20"/>
                        <w:lang w:val="en-US"/>
                      </w:rPr>
                      <m:t>1</m:t>
                    </m:r>
                    <m:ctrlPr>
                      <w:rPr>
                        <w:rFonts w:ascii="Cambria Math" w:hAnsi="Cambria Math"/>
                        <w:i/>
                        <w:sz w:val="20"/>
                        <w:szCs w:val="20"/>
                        <w:lang w:val="en-US"/>
                      </w:rPr>
                    </m:ctrlPr>
                  </m:e>
                  <m:e>
                    <m:r>
                      <w:rPr>
                        <w:rFonts w:ascii="Cambria Math" w:hAnsi="Cambria Math"/>
                        <w:sz w:val="20"/>
                        <w:szCs w:val="20"/>
                        <w:lang w:val="en-US"/>
                      </w:rPr>
                      <m:t>2.449</m:t>
                    </m:r>
                    <m:ctrlPr>
                      <w:rPr>
                        <w:rFonts w:ascii="Cambria Math" w:hAnsi="Cambria Math"/>
                        <w:i/>
                        <w:sz w:val="20"/>
                        <w:szCs w:val="20"/>
                        <w:lang w:val="en-US"/>
                      </w:rPr>
                    </m:ctrlPr>
                  </m:e>
                  <m:e>
                    <m:r>
                      <w:rPr>
                        <w:rFonts w:ascii="Cambria Math" w:hAnsi="Cambria Math"/>
                        <w:sz w:val="20"/>
                        <w:szCs w:val="20"/>
                        <w:lang w:val="en-US"/>
                      </w:rPr>
                      <m:t>6</m:t>
                    </m:r>
                    <m:ctrlPr>
                      <w:rPr>
                        <w:rFonts w:ascii="Cambria Math" w:hAnsi="Cambria Math"/>
                        <w:i/>
                        <w:sz w:val="20"/>
                        <w:szCs w:val="20"/>
                        <w:lang w:val="en-US"/>
                      </w:rPr>
                    </m:ctrlPr>
                  </m:e>
                  <m:e>
                    <m:r>
                      <w:rPr>
                        <w:rFonts w:ascii="Cambria Math" w:hAnsi="Cambria Math"/>
                        <w:sz w:val="20"/>
                        <w:szCs w:val="20"/>
                        <w:lang w:val="en-US"/>
                      </w:rPr>
                      <m:t>14.6969</m:t>
                    </m:r>
                    <m:ctrlPr>
                      <w:rPr>
                        <w:rFonts w:ascii="Cambria Math" w:hAnsi="Cambria Math"/>
                        <w:i/>
                        <w:sz w:val="20"/>
                        <w:szCs w:val="20"/>
                        <w:lang w:val="en-US"/>
                      </w:rPr>
                    </m:ctrlPr>
                  </m:e>
                </m:mr>
              </m:m>
            </m:e>
          </m:d>
        </m:oMath>
      </m:oMathPara>
    </w:p>
    <w:p w14:paraId="5A67B96D" w14:textId="77777777" w:rsidR="000C6441" w:rsidRDefault="000C6441" w:rsidP="000C6441">
      <w:pPr>
        <w:pStyle w:val="Body"/>
        <w:spacing w:before="120" w:after="120"/>
        <w:rPr>
          <w:rFonts w:ascii="Cambria Math" w:hAnsi="Cambria Math"/>
          <w:lang w:val="en-US"/>
        </w:rPr>
      </w:pPr>
      <w:r>
        <w:rPr>
          <w:rFonts w:ascii="Cambria Math" w:hAnsi="Cambria Math"/>
          <w:lang w:val="en-US"/>
        </w:rPr>
        <w:t xml:space="preserve">Each prediction is given by the following polynomial regression model </w:t>
      </w:r>
      <m:oMath>
        <m:acc>
          <m:accPr>
            <m:ctrlPr>
              <w:rPr>
                <w:rFonts w:ascii="Cambria Math" w:hAnsi="Cambria Math"/>
                <w:sz w:val="20"/>
                <w:szCs w:val="20"/>
                <w:lang w:val="en-US"/>
              </w:rPr>
            </m:ctrlPr>
          </m:accPr>
          <m:e>
            <m:r>
              <m:rPr>
                <m:sty m:val="p"/>
              </m:rPr>
              <w:rPr>
                <w:rFonts w:ascii="Cambria Math" w:hAnsi="Cambria Math"/>
                <w:sz w:val="20"/>
                <w:szCs w:val="20"/>
                <w:lang w:val="en-US"/>
              </w:rPr>
              <m:t>z</m:t>
            </m:r>
          </m:e>
        </m:acc>
        <m:r>
          <m:rPr>
            <m:sty m:val="p"/>
          </m:rPr>
          <w:rPr>
            <w:rFonts w:ascii="Cambria Math" w:hAnsi="Cambria Math"/>
            <w:sz w:val="20"/>
            <w:szCs w:val="20"/>
            <w:lang w:val="en-US"/>
          </w:rPr>
          <m:t>=</m:t>
        </m:r>
        <m:sSup>
          <m:sSupPr>
            <m:ctrlPr>
              <w:rPr>
                <w:rFonts w:ascii="Cambria Math" w:hAnsi="Cambria Math"/>
                <w:sz w:val="20"/>
                <w:szCs w:val="20"/>
                <w:lang w:val="en-US"/>
              </w:rPr>
            </m:ctrlPr>
          </m:sSupPr>
          <m:e>
            <m:r>
              <m:rPr>
                <m:sty m:val="p"/>
              </m:rPr>
              <w:rPr>
                <w:rFonts w:ascii="Cambria Math" w:hAnsi="Cambria Math"/>
                <w:sz w:val="20"/>
                <w:szCs w:val="20"/>
                <w:lang w:val="en-US"/>
              </w:rPr>
              <m:t>Φ</m:t>
            </m:r>
          </m:e>
          <m:sup>
            <m:r>
              <m:rPr>
                <m:sty m:val="p"/>
              </m:rPr>
              <w:rPr>
                <w:rFonts w:ascii="Cambria Math" w:hAnsi="Cambria Math"/>
                <w:sz w:val="20"/>
                <w:szCs w:val="20"/>
                <w:lang w:val="en-US"/>
              </w:rPr>
              <m:t>t</m:t>
            </m:r>
          </m:sup>
        </m:sSup>
        <m:r>
          <m:rPr>
            <m:sty m:val="p"/>
          </m:rPr>
          <w:rPr>
            <w:rFonts w:ascii="Cambria Math" w:hAnsi="Cambria Math"/>
            <w:sz w:val="20"/>
            <w:szCs w:val="20"/>
            <w:lang w:val="en-US"/>
          </w:rPr>
          <m:t>.w=</m:t>
        </m:r>
        <m:sSup>
          <m:sSupPr>
            <m:ctrlPr>
              <w:rPr>
                <w:rFonts w:ascii="Cambria Math" w:hAnsi="Cambria Math"/>
                <w:sz w:val="20"/>
                <w:szCs w:val="20"/>
                <w:lang w:val="en-US"/>
              </w:rPr>
            </m:ctrlPr>
          </m:sSupPr>
          <m:e>
            <m:d>
              <m:dPr>
                <m:begChr m:val="["/>
                <m:endChr m:val="]"/>
                <m:ctrlPr>
                  <w:rPr>
                    <w:rFonts w:ascii="Cambria Math" w:hAnsi="Cambria Math"/>
                    <w:sz w:val="20"/>
                    <w:szCs w:val="20"/>
                    <w:lang w:val="en-US"/>
                  </w:rPr>
                </m:ctrlPr>
              </m:dPr>
              <m:e>
                <m:m>
                  <m:mPr>
                    <m:mcs>
                      <m:mc>
                        <m:mcPr>
                          <m:count m:val="2"/>
                          <m:mcJc m:val="center"/>
                        </m:mcPr>
                      </m:mc>
                    </m:mcs>
                    <m:ctrlPr>
                      <w:rPr>
                        <w:rFonts w:ascii="Cambria Math" w:hAnsi="Cambria Math"/>
                        <w:sz w:val="20"/>
                        <w:szCs w:val="20"/>
                        <w:lang w:val="en-US"/>
                      </w:rPr>
                    </m:ctrlPr>
                  </m:mPr>
                  <m:mr>
                    <m:e>
                      <m:r>
                        <w:rPr>
                          <w:rFonts w:ascii="Cambria Math" w:hAnsi="Cambria Math"/>
                          <w:sz w:val="20"/>
                          <w:szCs w:val="20"/>
                          <w:lang w:val="en-US"/>
                        </w:rPr>
                        <m:t>2.4536</m:t>
                      </m:r>
                    </m:e>
                    <m:e>
                      <m:r>
                        <w:rPr>
                          <w:rFonts w:ascii="Cambria Math" w:hAnsi="Cambria Math"/>
                          <w:sz w:val="20"/>
                          <w:szCs w:val="20"/>
                          <w:lang w:val="en-US"/>
                        </w:rPr>
                        <m:t>2.2816</m:t>
                      </m:r>
                    </m:e>
                  </m:mr>
                </m:m>
              </m:e>
            </m:d>
          </m:e>
          <m:sup>
            <m:r>
              <m:rPr>
                <m:sty m:val="p"/>
              </m:rPr>
              <w:rPr>
                <w:rFonts w:ascii="Cambria Math" w:hAnsi="Cambria Math"/>
                <w:sz w:val="20"/>
                <w:szCs w:val="20"/>
                <w:lang w:val="en-US"/>
              </w:rPr>
              <m:t>T</m:t>
            </m:r>
          </m:sup>
        </m:sSup>
      </m:oMath>
    </w:p>
    <w:p w14:paraId="58417512" w14:textId="77777777" w:rsidR="000C6441" w:rsidRDefault="000C6441" w:rsidP="000C6441">
      <w:pPr>
        <w:pStyle w:val="Body"/>
        <w:spacing w:before="120" w:after="120"/>
        <w:rPr>
          <w:rFonts w:ascii="Cambria Math" w:hAnsi="Cambria Math"/>
          <w:lang w:val="en-US"/>
        </w:rPr>
      </w:pPr>
      <w:r>
        <w:rPr>
          <w:rFonts w:ascii="Cambria Math" w:hAnsi="Cambria Math"/>
          <w:lang w:val="en-US"/>
        </w:rPr>
        <w:t>Therefore, the RMSE is:</w:t>
      </w:r>
    </w:p>
    <w:p w14:paraId="44654E9A" w14:textId="791B8490" w:rsidR="00E3787A" w:rsidRPr="000C6441" w:rsidRDefault="000C6441" w:rsidP="000C6441">
      <w:pPr>
        <w:pStyle w:val="Body"/>
        <w:spacing w:before="120" w:after="120"/>
        <w:rPr>
          <w:rFonts w:ascii="Cambria Math" w:hAnsi="Cambria Math"/>
          <w:sz w:val="20"/>
          <w:szCs w:val="20"/>
          <w:lang w:val="en-US"/>
        </w:rPr>
      </w:pPr>
      <m:oMathPara>
        <m:oMath>
          <m:r>
            <w:rPr>
              <w:rFonts w:ascii="Cambria Math" w:hAnsi="Cambria Math"/>
              <w:sz w:val="20"/>
              <w:szCs w:val="20"/>
              <w:lang w:val="en-US"/>
            </w:rPr>
            <m:t>RMSE=</m:t>
          </m:r>
          <m:rad>
            <m:radPr>
              <m:degHide m:val="1"/>
              <m:ctrlPr>
                <w:rPr>
                  <w:rFonts w:ascii="Cambria Math" w:hAnsi="Cambria Math"/>
                  <w:sz w:val="20"/>
                  <w:szCs w:val="20"/>
                  <w:lang w:val="en-US"/>
                </w:rPr>
              </m:ctrlPr>
            </m:radPr>
            <m:deg>
              <m:ctrlPr>
                <w:rPr>
                  <w:rFonts w:ascii="Cambria Math" w:hAnsi="Cambria Math"/>
                  <w:i/>
                  <w:sz w:val="20"/>
                  <w:szCs w:val="20"/>
                  <w:lang w:val="en-US"/>
                </w:rPr>
              </m:ctrlPr>
            </m:deg>
            <m:e>
              <m:f>
                <m:fPr>
                  <m:ctrlPr>
                    <w:rPr>
                      <w:rFonts w:ascii="Cambria Math" w:hAnsi="Cambria Math"/>
                      <w:sz w:val="20"/>
                      <w:szCs w:val="20"/>
                      <w:lang w:val="en-US"/>
                    </w:rPr>
                  </m:ctrlPr>
                </m:fPr>
                <m:num>
                  <m:nary>
                    <m:naryPr>
                      <m:chr m:val="∑"/>
                      <m:ctrlPr>
                        <w:rPr>
                          <w:rFonts w:ascii="Cambria Math" w:hAnsi="Cambria Math"/>
                          <w:sz w:val="20"/>
                          <w:szCs w:val="20"/>
                          <w:lang w:val="en-US"/>
                        </w:rPr>
                      </m:ctrlPr>
                    </m:naryPr>
                    <m:sub>
                      <m:r>
                        <w:rPr>
                          <w:rFonts w:ascii="Cambria Math" w:hAnsi="Cambria Math"/>
                          <w:sz w:val="20"/>
                          <w:szCs w:val="20"/>
                          <w:lang w:val="en-US"/>
                        </w:rPr>
                        <m:t>i=9</m:t>
                      </m:r>
                      <m:ctrlPr>
                        <w:rPr>
                          <w:rFonts w:ascii="Cambria Math" w:hAnsi="Cambria Math"/>
                          <w:i/>
                          <w:sz w:val="20"/>
                          <w:szCs w:val="20"/>
                          <w:lang w:val="en-US"/>
                        </w:rPr>
                      </m:ctrlPr>
                    </m:sub>
                    <m:sup>
                      <m:r>
                        <w:rPr>
                          <w:rFonts w:ascii="Cambria Math" w:hAnsi="Cambria Math"/>
                          <w:sz w:val="20"/>
                          <w:szCs w:val="20"/>
                          <w:lang w:val="en-US"/>
                        </w:rPr>
                        <m:t>10</m:t>
                      </m:r>
                      <m:ctrlPr>
                        <w:rPr>
                          <w:rFonts w:ascii="Cambria Math" w:hAnsi="Cambria Math"/>
                          <w:i/>
                          <w:sz w:val="20"/>
                          <w:szCs w:val="20"/>
                          <w:lang w:val="en-US"/>
                        </w:rPr>
                      </m:ctrlPr>
                    </m:sup>
                    <m:e>
                      <m:sSup>
                        <m:sSupPr>
                          <m:ctrlPr>
                            <w:rPr>
                              <w:rFonts w:ascii="Cambria Math" w:hAnsi="Cambria Math"/>
                              <w:i/>
                              <w:sz w:val="20"/>
                              <w:szCs w:val="20"/>
                              <w:lang w:val="en-US"/>
                            </w:rPr>
                          </m:ctrlPr>
                        </m:sSupPr>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i</m:t>
                                  </m:r>
                                </m:sub>
                              </m:sSub>
                              <m:r>
                                <w:rPr>
                                  <w:rFonts w:ascii="Cambria Math" w:hAnsi="Cambria Math"/>
                                  <w:sz w:val="20"/>
                                  <w:szCs w:val="20"/>
                                  <w:lang w:val="en-US"/>
                                </w:rPr>
                                <m:t>-</m:t>
                              </m:r>
                              <m:acc>
                                <m:accPr>
                                  <m:ctrlPr>
                                    <w:rPr>
                                      <w:rFonts w:ascii="Cambria Math" w:hAnsi="Cambria Math"/>
                                      <w:i/>
                                      <w:sz w:val="20"/>
                                      <w:szCs w:val="20"/>
                                      <w:lang w:val="en-US"/>
                                    </w:rPr>
                                  </m:ctrlPr>
                                </m:accPr>
                                <m:e>
                                  <m:sSub>
                                    <m:sSubPr>
                                      <m:ctrlPr>
                                        <w:rPr>
                                          <w:rFonts w:ascii="Cambria Math" w:hAnsi="Cambria Math"/>
                                          <w:i/>
                                          <w:sz w:val="20"/>
                                          <w:szCs w:val="20"/>
                                          <w:lang w:val="en-US"/>
                                        </w:rPr>
                                      </m:ctrlPr>
                                    </m:sSubPr>
                                    <m:e>
                                      <m:r>
                                        <w:rPr>
                                          <w:rFonts w:ascii="Cambria Math" w:hAnsi="Cambria Math"/>
                                          <w:sz w:val="20"/>
                                          <w:szCs w:val="20"/>
                                          <w:lang w:val="en-US"/>
                                        </w:rPr>
                                        <m:t>z</m:t>
                                      </m:r>
                                    </m:e>
                                    <m:sub>
                                      <m:r>
                                        <w:rPr>
                                          <w:rFonts w:ascii="Cambria Math" w:hAnsi="Cambria Math"/>
                                          <w:sz w:val="20"/>
                                          <w:szCs w:val="20"/>
                                          <w:lang w:val="en-US"/>
                                        </w:rPr>
                                        <m:t>i</m:t>
                                      </m:r>
                                    </m:sub>
                                  </m:sSub>
                                </m:e>
                              </m:acc>
                            </m:e>
                          </m:d>
                        </m:e>
                        <m:sup>
                          <m:r>
                            <w:rPr>
                              <w:rFonts w:ascii="Cambria Math" w:hAnsi="Cambria Math"/>
                              <w:sz w:val="20"/>
                              <w:szCs w:val="20"/>
                              <w:lang w:val="en-US"/>
                            </w:rPr>
                            <m:t>2</m:t>
                          </m:r>
                        </m:sup>
                      </m:sSup>
                      <m:ctrlPr>
                        <w:rPr>
                          <w:rFonts w:ascii="Cambria Math" w:hAnsi="Cambria Math"/>
                          <w:i/>
                          <w:sz w:val="20"/>
                          <w:szCs w:val="20"/>
                          <w:lang w:val="en-US"/>
                        </w:rPr>
                      </m:ctrlPr>
                    </m:e>
                  </m:nary>
                  <m:ctrlPr>
                    <w:rPr>
                      <w:rFonts w:ascii="Cambria Math" w:hAnsi="Cambria Math"/>
                      <w:i/>
                      <w:sz w:val="20"/>
                      <w:szCs w:val="20"/>
                      <w:lang w:val="en-US"/>
                    </w:rPr>
                  </m:ctrlPr>
                </m:num>
                <m:den>
                  <m:r>
                    <w:rPr>
                      <w:rFonts w:ascii="Cambria Math" w:hAnsi="Cambria Math"/>
                      <w:sz w:val="20"/>
                      <w:szCs w:val="20"/>
                      <w:lang w:val="en-US"/>
                    </w:rPr>
                    <m:t>2</m:t>
                  </m:r>
                  <m:ctrlPr>
                    <w:rPr>
                      <w:rFonts w:ascii="Cambria Math" w:hAnsi="Cambria Math"/>
                      <w:i/>
                      <w:sz w:val="20"/>
                      <w:szCs w:val="20"/>
                      <w:lang w:val="en-US"/>
                    </w:rPr>
                  </m:ctrlPr>
                </m:den>
              </m:f>
            </m:e>
          </m:rad>
          <m:r>
            <w:rPr>
              <w:rFonts w:ascii="Cambria Math" w:hAnsi="Cambria Math"/>
              <w:sz w:val="20"/>
              <w:szCs w:val="20"/>
              <w:lang w:val="en-US"/>
            </w:rPr>
            <m:t>=</m:t>
          </m:r>
          <m:rad>
            <m:radPr>
              <m:degHide m:val="1"/>
              <m:ctrlPr>
                <w:rPr>
                  <w:rFonts w:ascii="Cambria Math" w:hAnsi="Cambria Math"/>
                  <w:sz w:val="20"/>
                  <w:szCs w:val="20"/>
                  <w:lang w:val="en-US"/>
                </w:rPr>
              </m:ctrlPr>
            </m:radPr>
            <m:deg>
              <m:ctrlPr>
                <w:rPr>
                  <w:rFonts w:ascii="Cambria Math" w:hAnsi="Cambria Math"/>
                  <w:i/>
                  <w:sz w:val="20"/>
                  <w:szCs w:val="20"/>
                  <w:lang w:val="en-US"/>
                </w:rPr>
              </m:ctrlPr>
            </m:deg>
            <m:e>
              <m:f>
                <m:fPr>
                  <m:ctrlPr>
                    <w:rPr>
                      <w:rFonts w:ascii="Cambria Math" w:hAnsi="Cambria Math"/>
                      <w:sz w:val="20"/>
                      <w:szCs w:val="20"/>
                      <w:lang w:val="en-US"/>
                    </w:rPr>
                  </m:ctrlPr>
                </m:fPr>
                <m:num>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2-2.4536</m:t>
                          </m:r>
                        </m:e>
                      </m:d>
                    </m:e>
                    <m:sup>
                      <m:r>
                        <w:rPr>
                          <w:rFonts w:ascii="Cambria Math" w:hAnsi="Cambria Math"/>
                          <w:sz w:val="20"/>
                          <w:szCs w:val="20"/>
                          <w:lang w:val="en-US"/>
                        </w:rPr>
                        <m:t>2</m:t>
                      </m:r>
                    </m:sup>
                  </m:sSup>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4-2.2816</m:t>
                          </m:r>
                        </m:e>
                      </m:d>
                    </m:e>
                    <m:sup>
                      <m:r>
                        <w:rPr>
                          <w:rFonts w:ascii="Cambria Math" w:hAnsi="Cambria Math"/>
                          <w:sz w:val="20"/>
                          <w:szCs w:val="20"/>
                          <w:lang w:val="en-US"/>
                        </w:rPr>
                        <m:t>2</m:t>
                      </m:r>
                    </m:sup>
                  </m:sSup>
                  <m:ctrlPr>
                    <w:rPr>
                      <w:rFonts w:ascii="Cambria Math" w:hAnsi="Cambria Math"/>
                      <w:i/>
                      <w:sz w:val="20"/>
                      <w:szCs w:val="20"/>
                      <w:lang w:val="en-US"/>
                    </w:rPr>
                  </m:ctrlPr>
                </m:num>
                <m:den>
                  <m:r>
                    <w:rPr>
                      <w:rFonts w:ascii="Cambria Math" w:hAnsi="Cambria Math"/>
                      <w:sz w:val="20"/>
                      <w:szCs w:val="20"/>
                      <w:lang w:val="en-US"/>
                    </w:rPr>
                    <m:t>2</m:t>
                  </m:r>
                  <m:ctrlPr>
                    <w:rPr>
                      <w:rFonts w:ascii="Cambria Math" w:hAnsi="Cambria Math"/>
                      <w:i/>
                      <w:sz w:val="20"/>
                      <w:szCs w:val="20"/>
                      <w:lang w:val="en-US"/>
                    </w:rPr>
                  </m:ctrlPr>
                </m:den>
              </m:f>
            </m:e>
          </m:rad>
          <m:r>
            <w:rPr>
              <w:rFonts w:ascii="Cambria Math" w:hAnsi="Cambria Math"/>
              <w:sz w:val="20"/>
              <w:szCs w:val="20"/>
              <w:lang w:val="en-US"/>
            </w:rPr>
            <m:t>=1.256</m:t>
          </m:r>
        </m:oMath>
      </m:oMathPara>
    </w:p>
    <w:p w14:paraId="6C0AD8B2" w14:textId="77777777" w:rsidR="00F13B40" w:rsidRPr="007F2FCB" w:rsidRDefault="00F13B40" w:rsidP="00296A8E">
      <w:pPr>
        <w:pStyle w:val="Body"/>
        <w:spacing w:before="120" w:after="120"/>
        <w:rPr>
          <w:rFonts w:ascii="Cambria Math" w:hAnsi="Cambria Math"/>
          <w:sz w:val="8"/>
          <w:szCs w:val="8"/>
          <w:lang w:val="en-US"/>
        </w:rPr>
      </w:pPr>
    </w:p>
    <w:tbl>
      <w:tblPr>
        <w:tblpPr w:leftFromText="180" w:rightFromText="180" w:vertAnchor="text" w:horzAnchor="margin" w:tblpY="2448"/>
        <w:tblW w:w="2160" w:type="dxa"/>
        <w:tblLook w:val="04A0" w:firstRow="1" w:lastRow="0" w:firstColumn="1" w:lastColumn="0" w:noHBand="0" w:noVBand="1"/>
      </w:tblPr>
      <w:tblGrid>
        <w:gridCol w:w="580"/>
        <w:gridCol w:w="721"/>
        <w:gridCol w:w="859"/>
      </w:tblGrid>
      <w:tr w:rsidR="00C4087E" w:rsidRPr="009C6355" w14:paraId="106591EE" w14:textId="77777777" w:rsidTr="00296A8E">
        <w:trPr>
          <w:trHeight w:val="251"/>
        </w:trPr>
        <w:tc>
          <w:tcPr>
            <w:tcW w:w="580" w:type="dxa"/>
            <w:tcBorders>
              <w:top w:val="nil"/>
              <w:left w:val="nil"/>
              <w:bottom w:val="nil"/>
              <w:right w:val="nil"/>
            </w:tcBorders>
            <w:shd w:val="clear" w:color="auto" w:fill="auto"/>
            <w:noWrap/>
            <w:vAlign w:val="bottom"/>
            <w:hideMark/>
          </w:tcPr>
          <w:p w14:paraId="335E6405"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sz w:val="20"/>
                <w:szCs w:val="20"/>
                <w:bdr w:val="none" w:sz="0" w:space="0" w:color="auto"/>
                <w:lang w:val="en-GB" w:eastAsia="en-GB"/>
              </w:rPr>
            </w:pPr>
          </w:p>
        </w:tc>
        <w:tc>
          <w:tcPr>
            <w:tcW w:w="721" w:type="dxa"/>
            <w:tcBorders>
              <w:top w:val="single" w:sz="4" w:space="0" w:color="auto"/>
              <w:left w:val="single" w:sz="4" w:space="0" w:color="auto"/>
              <w:bottom w:val="single" w:sz="4" w:space="0" w:color="auto"/>
              <w:right w:val="single" w:sz="4" w:space="0" w:color="auto"/>
            </w:tcBorders>
            <w:shd w:val="clear" w:color="000000" w:fill="8EA9DB"/>
            <w:noWrap/>
            <w:vAlign w:val="bottom"/>
            <w:hideMark/>
          </w:tcPr>
          <w:p w14:paraId="472FD7A0" w14:textId="77777777" w:rsidR="00C4087E" w:rsidRPr="009C6355" w:rsidRDefault="00CC380D"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3</m:t>
                        </m:r>
                      </m:e>
                      <m:sub>
                        <m:r>
                          <w:rPr>
                            <w:rFonts w:ascii="Cambria Math" w:eastAsia="Times New Roman" w:hAnsi="Cambria Math" w:cs="Calibri"/>
                            <w:color w:val="000000"/>
                            <w:sz w:val="22"/>
                            <w:szCs w:val="22"/>
                            <w:bdr w:val="none" w:sz="0" w:space="0" w:color="auto"/>
                            <w:lang w:val="en-GB" w:eastAsia="en-GB"/>
                          </w:rPr>
                          <m:t>new</m:t>
                        </m:r>
                      </m:sub>
                    </m:sSub>
                  </m:sub>
                </m:sSub>
              </m:oMath>
            </m:oMathPara>
          </w:p>
        </w:tc>
        <w:tc>
          <w:tcPr>
            <w:tcW w:w="859" w:type="dxa"/>
            <w:tcBorders>
              <w:top w:val="single" w:sz="4" w:space="0" w:color="auto"/>
              <w:left w:val="nil"/>
              <w:bottom w:val="single" w:sz="4" w:space="0" w:color="auto"/>
              <w:right w:val="single" w:sz="4" w:space="0" w:color="auto"/>
            </w:tcBorders>
            <w:shd w:val="clear" w:color="000000" w:fill="8EA9DB"/>
            <w:noWrap/>
            <w:vAlign w:val="bottom"/>
            <w:hideMark/>
          </w:tcPr>
          <w:p w14:paraId="116FFDBA"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t</m:t>
                </m:r>
              </m:oMath>
            </m:oMathPara>
          </w:p>
        </w:tc>
      </w:tr>
      <w:tr w:rsidR="00C4087E" w:rsidRPr="009C6355" w14:paraId="0F0D103F" w14:textId="77777777" w:rsidTr="00296A8E">
        <w:trPr>
          <w:trHeight w:val="251"/>
        </w:trPr>
        <w:tc>
          <w:tcPr>
            <w:tcW w:w="580"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39C0445" w14:textId="77777777" w:rsidR="00C4087E" w:rsidRPr="009C6355" w:rsidRDefault="00CC380D" w:rsidP="000C64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1</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335C965F"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0</w:t>
            </w:r>
          </w:p>
        </w:tc>
        <w:tc>
          <w:tcPr>
            <w:tcW w:w="859" w:type="dxa"/>
            <w:tcBorders>
              <w:top w:val="nil"/>
              <w:left w:val="nil"/>
              <w:bottom w:val="single" w:sz="4" w:space="0" w:color="auto"/>
              <w:right w:val="single" w:sz="4" w:space="0" w:color="auto"/>
            </w:tcBorders>
            <w:shd w:val="clear" w:color="auto" w:fill="auto"/>
            <w:noWrap/>
            <w:vAlign w:val="bottom"/>
            <w:hideMark/>
          </w:tcPr>
          <w:p w14:paraId="0201830C"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N</w:t>
            </w:r>
          </w:p>
        </w:tc>
      </w:tr>
      <w:tr w:rsidR="00C4087E" w:rsidRPr="009C6355" w14:paraId="7B1B185F"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0334ECCD" w14:textId="77777777" w:rsidR="00C4087E" w:rsidRPr="009C6355" w:rsidRDefault="00CC380D" w:rsidP="000C6441">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2</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206D2986"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1</w:t>
            </w:r>
          </w:p>
        </w:tc>
        <w:tc>
          <w:tcPr>
            <w:tcW w:w="859" w:type="dxa"/>
            <w:tcBorders>
              <w:top w:val="nil"/>
              <w:left w:val="nil"/>
              <w:bottom w:val="single" w:sz="4" w:space="0" w:color="auto"/>
              <w:right w:val="single" w:sz="4" w:space="0" w:color="auto"/>
            </w:tcBorders>
            <w:shd w:val="clear" w:color="auto" w:fill="auto"/>
            <w:noWrap/>
            <w:vAlign w:val="bottom"/>
            <w:hideMark/>
          </w:tcPr>
          <w:p w14:paraId="16DEC43D"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N</w:t>
            </w:r>
          </w:p>
        </w:tc>
      </w:tr>
      <w:tr w:rsidR="00C4087E" w:rsidRPr="009C6355" w14:paraId="77C66880"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5982E7E6" w14:textId="77777777" w:rsidR="00C4087E" w:rsidRPr="009C6355" w:rsidRDefault="00CC380D"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cs="Calibri"/>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3</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0E075845"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1</w:t>
            </w:r>
          </w:p>
        </w:tc>
        <w:tc>
          <w:tcPr>
            <w:tcW w:w="859" w:type="dxa"/>
            <w:tcBorders>
              <w:top w:val="nil"/>
              <w:left w:val="nil"/>
              <w:bottom w:val="single" w:sz="4" w:space="0" w:color="auto"/>
              <w:right w:val="single" w:sz="4" w:space="0" w:color="auto"/>
            </w:tcBorders>
            <w:shd w:val="clear" w:color="auto" w:fill="auto"/>
            <w:noWrap/>
            <w:vAlign w:val="bottom"/>
            <w:hideMark/>
          </w:tcPr>
          <w:p w14:paraId="4AD21041"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N</w:t>
            </w:r>
          </w:p>
        </w:tc>
      </w:tr>
      <w:tr w:rsidR="00C4087E" w:rsidRPr="009C6355" w14:paraId="223A3792"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11A3DD01" w14:textId="77777777" w:rsidR="00C4087E" w:rsidRPr="009C6355" w:rsidRDefault="00CC380D"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cs="Calibri"/>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4</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5662356C"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0</w:t>
            </w:r>
          </w:p>
        </w:tc>
        <w:tc>
          <w:tcPr>
            <w:tcW w:w="859" w:type="dxa"/>
            <w:tcBorders>
              <w:top w:val="nil"/>
              <w:left w:val="nil"/>
              <w:bottom w:val="single" w:sz="4" w:space="0" w:color="auto"/>
              <w:right w:val="single" w:sz="4" w:space="0" w:color="auto"/>
            </w:tcBorders>
            <w:shd w:val="clear" w:color="auto" w:fill="auto"/>
            <w:noWrap/>
            <w:vAlign w:val="bottom"/>
            <w:hideMark/>
          </w:tcPr>
          <w:p w14:paraId="10A843B5"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N</w:t>
            </w:r>
          </w:p>
        </w:tc>
      </w:tr>
      <w:tr w:rsidR="00C4087E" w:rsidRPr="009C6355" w14:paraId="018445B3"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2E729416" w14:textId="77777777" w:rsidR="00C4087E" w:rsidRPr="009C6355" w:rsidRDefault="00CC380D"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cs="Calibri"/>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5</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7CA7E4BC"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1</w:t>
            </w:r>
          </w:p>
        </w:tc>
        <w:tc>
          <w:tcPr>
            <w:tcW w:w="859" w:type="dxa"/>
            <w:tcBorders>
              <w:top w:val="nil"/>
              <w:left w:val="nil"/>
              <w:bottom w:val="single" w:sz="4" w:space="0" w:color="auto"/>
              <w:right w:val="single" w:sz="4" w:space="0" w:color="auto"/>
            </w:tcBorders>
            <w:shd w:val="clear" w:color="auto" w:fill="auto"/>
            <w:noWrap/>
            <w:vAlign w:val="bottom"/>
            <w:hideMark/>
          </w:tcPr>
          <w:p w14:paraId="4FFEEAD8"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P</w:t>
            </w:r>
          </w:p>
        </w:tc>
      </w:tr>
      <w:tr w:rsidR="00C4087E" w:rsidRPr="009C6355" w14:paraId="5B555E7E"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4A72A6B7" w14:textId="77777777" w:rsidR="00C4087E" w:rsidRPr="009C6355" w:rsidRDefault="00CC380D"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cs="Calibri"/>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6</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2B728749"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0</w:t>
            </w:r>
          </w:p>
        </w:tc>
        <w:tc>
          <w:tcPr>
            <w:tcW w:w="859" w:type="dxa"/>
            <w:tcBorders>
              <w:top w:val="nil"/>
              <w:left w:val="nil"/>
              <w:bottom w:val="single" w:sz="4" w:space="0" w:color="auto"/>
              <w:right w:val="single" w:sz="4" w:space="0" w:color="auto"/>
            </w:tcBorders>
            <w:shd w:val="clear" w:color="auto" w:fill="auto"/>
            <w:noWrap/>
            <w:vAlign w:val="bottom"/>
            <w:hideMark/>
          </w:tcPr>
          <w:p w14:paraId="63BCC16D"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P</w:t>
            </w:r>
          </w:p>
        </w:tc>
      </w:tr>
      <w:tr w:rsidR="00C4087E" w:rsidRPr="009C6355" w14:paraId="062945CF"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7516F730" w14:textId="77777777" w:rsidR="00C4087E" w:rsidRPr="009C6355" w:rsidRDefault="00CC380D"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cs="Calibri"/>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7</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0D15F077"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0</w:t>
            </w:r>
          </w:p>
        </w:tc>
        <w:tc>
          <w:tcPr>
            <w:tcW w:w="859" w:type="dxa"/>
            <w:tcBorders>
              <w:top w:val="nil"/>
              <w:left w:val="nil"/>
              <w:bottom w:val="single" w:sz="4" w:space="0" w:color="auto"/>
              <w:right w:val="single" w:sz="4" w:space="0" w:color="auto"/>
            </w:tcBorders>
            <w:shd w:val="clear" w:color="auto" w:fill="auto"/>
            <w:noWrap/>
            <w:vAlign w:val="bottom"/>
            <w:hideMark/>
          </w:tcPr>
          <w:p w14:paraId="1DB6BACE"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P</w:t>
            </w:r>
          </w:p>
        </w:tc>
      </w:tr>
      <w:tr w:rsidR="00C4087E" w:rsidRPr="009C6355" w14:paraId="7A5F31F3" w14:textId="77777777" w:rsidTr="00296A8E">
        <w:trPr>
          <w:trHeight w:val="251"/>
        </w:trPr>
        <w:tc>
          <w:tcPr>
            <w:tcW w:w="580" w:type="dxa"/>
            <w:tcBorders>
              <w:top w:val="nil"/>
              <w:left w:val="single" w:sz="4" w:space="0" w:color="auto"/>
              <w:bottom w:val="single" w:sz="4" w:space="0" w:color="auto"/>
              <w:right w:val="single" w:sz="4" w:space="0" w:color="auto"/>
            </w:tcBorders>
            <w:shd w:val="clear" w:color="000000" w:fill="D9E1F2"/>
            <w:noWrap/>
            <w:vAlign w:val="bottom"/>
            <w:hideMark/>
          </w:tcPr>
          <w:p w14:paraId="7867C8EC" w14:textId="77777777" w:rsidR="00C4087E" w:rsidRPr="009C6355" w:rsidRDefault="00CC380D"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Cambria Math" w:eastAsia="Times New Roman" w:hAnsi="Cambria Math" w:cs="Calibri"/>
                <w:color w:val="000000"/>
                <w:sz w:val="22"/>
                <w:szCs w:val="22"/>
                <w:bdr w:val="none" w:sz="0" w:space="0" w:color="auto"/>
                <w:lang w:val="en-GB" w:eastAsia="en-GB"/>
              </w:rPr>
            </w:pPr>
            <m:oMathPara>
              <m:oMath>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x</m:t>
                    </m:r>
                  </m:e>
                  <m:sub>
                    <m:r>
                      <w:rPr>
                        <w:rFonts w:ascii="Cambria Math" w:eastAsia="Times New Roman" w:hAnsi="Cambria Math" w:cs="Calibri"/>
                        <w:color w:val="000000"/>
                        <w:sz w:val="22"/>
                        <w:szCs w:val="22"/>
                        <w:bdr w:val="none" w:sz="0" w:space="0" w:color="auto"/>
                        <w:lang w:val="en-GB" w:eastAsia="en-GB"/>
                      </w:rPr>
                      <m:t>8</m:t>
                    </m:r>
                  </m:sub>
                </m:sSub>
              </m:oMath>
            </m:oMathPara>
          </w:p>
        </w:tc>
        <w:tc>
          <w:tcPr>
            <w:tcW w:w="721" w:type="dxa"/>
            <w:tcBorders>
              <w:top w:val="nil"/>
              <w:left w:val="nil"/>
              <w:bottom w:val="single" w:sz="4" w:space="0" w:color="auto"/>
              <w:right w:val="single" w:sz="4" w:space="0" w:color="auto"/>
            </w:tcBorders>
            <w:shd w:val="clear" w:color="auto" w:fill="auto"/>
            <w:noWrap/>
            <w:vAlign w:val="bottom"/>
            <w:hideMark/>
          </w:tcPr>
          <w:p w14:paraId="409404D0"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sidRPr="009C6355">
              <w:rPr>
                <w:rFonts w:ascii="Cambria Math" w:eastAsia="Times New Roman" w:hAnsi="Cambria Math" w:cs="Calibri"/>
                <w:color w:val="000000"/>
                <w:sz w:val="22"/>
                <w:szCs w:val="22"/>
                <w:bdr w:val="none" w:sz="0" w:space="0" w:color="auto"/>
                <w:lang w:val="en-GB" w:eastAsia="en-GB"/>
              </w:rPr>
              <w:t>1</w:t>
            </w:r>
          </w:p>
        </w:tc>
        <w:tc>
          <w:tcPr>
            <w:tcW w:w="859" w:type="dxa"/>
            <w:tcBorders>
              <w:top w:val="nil"/>
              <w:left w:val="nil"/>
              <w:bottom w:val="single" w:sz="4" w:space="0" w:color="auto"/>
              <w:right w:val="single" w:sz="4" w:space="0" w:color="auto"/>
            </w:tcBorders>
            <w:shd w:val="clear" w:color="auto" w:fill="auto"/>
            <w:noWrap/>
            <w:vAlign w:val="bottom"/>
            <w:hideMark/>
          </w:tcPr>
          <w:p w14:paraId="09897BCE" w14:textId="77777777" w:rsidR="00C4087E" w:rsidRPr="009C6355" w:rsidRDefault="00C4087E"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Cambria Math" w:eastAsia="Times New Roman" w:hAnsi="Cambria Math" w:cs="Calibri"/>
                <w:color w:val="000000"/>
                <w:sz w:val="22"/>
                <w:szCs w:val="22"/>
                <w:bdr w:val="none" w:sz="0" w:space="0" w:color="auto"/>
                <w:lang w:val="en-GB" w:eastAsia="en-GB"/>
              </w:rPr>
            </w:pPr>
            <w:r>
              <w:rPr>
                <w:rFonts w:ascii="Cambria Math" w:eastAsia="Times New Roman" w:hAnsi="Cambria Math" w:cs="Calibri"/>
                <w:color w:val="000000"/>
                <w:sz w:val="22"/>
                <w:szCs w:val="22"/>
                <w:bdr w:val="none" w:sz="0" w:space="0" w:color="auto"/>
                <w:lang w:val="en-GB" w:eastAsia="en-GB"/>
              </w:rPr>
              <w:t>P</w:t>
            </w:r>
          </w:p>
        </w:tc>
      </w:tr>
    </w:tbl>
    <w:tbl>
      <w:tblPr>
        <w:tblpPr w:leftFromText="180" w:rightFromText="180" w:vertAnchor="text" w:horzAnchor="page" w:tblpX="3501" w:tblpY="2445"/>
        <w:tblW w:w="2657" w:type="dxa"/>
        <w:tblLook w:val="04A0" w:firstRow="1" w:lastRow="0" w:firstColumn="1" w:lastColumn="0" w:noHBand="0" w:noVBand="1"/>
      </w:tblPr>
      <w:tblGrid>
        <w:gridCol w:w="1777"/>
        <w:gridCol w:w="880"/>
      </w:tblGrid>
      <w:tr w:rsidR="005A10F6" w:rsidRPr="005A10F6" w14:paraId="3670489B" w14:textId="77777777" w:rsidTr="005A10F6">
        <w:trPr>
          <w:trHeight w:val="237"/>
        </w:trPr>
        <w:tc>
          <w:tcPr>
            <w:tcW w:w="1777"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C1BC07A" w14:textId="0F4C13FD"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=0</m:t>
                    </m:r>
                  </m:e>
                </m:d>
              </m:oMath>
            </m:oMathPara>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7FB3F94F"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0.25</w:t>
            </w:r>
          </w:p>
        </w:tc>
      </w:tr>
      <w:tr w:rsidR="005A10F6" w:rsidRPr="005A10F6" w14:paraId="6238D014"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0C9E345C" w14:textId="74A783C9"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=1</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2C4B5CEE"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0.5</w:t>
            </w:r>
          </w:p>
        </w:tc>
      </w:tr>
      <w:tr w:rsidR="005A10F6" w:rsidRPr="005A10F6" w14:paraId="5E4E5DEA"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38938341" w14:textId="59D0F569"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=2</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0E1F3559"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0.25</w:t>
            </w:r>
          </w:p>
        </w:tc>
      </w:tr>
      <w:tr w:rsidR="005A10F6" w:rsidRPr="005A10F6" w14:paraId="7DC74D58"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7F75B7E4" w14:textId="478794D6"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eastAsia="Times New Roman"/>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=0</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621C9685"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0.5</w:t>
            </w:r>
          </w:p>
        </w:tc>
      </w:tr>
      <w:tr w:rsidR="005A10F6" w:rsidRPr="005A10F6" w14:paraId="697CAD96"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61EF31C9" w14:textId="3DE55ECD"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=1</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3055DFEF"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0.75</w:t>
            </w:r>
          </w:p>
        </w:tc>
      </w:tr>
      <w:tr w:rsidR="005A10F6" w:rsidRPr="005A10F6" w14:paraId="651B1FB7"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6F1C448E" w14:textId="6CFC4699"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=2</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2A7EFF76" w14:textId="36710F43" w:rsidR="005A10F6" w:rsidRPr="005A10F6" w:rsidRDefault="00EE01EE"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Pr>
                <w:rFonts w:asciiTheme="majorHAnsi" w:eastAsia="Times New Roman" w:hAnsiTheme="majorHAnsi" w:cs="Calibri"/>
                <w:color w:val="000000"/>
                <w:sz w:val="22"/>
                <w:szCs w:val="22"/>
                <w:bdr w:val="none" w:sz="0" w:space="0" w:color="auto"/>
                <w:lang w:val="en-GB" w:eastAsia="en-GB"/>
              </w:rPr>
              <w:t>0</w:t>
            </w:r>
          </w:p>
        </w:tc>
      </w:tr>
      <w:tr w:rsidR="005A10F6" w:rsidRPr="005A10F6" w14:paraId="7C575DB0"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5C9CA51E" w14:textId="4D5D1DA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=0</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0077507C"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0.5</w:t>
            </w:r>
          </w:p>
        </w:tc>
      </w:tr>
      <w:tr w:rsidR="005A10F6" w:rsidRPr="005A10F6" w14:paraId="24CBD02A"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3EB2356E" w14:textId="011CCAAE"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=1</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55B89227" w14:textId="7777777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0.25</w:t>
            </w:r>
          </w:p>
        </w:tc>
      </w:tr>
      <w:tr w:rsidR="005A10F6" w:rsidRPr="005A10F6" w14:paraId="3DDFBE2F" w14:textId="77777777" w:rsidTr="005A10F6">
        <w:trPr>
          <w:trHeight w:val="237"/>
        </w:trPr>
        <w:tc>
          <w:tcPr>
            <w:tcW w:w="1777" w:type="dxa"/>
            <w:tcBorders>
              <w:top w:val="nil"/>
              <w:left w:val="single" w:sz="4" w:space="0" w:color="auto"/>
              <w:bottom w:val="single" w:sz="4" w:space="0" w:color="auto"/>
              <w:right w:val="single" w:sz="4" w:space="0" w:color="auto"/>
            </w:tcBorders>
            <w:shd w:val="clear" w:color="000000" w:fill="D9E1F2"/>
            <w:noWrap/>
            <w:vAlign w:val="bottom"/>
            <w:hideMark/>
          </w:tcPr>
          <w:p w14:paraId="39FDA79C" w14:textId="11762E97" w:rsidR="005A10F6" w:rsidRPr="005A10F6" w:rsidRDefault="005A10F6" w:rsidP="005A10F6">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1</m:t>
                        </m:r>
                      </m:sub>
                    </m:sSub>
                    <m:r>
                      <w:rPr>
                        <w:rFonts w:ascii="Cambria Math" w:eastAsia="Times New Roman" w:hAnsi="Cambria Math" w:cs="Calibri"/>
                        <w:color w:val="000000"/>
                        <w:sz w:val="22"/>
                        <w:szCs w:val="22"/>
                        <w:bdr w:val="none" w:sz="0" w:space="0" w:color="auto"/>
                        <w:lang w:val="en-GB" w:eastAsia="en-GB"/>
                      </w:rPr>
                      <m:t>=2</m:t>
                    </m:r>
                  </m:e>
                </m:d>
              </m:oMath>
            </m:oMathPara>
          </w:p>
        </w:tc>
        <w:tc>
          <w:tcPr>
            <w:tcW w:w="880" w:type="dxa"/>
            <w:tcBorders>
              <w:top w:val="nil"/>
              <w:left w:val="nil"/>
              <w:bottom w:val="single" w:sz="4" w:space="0" w:color="auto"/>
              <w:right w:val="single" w:sz="4" w:space="0" w:color="auto"/>
            </w:tcBorders>
            <w:shd w:val="clear" w:color="auto" w:fill="auto"/>
            <w:noWrap/>
            <w:vAlign w:val="bottom"/>
            <w:hideMark/>
          </w:tcPr>
          <w:p w14:paraId="5313E908" w14:textId="3DE0EABB" w:rsidR="005A10F6" w:rsidRPr="005A10F6" w:rsidRDefault="00EE01EE" w:rsidP="005A10F6">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Pr>
                <w:rFonts w:asciiTheme="majorHAnsi" w:eastAsia="Times New Roman" w:hAnsiTheme="majorHAnsi" w:cs="Calibri"/>
                <w:color w:val="000000"/>
                <w:sz w:val="22"/>
                <w:szCs w:val="22"/>
                <w:bdr w:val="none" w:sz="0" w:space="0" w:color="auto"/>
                <w:lang w:val="en-GB" w:eastAsia="en-GB"/>
              </w:rPr>
              <w:t>1</w:t>
            </w:r>
          </w:p>
        </w:tc>
      </w:tr>
    </w:tbl>
    <w:tbl>
      <w:tblPr>
        <w:tblpPr w:leftFromText="180" w:rightFromText="180" w:vertAnchor="text" w:horzAnchor="page" w:tblpX="6261" w:tblpY="2445"/>
        <w:tblW w:w="2958" w:type="dxa"/>
        <w:tblLook w:val="04A0" w:firstRow="1" w:lastRow="0" w:firstColumn="1" w:lastColumn="0" w:noHBand="0" w:noVBand="1"/>
      </w:tblPr>
      <w:tblGrid>
        <w:gridCol w:w="1782"/>
        <w:gridCol w:w="1176"/>
      </w:tblGrid>
      <w:tr w:rsidR="005A10F6" w:rsidRPr="005A10F6" w14:paraId="159526C5" w14:textId="77777777" w:rsidTr="007869BD">
        <w:trPr>
          <w:trHeight w:val="190"/>
        </w:trPr>
        <w:tc>
          <w:tcPr>
            <w:tcW w:w="17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F9CC2CE" w14:textId="53819FEF"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=0</m:t>
                    </m:r>
                  </m:e>
                </m:d>
              </m:oMath>
            </m:oMathPara>
          </w:p>
        </w:tc>
        <w:tc>
          <w:tcPr>
            <w:tcW w:w="1176" w:type="dxa"/>
            <w:tcBorders>
              <w:top w:val="single" w:sz="4" w:space="0" w:color="auto"/>
              <w:left w:val="nil"/>
              <w:bottom w:val="single" w:sz="4" w:space="0" w:color="auto"/>
              <w:right w:val="single" w:sz="4" w:space="0" w:color="auto"/>
            </w:tcBorders>
            <w:shd w:val="clear" w:color="auto" w:fill="auto"/>
            <w:noWrap/>
            <w:vAlign w:val="bottom"/>
            <w:hideMark/>
          </w:tcPr>
          <w:p w14:paraId="6BEA463B"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0.25</w:t>
            </w:r>
          </w:p>
        </w:tc>
      </w:tr>
      <w:tr w:rsidR="005A10F6" w:rsidRPr="005A10F6" w14:paraId="094D4623"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15FD053F" w14:textId="3F810D73"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=1</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26BF05C6"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0.375</w:t>
            </w:r>
          </w:p>
        </w:tc>
      </w:tr>
      <w:tr w:rsidR="005A10F6" w:rsidRPr="005A10F6" w14:paraId="54AB4882"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748871F2" w14:textId="20113041"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=2</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31884AD3"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0.375</w:t>
            </w:r>
          </w:p>
        </w:tc>
      </w:tr>
      <w:tr w:rsidR="005A10F6" w:rsidRPr="005A10F6" w14:paraId="42873F66"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4A09847C" w14:textId="41F68713"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=0</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6A2C5A0B"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1</w:t>
            </w:r>
          </w:p>
        </w:tc>
      </w:tr>
      <w:tr w:rsidR="005A10F6" w:rsidRPr="005A10F6" w14:paraId="3217197B"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5997F901" w14:textId="4FEADFA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=1</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36388A1C"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0.666667</w:t>
            </w:r>
          </w:p>
        </w:tc>
      </w:tr>
      <w:tr w:rsidR="005A10F6" w:rsidRPr="005A10F6" w14:paraId="755EA219"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3B395E33" w14:textId="1110F545"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=2</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22DF8E31"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0.666667</w:t>
            </w:r>
          </w:p>
        </w:tc>
      </w:tr>
      <w:tr w:rsidR="005A10F6" w:rsidRPr="005A10F6" w14:paraId="74D52C16"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4A7D910B" w14:textId="0B5D91AD"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=0</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4E32257E"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w:t>
            </w:r>
          </w:p>
        </w:tc>
      </w:tr>
      <w:tr w:rsidR="005A10F6" w:rsidRPr="005A10F6" w14:paraId="3385711E"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3109359D" w14:textId="22AAAFB2"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=1</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495A97FC"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0.333333</w:t>
            </w:r>
          </w:p>
        </w:tc>
      </w:tr>
      <w:tr w:rsidR="005A10F6" w:rsidRPr="005A10F6" w14:paraId="3B8489DE" w14:textId="77777777" w:rsidTr="007869BD">
        <w:trPr>
          <w:trHeight w:val="19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21516C2F" w14:textId="11185D06"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2</m:t>
                        </m:r>
                      </m:sub>
                    </m:sSub>
                    <m:r>
                      <w:rPr>
                        <w:rFonts w:ascii="Cambria Math" w:eastAsia="Times New Roman" w:hAnsi="Cambria Math" w:cs="Calibri"/>
                        <w:color w:val="000000"/>
                        <w:sz w:val="22"/>
                        <w:szCs w:val="22"/>
                        <w:bdr w:val="none" w:sz="0" w:space="0" w:color="auto"/>
                        <w:lang w:val="en-GB" w:eastAsia="en-GB"/>
                      </w:rPr>
                      <m:t>=2</m:t>
                    </m:r>
                  </m:e>
                </m:d>
              </m:oMath>
            </m:oMathPara>
          </w:p>
        </w:tc>
        <w:tc>
          <w:tcPr>
            <w:tcW w:w="1176" w:type="dxa"/>
            <w:tcBorders>
              <w:top w:val="nil"/>
              <w:left w:val="nil"/>
              <w:bottom w:val="single" w:sz="4" w:space="0" w:color="auto"/>
              <w:right w:val="single" w:sz="4" w:space="0" w:color="auto"/>
            </w:tcBorders>
            <w:shd w:val="clear" w:color="auto" w:fill="auto"/>
            <w:noWrap/>
            <w:vAlign w:val="bottom"/>
            <w:hideMark/>
          </w:tcPr>
          <w:p w14:paraId="4BB00A36" w14:textId="77777777" w:rsidR="005A10F6" w:rsidRPr="005A10F6" w:rsidRDefault="005A10F6"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5A10F6">
              <w:rPr>
                <w:rFonts w:asciiTheme="majorHAnsi" w:eastAsia="Times New Roman" w:hAnsiTheme="majorHAnsi" w:cs="Calibri"/>
                <w:color w:val="000000"/>
                <w:sz w:val="22"/>
                <w:szCs w:val="22"/>
                <w:bdr w:val="none" w:sz="0" w:space="0" w:color="auto"/>
                <w:lang w:val="en-GB" w:eastAsia="en-GB"/>
              </w:rPr>
              <w:t>0.333333</w:t>
            </w:r>
          </w:p>
        </w:tc>
      </w:tr>
    </w:tbl>
    <w:tbl>
      <w:tblPr>
        <w:tblpPr w:leftFromText="180" w:rightFromText="180" w:vertAnchor="text" w:horzAnchor="page" w:tblpX="9311" w:tblpY="2445"/>
        <w:tblW w:w="2383" w:type="dxa"/>
        <w:tblLook w:val="04A0" w:firstRow="1" w:lastRow="0" w:firstColumn="1" w:lastColumn="0" w:noHBand="0" w:noVBand="1"/>
      </w:tblPr>
      <w:tblGrid>
        <w:gridCol w:w="1782"/>
        <w:gridCol w:w="601"/>
      </w:tblGrid>
      <w:tr w:rsidR="007869BD" w:rsidRPr="007869BD" w14:paraId="5DB7A018" w14:textId="77777777" w:rsidTr="007869BD">
        <w:trPr>
          <w:trHeight w:val="280"/>
        </w:trPr>
        <w:tc>
          <w:tcPr>
            <w:tcW w:w="1782"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056B678"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3</m:t>
                        </m:r>
                      </m:sub>
                    </m:sSub>
                    <m:r>
                      <w:rPr>
                        <w:rFonts w:ascii="Cambria Math" w:eastAsia="Times New Roman" w:hAnsi="Cambria Math" w:cs="Calibri"/>
                        <w:color w:val="000000"/>
                        <w:sz w:val="22"/>
                        <w:szCs w:val="22"/>
                        <w:bdr w:val="none" w:sz="0" w:space="0" w:color="auto"/>
                        <w:lang w:val="en-GB" w:eastAsia="en-GB"/>
                      </w:rPr>
                      <m:t>=0</m:t>
                    </m:r>
                  </m:e>
                </m:d>
              </m:oMath>
            </m:oMathPara>
          </w:p>
        </w:tc>
        <w:tc>
          <w:tcPr>
            <w:tcW w:w="601" w:type="dxa"/>
            <w:tcBorders>
              <w:top w:val="single" w:sz="4" w:space="0" w:color="auto"/>
              <w:left w:val="nil"/>
              <w:bottom w:val="single" w:sz="4" w:space="0" w:color="auto"/>
              <w:right w:val="single" w:sz="4" w:space="0" w:color="auto"/>
            </w:tcBorders>
            <w:shd w:val="clear" w:color="auto" w:fill="auto"/>
            <w:noWrap/>
            <w:vAlign w:val="bottom"/>
            <w:hideMark/>
          </w:tcPr>
          <w:p w14:paraId="59A30304"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7869BD">
              <w:rPr>
                <w:rFonts w:asciiTheme="majorHAnsi" w:eastAsia="Times New Roman" w:hAnsiTheme="majorHAnsi" w:cs="Calibri"/>
                <w:color w:val="000000"/>
                <w:sz w:val="22"/>
                <w:szCs w:val="22"/>
                <w:bdr w:val="none" w:sz="0" w:space="0" w:color="auto"/>
                <w:lang w:val="en-GB" w:eastAsia="en-GB"/>
              </w:rPr>
              <w:t>0.5</w:t>
            </w:r>
          </w:p>
        </w:tc>
      </w:tr>
      <w:tr w:rsidR="007869BD" w:rsidRPr="007869BD" w14:paraId="4E5DB212" w14:textId="77777777" w:rsidTr="007869BD">
        <w:trPr>
          <w:trHeight w:val="28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6885AB48"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3</m:t>
                        </m:r>
                      </m:sub>
                    </m:sSub>
                    <m:r>
                      <w:rPr>
                        <w:rFonts w:ascii="Cambria Math" w:eastAsia="Times New Roman" w:hAnsi="Cambria Math" w:cs="Calibri"/>
                        <w:color w:val="000000"/>
                        <w:sz w:val="22"/>
                        <w:szCs w:val="22"/>
                        <w:bdr w:val="none" w:sz="0" w:space="0" w:color="auto"/>
                        <w:lang w:val="en-GB" w:eastAsia="en-GB"/>
                      </w:rPr>
                      <m:t>=1</m:t>
                    </m:r>
                  </m:e>
                </m:d>
              </m:oMath>
            </m:oMathPara>
          </w:p>
        </w:tc>
        <w:tc>
          <w:tcPr>
            <w:tcW w:w="601" w:type="dxa"/>
            <w:tcBorders>
              <w:top w:val="nil"/>
              <w:left w:val="nil"/>
              <w:bottom w:val="single" w:sz="4" w:space="0" w:color="auto"/>
              <w:right w:val="single" w:sz="4" w:space="0" w:color="auto"/>
            </w:tcBorders>
            <w:shd w:val="clear" w:color="auto" w:fill="auto"/>
            <w:noWrap/>
            <w:vAlign w:val="bottom"/>
            <w:hideMark/>
          </w:tcPr>
          <w:p w14:paraId="6B08DEF1"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7869BD">
              <w:rPr>
                <w:rFonts w:asciiTheme="majorHAnsi" w:eastAsia="Times New Roman" w:hAnsiTheme="majorHAnsi" w:cs="Calibri"/>
                <w:color w:val="000000"/>
                <w:sz w:val="22"/>
                <w:szCs w:val="22"/>
                <w:bdr w:val="none" w:sz="0" w:space="0" w:color="auto"/>
                <w:lang w:val="en-GB" w:eastAsia="en-GB"/>
              </w:rPr>
              <w:t>0.5</w:t>
            </w:r>
          </w:p>
        </w:tc>
      </w:tr>
      <w:tr w:rsidR="007869BD" w:rsidRPr="007869BD" w14:paraId="66F0508E" w14:textId="77777777" w:rsidTr="007869BD">
        <w:trPr>
          <w:trHeight w:val="28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7B853361" w14:textId="787B44F9"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3</m:t>
                        </m:r>
                      </m:sub>
                    </m:sSub>
                    <m:r>
                      <w:rPr>
                        <w:rFonts w:ascii="Cambria Math" w:eastAsia="Times New Roman" w:hAnsi="Cambria Math" w:cs="Calibri"/>
                        <w:color w:val="000000"/>
                        <w:sz w:val="22"/>
                        <w:szCs w:val="22"/>
                        <w:bdr w:val="none" w:sz="0" w:space="0" w:color="auto"/>
                        <w:lang w:val="en-GB" w:eastAsia="en-GB"/>
                      </w:rPr>
                      <m:t>=0</m:t>
                    </m:r>
                  </m:e>
                </m:d>
              </m:oMath>
            </m:oMathPara>
          </w:p>
        </w:tc>
        <w:tc>
          <w:tcPr>
            <w:tcW w:w="601" w:type="dxa"/>
            <w:tcBorders>
              <w:top w:val="nil"/>
              <w:left w:val="nil"/>
              <w:bottom w:val="single" w:sz="4" w:space="0" w:color="auto"/>
              <w:right w:val="single" w:sz="4" w:space="0" w:color="auto"/>
            </w:tcBorders>
            <w:shd w:val="clear" w:color="auto" w:fill="auto"/>
            <w:noWrap/>
            <w:vAlign w:val="bottom"/>
            <w:hideMark/>
          </w:tcPr>
          <w:p w14:paraId="4010FE15"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7869BD">
              <w:rPr>
                <w:rFonts w:asciiTheme="majorHAnsi" w:eastAsia="Times New Roman" w:hAnsiTheme="majorHAnsi" w:cs="Calibri"/>
                <w:color w:val="000000"/>
                <w:sz w:val="22"/>
                <w:szCs w:val="22"/>
                <w:bdr w:val="none" w:sz="0" w:space="0" w:color="auto"/>
                <w:lang w:val="en-GB" w:eastAsia="en-GB"/>
              </w:rPr>
              <w:t>0.5</w:t>
            </w:r>
          </w:p>
        </w:tc>
      </w:tr>
      <w:tr w:rsidR="007869BD" w:rsidRPr="007869BD" w14:paraId="592AB4F4" w14:textId="77777777" w:rsidTr="007869BD">
        <w:trPr>
          <w:trHeight w:val="28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2C4F4B20" w14:textId="4A2CDA6F"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t=N</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3</m:t>
                        </m:r>
                      </m:sub>
                    </m:sSub>
                    <m:r>
                      <w:rPr>
                        <w:rFonts w:ascii="Cambria Math" w:eastAsia="Times New Roman" w:hAnsi="Cambria Math" w:cs="Calibri"/>
                        <w:color w:val="000000"/>
                        <w:sz w:val="22"/>
                        <w:szCs w:val="22"/>
                        <w:bdr w:val="none" w:sz="0" w:space="0" w:color="auto"/>
                        <w:lang w:val="en-GB" w:eastAsia="en-GB"/>
                      </w:rPr>
                      <m:t>=1</m:t>
                    </m:r>
                  </m:e>
                </m:d>
              </m:oMath>
            </m:oMathPara>
          </w:p>
        </w:tc>
        <w:tc>
          <w:tcPr>
            <w:tcW w:w="601" w:type="dxa"/>
            <w:tcBorders>
              <w:top w:val="nil"/>
              <w:left w:val="nil"/>
              <w:bottom w:val="single" w:sz="4" w:space="0" w:color="auto"/>
              <w:right w:val="single" w:sz="4" w:space="0" w:color="auto"/>
            </w:tcBorders>
            <w:shd w:val="clear" w:color="auto" w:fill="auto"/>
            <w:noWrap/>
            <w:vAlign w:val="bottom"/>
            <w:hideMark/>
          </w:tcPr>
          <w:p w14:paraId="7901E7E8"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7869BD">
              <w:rPr>
                <w:rFonts w:asciiTheme="majorHAnsi" w:eastAsia="Times New Roman" w:hAnsiTheme="majorHAnsi" w:cs="Calibri"/>
                <w:color w:val="000000"/>
                <w:sz w:val="22"/>
                <w:szCs w:val="22"/>
                <w:bdr w:val="none" w:sz="0" w:space="0" w:color="auto"/>
                <w:lang w:val="en-GB" w:eastAsia="en-GB"/>
              </w:rPr>
              <w:t>0.5</w:t>
            </w:r>
          </w:p>
        </w:tc>
      </w:tr>
      <w:tr w:rsidR="007869BD" w:rsidRPr="007869BD" w14:paraId="511267D3" w14:textId="77777777" w:rsidTr="007869BD">
        <w:trPr>
          <w:trHeight w:val="28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566CD047"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3</m:t>
                        </m:r>
                      </m:sub>
                    </m:sSub>
                    <m:r>
                      <w:rPr>
                        <w:rFonts w:ascii="Cambria Math" w:eastAsia="Times New Roman" w:hAnsi="Cambria Math" w:cs="Calibri"/>
                        <w:color w:val="000000"/>
                        <w:sz w:val="22"/>
                        <w:szCs w:val="22"/>
                        <w:bdr w:val="none" w:sz="0" w:space="0" w:color="auto"/>
                        <w:lang w:val="en-GB" w:eastAsia="en-GB"/>
                      </w:rPr>
                      <m:t>=0</m:t>
                    </m:r>
                  </m:e>
                </m:d>
              </m:oMath>
            </m:oMathPara>
          </w:p>
        </w:tc>
        <w:tc>
          <w:tcPr>
            <w:tcW w:w="601" w:type="dxa"/>
            <w:tcBorders>
              <w:top w:val="nil"/>
              <w:left w:val="nil"/>
              <w:bottom w:val="single" w:sz="4" w:space="0" w:color="auto"/>
              <w:right w:val="single" w:sz="4" w:space="0" w:color="auto"/>
            </w:tcBorders>
            <w:shd w:val="clear" w:color="auto" w:fill="auto"/>
            <w:noWrap/>
            <w:vAlign w:val="bottom"/>
            <w:hideMark/>
          </w:tcPr>
          <w:p w14:paraId="277F1341"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7869BD">
              <w:rPr>
                <w:rFonts w:asciiTheme="majorHAnsi" w:eastAsia="Times New Roman" w:hAnsiTheme="majorHAnsi" w:cs="Calibri"/>
                <w:color w:val="000000"/>
                <w:sz w:val="22"/>
                <w:szCs w:val="22"/>
                <w:bdr w:val="none" w:sz="0" w:space="0" w:color="auto"/>
                <w:lang w:val="en-GB" w:eastAsia="en-GB"/>
              </w:rPr>
              <w:t>0.5</w:t>
            </w:r>
          </w:p>
        </w:tc>
      </w:tr>
      <w:tr w:rsidR="007869BD" w:rsidRPr="007869BD" w14:paraId="23E9B6A2" w14:textId="77777777" w:rsidTr="007869BD">
        <w:trPr>
          <w:trHeight w:val="280"/>
        </w:trPr>
        <w:tc>
          <w:tcPr>
            <w:tcW w:w="1782" w:type="dxa"/>
            <w:tcBorders>
              <w:top w:val="nil"/>
              <w:left w:val="single" w:sz="4" w:space="0" w:color="auto"/>
              <w:bottom w:val="single" w:sz="4" w:space="0" w:color="auto"/>
              <w:right w:val="single" w:sz="4" w:space="0" w:color="auto"/>
            </w:tcBorders>
            <w:shd w:val="clear" w:color="000000" w:fill="D9E1F2"/>
            <w:noWrap/>
            <w:vAlign w:val="bottom"/>
            <w:hideMark/>
          </w:tcPr>
          <w:p w14:paraId="4A25E0DE"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rPr>
                <w:rFonts w:ascii="Calibri" w:eastAsia="Times New Roman" w:hAnsi="Calibri" w:cs="Calibri"/>
                <w:color w:val="000000"/>
                <w:sz w:val="22"/>
                <w:szCs w:val="22"/>
                <w:bdr w:val="none" w:sz="0" w:space="0" w:color="auto"/>
                <w:lang w:val="en-GB" w:eastAsia="en-GB"/>
              </w:rPr>
            </w:pPr>
            <m:oMathPara>
              <m:oMath>
                <m:r>
                  <w:rPr>
                    <w:rFonts w:ascii="Cambria Math" w:eastAsia="Times New Roman" w:hAnsi="Cambria Math" w:cs="Calibri"/>
                    <w:color w:val="000000"/>
                    <w:sz w:val="22"/>
                    <w:szCs w:val="22"/>
                    <w:bdr w:val="none" w:sz="0" w:space="0" w:color="auto"/>
                    <w:lang w:val="en-GB" w:eastAsia="en-GB"/>
                  </w:rPr>
                  <m:t>P</m:t>
                </m:r>
                <m:d>
                  <m:dPr>
                    <m:ctrlPr>
                      <w:rPr>
                        <w:rFonts w:ascii="Cambria Math" w:eastAsia="Times New Roman" w:hAnsi="Cambria Math" w:cs="Calibri"/>
                        <w:i/>
                        <w:color w:val="000000"/>
                        <w:sz w:val="22"/>
                        <w:szCs w:val="22"/>
                        <w:bdr w:val="none" w:sz="0" w:space="0" w:color="auto"/>
                        <w:lang w:val="en-GB" w:eastAsia="en-GB"/>
                      </w:rPr>
                    </m:ctrlPr>
                  </m:dPr>
                  <m:e>
                    <m:r>
                      <w:rPr>
                        <w:rFonts w:ascii="Cambria Math" w:eastAsia="Times New Roman" w:hAnsi="Cambria Math" w:cs="Calibri"/>
                        <w:color w:val="000000"/>
                        <w:sz w:val="22"/>
                        <w:szCs w:val="22"/>
                        <w:bdr w:val="none" w:sz="0" w:space="0" w:color="auto"/>
                        <w:lang w:val="en-GB" w:eastAsia="en-GB"/>
                      </w:rPr>
                      <m:t>t=P</m:t>
                    </m:r>
                  </m:e>
                  <m:e>
                    <m:sSub>
                      <m:sSubPr>
                        <m:ctrlPr>
                          <w:rPr>
                            <w:rFonts w:ascii="Cambria Math" w:eastAsia="Times New Roman" w:hAnsi="Cambria Math" w:cs="Calibri"/>
                            <w:i/>
                            <w:color w:val="000000"/>
                            <w:sz w:val="22"/>
                            <w:szCs w:val="22"/>
                            <w:bdr w:val="none" w:sz="0" w:space="0" w:color="auto"/>
                            <w:lang w:val="en-GB" w:eastAsia="en-GB"/>
                          </w:rPr>
                        </m:ctrlPr>
                      </m:sSubPr>
                      <m:e>
                        <m:r>
                          <w:rPr>
                            <w:rFonts w:ascii="Cambria Math" w:eastAsia="Times New Roman" w:hAnsi="Cambria Math" w:cs="Calibri"/>
                            <w:color w:val="000000"/>
                            <w:sz w:val="22"/>
                            <w:szCs w:val="22"/>
                            <w:bdr w:val="none" w:sz="0" w:space="0" w:color="auto"/>
                            <w:lang w:val="en-GB" w:eastAsia="en-GB"/>
                          </w:rPr>
                          <m:t>y</m:t>
                        </m:r>
                      </m:e>
                      <m:sub>
                        <m:r>
                          <w:rPr>
                            <w:rFonts w:ascii="Cambria Math" w:eastAsia="Times New Roman" w:hAnsi="Cambria Math" w:cs="Calibri"/>
                            <w:color w:val="000000"/>
                            <w:sz w:val="22"/>
                            <w:szCs w:val="22"/>
                            <w:bdr w:val="none" w:sz="0" w:space="0" w:color="auto"/>
                            <w:lang w:val="en-GB" w:eastAsia="en-GB"/>
                          </w:rPr>
                          <m:t>3</m:t>
                        </m:r>
                      </m:sub>
                    </m:sSub>
                    <m:r>
                      <w:rPr>
                        <w:rFonts w:ascii="Cambria Math" w:eastAsia="Times New Roman" w:hAnsi="Cambria Math" w:cs="Calibri"/>
                        <w:color w:val="000000"/>
                        <w:sz w:val="22"/>
                        <w:szCs w:val="22"/>
                        <w:bdr w:val="none" w:sz="0" w:space="0" w:color="auto"/>
                        <w:lang w:val="en-GB" w:eastAsia="en-GB"/>
                      </w:rPr>
                      <m:t>=1</m:t>
                    </m:r>
                  </m:e>
                </m:d>
              </m:oMath>
            </m:oMathPara>
          </w:p>
        </w:tc>
        <w:tc>
          <w:tcPr>
            <w:tcW w:w="601" w:type="dxa"/>
            <w:tcBorders>
              <w:top w:val="nil"/>
              <w:left w:val="nil"/>
              <w:bottom w:val="single" w:sz="4" w:space="0" w:color="auto"/>
              <w:right w:val="single" w:sz="4" w:space="0" w:color="auto"/>
            </w:tcBorders>
            <w:shd w:val="clear" w:color="auto" w:fill="auto"/>
            <w:noWrap/>
            <w:vAlign w:val="bottom"/>
            <w:hideMark/>
          </w:tcPr>
          <w:p w14:paraId="2A308EF9" w14:textId="77777777" w:rsidR="007869BD" w:rsidRPr="007869BD" w:rsidRDefault="007869BD" w:rsidP="007869BD">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7869BD">
              <w:rPr>
                <w:rFonts w:asciiTheme="majorHAnsi" w:eastAsia="Times New Roman" w:hAnsiTheme="majorHAnsi" w:cs="Calibri"/>
                <w:color w:val="000000"/>
                <w:sz w:val="22"/>
                <w:szCs w:val="22"/>
                <w:bdr w:val="none" w:sz="0" w:space="0" w:color="auto"/>
                <w:lang w:val="en-GB" w:eastAsia="en-GB"/>
              </w:rPr>
              <w:t>0.5</w:t>
            </w:r>
          </w:p>
        </w:tc>
      </w:tr>
    </w:tbl>
    <w:p w14:paraId="2FAC20EE" w14:textId="03F2F9A3" w:rsidR="000C6441" w:rsidRDefault="006C581D" w:rsidP="000C6441">
      <w:pPr>
        <w:pStyle w:val="Body"/>
        <w:numPr>
          <w:ilvl w:val="0"/>
          <w:numId w:val="9"/>
        </w:numPr>
        <w:spacing w:before="120" w:after="120"/>
        <w:ind w:left="0"/>
        <w:rPr>
          <w:rFonts w:asciiTheme="minorHAnsi" w:hAnsiTheme="minorHAnsi"/>
          <w:iCs/>
          <w:lang w:val="en-US"/>
        </w:rPr>
      </w:pPr>
      <w:r>
        <w:rPr>
          <w:lang w:val="en-US"/>
        </w:rPr>
        <w:t xml:space="preserve">Firstly, we computed the equal depth binarization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oMath>
      <w:r>
        <w:rPr>
          <w:lang w:val="en-US"/>
        </w:rPr>
        <w:t xml:space="preserve"> , in which we used the median of its train values as the criteria for the binarization,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 xml:space="preserve"> median=3.5</m:t>
        </m:r>
      </m:oMath>
      <w:r w:rsidR="009C6355">
        <w:rPr>
          <w:lang w:val="en-US"/>
        </w:rPr>
        <w:t>, and the class target</w:t>
      </w:r>
      <w:r w:rsidR="00C4087E">
        <w:rPr>
          <w:lang w:val="en-US"/>
        </w:rPr>
        <w:t xml:space="preserve">s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C4087E">
        <w:rPr>
          <w:lang w:val="en-US"/>
        </w:rPr>
        <w:t>, so we obtained the following table:</w:t>
      </w:r>
      <w:r w:rsidR="009C6355" w:rsidRPr="00C4087E">
        <w:rPr>
          <w:lang w:val="en-US"/>
        </w:rPr>
        <w:br/>
      </w:r>
      <w:r w:rsidR="00C4087E">
        <w:rPr>
          <w:lang w:val="en-US"/>
        </w:rPr>
        <w:t xml:space="preserve"> To learn a decision tree using ID3, we need to calculate the information gain (IG) of each variable</w:t>
      </w:r>
      <w:r w:rsidR="006B179F">
        <w:rPr>
          <w:lang w:val="en-US"/>
        </w:rPr>
        <w:t xml:space="preserve">, which is given by </w:t>
      </w:r>
      <m:oMath>
        <m:r>
          <w:rPr>
            <w:rFonts w:ascii="Cambria Math" w:hAnsi="Cambria Math"/>
            <w:lang w:val="en-US"/>
          </w:rPr>
          <m:t>IG=H</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d>
        <m:r>
          <w:rPr>
            <w:rFonts w:ascii="Cambria Math" w:hAnsi="Cambria Math"/>
            <w:lang w:val="en-US"/>
          </w:rPr>
          <m:t xml:space="preserve"> where i=</m:t>
        </m:r>
        <m:d>
          <m:dPr>
            <m:begChr m:val="{"/>
            <m:endChr m:val="}"/>
            <m:ctrlPr>
              <w:rPr>
                <w:rFonts w:ascii="Cambria Math" w:hAnsi="Cambria Math"/>
                <w:i/>
                <w:lang w:val="en-US"/>
              </w:rPr>
            </m:ctrlPr>
          </m:dPr>
          <m:e>
            <m:r>
              <w:rPr>
                <w:rFonts w:ascii="Cambria Math" w:hAnsi="Cambria Math"/>
                <w:lang w:val="en-US"/>
              </w:rPr>
              <m:t>1,2,3</m:t>
            </m:r>
          </m:e>
        </m:d>
      </m:oMath>
      <w:r w:rsidR="006B179F">
        <w:rPr>
          <w:lang w:val="en-US"/>
        </w:rPr>
        <w:t xml:space="preserve">, and </w:t>
      </w:r>
      <m:oMath>
        <m:r>
          <w:rPr>
            <w:rFonts w:ascii="Cambria Math" w:hAnsi="Cambria Math"/>
            <w:lang w:val="en-US"/>
          </w:rPr>
          <m:t>H</m:t>
        </m:r>
      </m:oMath>
      <w:r w:rsidR="006B179F">
        <w:rPr>
          <w:lang w:val="en-US"/>
        </w:rPr>
        <w:t xml:space="preserve"> the entropy.</w:t>
      </w:r>
      <w:r w:rsidR="005A10F6">
        <w:rPr>
          <w:lang w:val="en-US"/>
        </w:rPr>
        <w:br/>
        <w:t>Probabilities of the training dataset:</w:t>
      </w:r>
      <w:r w:rsidR="005A10F6">
        <w:rPr>
          <w:lang w:val="en-US"/>
        </w:rPr>
        <w:br/>
      </w:r>
      <w:r w:rsidR="005A10F6">
        <w:rPr>
          <w:lang w:val="en-US"/>
        </w:rPr>
        <w:br/>
      </w:r>
      <w:r w:rsidR="005A10F6">
        <w:rPr>
          <w:lang w:val="en-US"/>
        </w:rPr>
        <w:br/>
      </w:r>
      <w:r w:rsidR="005A10F6">
        <w:rPr>
          <w:lang w:val="en-US"/>
        </w:rPr>
        <w:br/>
      </w:r>
      <w:r w:rsidR="005A10F6">
        <w:rPr>
          <w:lang w:val="en-US"/>
        </w:rPr>
        <w:br/>
      </w:r>
      <w:r w:rsidR="007869BD">
        <w:rPr>
          <w:lang w:val="en-US"/>
        </w:rPr>
        <w:br/>
      </w:r>
      <w:r w:rsidR="007869BD">
        <w:rPr>
          <w:lang w:val="en-US"/>
        </w:rPr>
        <w:lastRenderedPageBreak/>
        <w:br/>
      </w:r>
      <w:r w:rsidR="008C286E">
        <w:rPr>
          <w:lang w:val="en-US"/>
        </w:rPr>
        <w:t>-</w:t>
      </w: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=0</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=2</m:t>
            </m:r>
          </m:e>
        </m:d>
        <m:r>
          <w:rPr>
            <w:rFonts w:ascii="Cambria Math" w:hAnsi="Cambria Math"/>
            <w:lang w:val="en-US"/>
          </w:rPr>
          <m:t xml:space="preserve">= 0.25 + 0.405639 + 0 = 0.655639  </m:t>
        </m:r>
      </m:oMath>
      <w:r w:rsidR="008C286E">
        <w:rPr>
          <w:lang w:val="en-US"/>
        </w:rPr>
        <w:br/>
        <w:t>-</w:t>
      </w:r>
      <w:r w:rsidR="008C286E" w:rsidRPr="008C286E">
        <w:rPr>
          <w:rFonts w:ascii="Cambria Math" w:hAnsi="Cambria Math"/>
          <w:i/>
          <w:lang w:val="en-US"/>
        </w:rPr>
        <w:t xml:space="preserv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=0</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=2</m:t>
            </m:r>
          </m:e>
        </m:d>
        <m:r>
          <w:rPr>
            <w:rFonts w:ascii="Cambria Math" w:hAnsi="Cambria Math"/>
            <w:lang w:val="en-US"/>
          </w:rPr>
          <m:t xml:space="preserve">= 0 + 0.344361 + 0.344361  = 0.688722  </m:t>
        </m:r>
      </m:oMath>
      <w:r w:rsidR="007869BD">
        <w:rPr>
          <w:lang w:val="en-US"/>
        </w:rPr>
        <w:br/>
      </w:r>
      <w:r w:rsidR="0093541D">
        <w:rPr>
          <w:lang w:val="en-US"/>
        </w:rPr>
        <w:t>-</w:t>
      </w:r>
      <w:r w:rsidR="0093541D" w:rsidRPr="0093541D">
        <w:rPr>
          <w:rFonts w:ascii="Cambria Math" w:hAnsi="Cambria Math"/>
          <w:i/>
          <w:lang w:val="en-US"/>
        </w:rPr>
        <w:t xml:space="preserve"> </w:t>
      </w:r>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=0</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e>
        </m:d>
        <m:r>
          <w:rPr>
            <w:rFonts w:ascii="Cambria Math" w:hAnsi="Cambria Math"/>
            <w:lang w:val="en-US"/>
          </w:rPr>
          <m:t xml:space="preserve"> = 0.5 + 0.5 = 1</m:t>
        </m:r>
      </m:oMath>
      <w:r w:rsidR="0093541D">
        <w:rPr>
          <w:rFonts w:ascii="Cambria Math" w:hAnsi="Cambria Math"/>
          <w:i/>
          <w:lang w:val="en-US"/>
        </w:rPr>
        <w:t xml:space="preserve">  </w:t>
      </w:r>
      <w:r w:rsidR="0093541D">
        <w:rPr>
          <w:rFonts w:ascii="Cambria Math" w:hAnsi="Cambria Math"/>
          <w:i/>
          <w:lang w:val="en-US"/>
        </w:rPr>
        <w:br/>
      </w:r>
      <w:r w:rsidR="0093541D">
        <w:rPr>
          <w:rFonts w:ascii="Cambria Math" w:hAnsi="Cambria Math"/>
          <w:i/>
          <w:lang w:val="en-US"/>
        </w:rPr>
        <w:br/>
      </w:r>
      <w:r w:rsidR="0093541D">
        <w:rPr>
          <w:rFonts w:asciiTheme="majorHAnsi" w:hAnsiTheme="majorHAnsi"/>
          <w:iCs/>
          <w:lang w:val="en-US"/>
        </w:rPr>
        <w:t>Information Gain:</w:t>
      </w:r>
      <w:r w:rsidR="00361152">
        <w:rPr>
          <w:rFonts w:asciiTheme="majorHAnsi" w:hAnsiTheme="majorHAnsi"/>
          <w:iCs/>
          <w:lang w:val="en-US"/>
        </w:rPr>
        <w:t xml:space="preserve"> </w:t>
      </w:r>
      <m:oMath>
        <m:r>
          <w:rPr>
            <w:rFonts w:ascii="Cambria Math" w:hAnsi="Cambria Math"/>
            <w:lang w:val="en-US"/>
          </w:rPr>
          <m:t>IG</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=1-0.655639=0.344361;IG</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1</m:t>
                </m:r>
              </m:sub>
            </m:sSub>
          </m:e>
        </m:d>
        <m:r>
          <w:rPr>
            <w:rFonts w:ascii="Cambria Math" w:hAnsi="Cambria Math"/>
            <w:lang w:val="en-US"/>
          </w:rPr>
          <m:t>=1-0.688722=0.311278;</m:t>
        </m:r>
        <m:r>
          <m:rPr>
            <m:sty m:val="p"/>
          </m:rPr>
          <w:rPr>
            <w:rFonts w:ascii="Cambria Math" w:hAnsi="Cambria Math"/>
            <w:lang w:val="en-US"/>
          </w:rPr>
          <w:br/>
        </m:r>
      </m:oMath>
      <w:r w:rsidR="00361152">
        <w:rPr>
          <w:rFonts w:asciiTheme="majorHAnsi" w:hAnsiTheme="majorHAnsi"/>
          <w:iCs/>
          <w:lang w:val="en-US"/>
        </w:rPr>
        <w:t>-</w:t>
      </w:r>
      <m:oMath>
        <m:r>
          <w:rPr>
            <w:rFonts w:ascii="Cambria Math" w:hAnsi="Cambria Math"/>
            <w:lang w:val="en-US"/>
          </w:rPr>
          <m:t>IG</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3</m:t>
                </m:r>
              </m:sub>
            </m:sSub>
          </m:e>
        </m:d>
        <m:r>
          <w:rPr>
            <w:rFonts w:ascii="Cambria Math" w:hAnsi="Cambria Math"/>
            <w:lang w:val="en-US"/>
          </w:rPr>
          <m:t>=1-1=0</m:t>
        </m:r>
      </m:oMath>
      <w:r w:rsidR="00361152">
        <w:rPr>
          <w:rFonts w:asciiTheme="majorHAnsi" w:hAnsiTheme="majorHAnsi"/>
          <w:iCs/>
          <w:lang w:val="en-US"/>
        </w:rPr>
        <w:br/>
      </w:r>
    </w:p>
    <w:p w14:paraId="748AA3B3" w14:textId="3D564FD8" w:rsidR="00492795" w:rsidRDefault="000C6441" w:rsidP="000C6441">
      <w:pPr>
        <w:pStyle w:val="Body"/>
        <w:spacing w:before="120" w:after="120"/>
        <w:ind w:left="360"/>
        <w:rPr>
          <w:rFonts w:asciiTheme="minorHAnsi" w:hAnsiTheme="minorHAnsi"/>
          <w:iCs/>
          <w:lang w:val="en-US"/>
        </w:rPr>
      </w:pPr>
      <w:r w:rsidRPr="00692DA0">
        <w:rPr>
          <w:rFonts w:asciiTheme="minorHAnsi" w:hAnsiTheme="minorHAnsi"/>
          <w:noProof/>
          <w:lang w:val="en-US"/>
        </w:rPr>
        <w:drawing>
          <wp:anchor distT="0" distB="0" distL="114300" distR="114300" simplePos="0" relativeHeight="251658240" behindDoc="0" locked="0" layoutInCell="1" allowOverlap="1" wp14:anchorId="2F5585ED" wp14:editId="5FA4CBD0">
            <wp:simplePos x="0" y="0"/>
            <wp:positionH relativeFrom="column">
              <wp:posOffset>4007461</wp:posOffset>
            </wp:positionH>
            <wp:positionV relativeFrom="paragraph">
              <wp:posOffset>396803</wp:posOffset>
            </wp:positionV>
            <wp:extent cx="2592705" cy="2536825"/>
            <wp:effectExtent l="0" t="0" r="0" b="0"/>
            <wp:wrapThrough wrapText="bothSides">
              <wp:wrapPolygon edited="0">
                <wp:start x="0" y="0"/>
                <wp:lineTo x="0" y="21411"/>
                <wp:lineTo x="21425" y="21411"/>
                <wp:lineTo x="21425"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92705" cy="2536825"/>
                    </a:xfrm>
                    <a:prstGeom prst="rect">
                      <a:avLst/>
                    </a:prstGeom>
                  </pic:spPr>
                </pic:pic>
              </a:graphicData>
            </a:graphic>
            <wp14:sizeRelH relativeFrom="margin">
              <wp14:pctWidth>0</wp14:pctWidth>
            </wp14:sizeRelH>
            <wp14:sizeRelV relativeFrom="margin">
              <wp14:pctHeight>0</wp14:pctHeight>
            </wp14:sizeRelV>
          </wp:anchor>
        </w:drawing>
      </w:r>
      <w:r w:rsidR="00361152" w:rsidRPr="000C6441">
        <w:rPr>
          <w:rFonts w:asciiTheme="majorHAnsi" w:hAnsiTheme="majorHAnsi"/>
          <w:iCs/>
          <w:lang w:val="en-US"/>
        </w:rPr>
        <w:br/>
      </w:r>
      <w:r w:rsidR="00AF2FF9" w:rsidRPr="000C6441">
        <w:rPr>
          <w:rFonts w:asciiTheme="majorHAnsi" w:hAnsiTheme="majorHAnsi"/>
          <w:iCs/>
          <w:lang w:val="en-US"/>
        </w:rPr>
        <w:t xml:space="preserve">We can conclude that the variable that will be used as root for the decision tree is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1</m:t>
            </m:r>
          </m:sub>
        </m:sSub>
      </m:oMath>
      <w:r w:rsidR="00AF2FF9" w:rsidRPr="000C6441">
        <w:rPr>
          <w:rFonts w:asciiTheme="majorHAnsi" w:hAnsiTheme="majorHAnsi"/>
          <w:iCs/>
          <w:lang w:val="en-US"/>
        </w:rPr>
        <w:t xml:space="preserve"> </w:t>
      </w:r>
      <w:r w:rsidR="00AF2FF9" w:rsidRPr="000C6441">
        <w:rPr>
          <w:rFonts w:asciiTheme="minorHAnsi" w:hAnsiTheme="minorHAnsi"/>
          <w:iCs/>
          <w:lang w:val="en-US"/>
        </w:rPr>
        <w:t>as it is the variable with the highest IG</w:t>
      </w:r>
      <w:r w:rsidR="00EE01EE" w:rsidRPr="000C6441">
        <w:rPr>
          <w:rFonts w:asciiTheme="minorHAnsi" w:hAnsiTheme="minorHAnsi"/>
          <w:iCs/>
          <w:lang w:val="en-US"/>
        </w:rPr>
        <w:t xml:space="preserve">, </w:t>
      </w:r>
      <w:r w:rsidRPr="000C6441">
        <w:rPr>
          <w:rFonts w:asciiTheme="minorHAnsi" w:hAnsiTheme="minorHAnsi"/>
          <w:iCs/>
          <w:lang w:val="en-US"/>
        </w:rPr>
        <w:t>and</w:t>
      </w:r>
      <w:r w:rsidR="00EE01EE" w:rsidRPr="000C6441">
        <w:rPr>
          <w:rFonts w:asciiTheme="minorHAnsi" w:hAnsiTheme="minorHAnsi"/>
          <w:iCs/>
          <w:lang w:val="en-US"/>
        </w:rPr>
        <w:t xml:space="preserve">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=2</m:t>
        </m:r>
      </m:oMath>
      <w:r w:rsidR="00EE01EE" w:rsidRPr="000C6441">
        <w:rPr>
          <w:rFonts w:asciiTheme="minorHAnsi" w:hAnsiTheme="minorHAnsi"/>
          <w:iCs/>
          <w:lang w:val="en-US"/>
        </w:rPr>
        <w:t xml:space="preserve"> always leads to </w:t>
      </w:r>
      <m:oMath>
        <m:r>
          <w:rPr>
            <w:rFonts w:ascii="Cambria Math" w:hAnsi="Cambria Math"/>
            <w:lang w:val="en-US"/>
          </w:rPr>
          <m:t>t = P</m:t>
        </m:r>
      </m:oMath>
      <w:r w:rsidR="00EE01EE" w:rsidRPr="000C6441">
        <w:rPr>
          <w:rFonts w:asciiTheme="minorHAnsi" w:hAnsiTheme="minorHAnsi"/>
          <w:iCs/>
          <w:lang w:val="en-US"/>
        </w:rPr>
        <w:t xml:space="preserve">, and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0</m:t>
            </m:r>
          </m:sub>
        </m:sSub>
        <m:r>
          <w:rPr>
            <w:rFonts w:ascii="Cambria Math" w:hAnsi="Cambria Math"/>
            <w:lang w:val="en-US"/>
          </w:rPr>
          <m:t>=0</m:t>
        </m:r>
      </m:oMath>
      <w:r w:rsidR="001875A2" w:rsidRPr="000C6441">
        <w:rPr>
          <w:rFonts w:asciiTheme="minorHAnsi" w:hAnsiTheme="minorHAnsi"/>
          <w:iCs/>
          <w:lang w:val="en-US"/>
        </w:rPr>
        <w:t xml:space="preserve"> to uncertain (?). So, we will need to study now only the cases that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oMath>
      <w:r w:rsidR="001875A2" w:rsidRPr="000C6441">
        <w:rPr>
          <w:rFonts w:asciiTheme="minorHAnsi" w:hAnsiTheme="minorHAnsi"/>
          <w:iCs/>
          <w:lang w:val="en-US"/>
        </w:rPr>
        <w:t>, which are on the following table:</w:t>
      </w:r>
    </w:p>
    <w:tbl>
      <w:tblPr>
        <w:tblpPr w:leftFromText="180" w:rightFromText="180" w:vertAnchor="text" w:horzAnchor="margin" w:tblpY="683"/>
        <w:tblW w:w="2293" w:type="dxa"/>
        <w:tblCellMar>
          <w:left w:w="0" w:type="dxa"/>
          <w:right w:w="0" w:type="dxa"/>
        </w:tblCellMar>
        <w:tblLook w:val="04A0" w:firstRow="1" w:lastRow="0" w:firstColumn="1" w:lastColumn="0" w:noHBand="0" w:noVBand="1"/>
      </w:tblPr>
      <w:tblGrid>
        <w:gridCol w:w="504"/>
        <w:gridCol w:w="726"/>
        <w:gridCol w:w="646"/>
        <w:gridCol w:w="425"/>
      </w:tblGrid>
      <w:tr w:rsidR="00861D91" w:rsidRPr="00492795" w14:paraId="56861CA7" w14:textId="77777777" w:rsidTr="000C6441">
        <w:trPr>
          <w:trHeight w:val="369"/>
        </w:trPr>
        <w:tc>
          <w:tcPr>
            <w:tcW w:w="496" w:type="dxa"/>
            <w:tcBorders>
              <w:top w:val="nil"/>
              <w:left w:val="nil"/>
              <w:bottom w:val="single" w:sz="4" w:space="0" w:color="auto"/>
              <w:right w:val="single" w:sz="4" w:space="0" w:color="auto"/>
            </w:tcBorders>
            <w:shd w:val="clear" w:color="auto" w:fill="auto"/>
            <w:noWrap/>
            <w:vAlign w:val="bottom"/>
            <w:hideMark/>
          </w:tcPr>
          <w:p w14:paraId="0179B2B8"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 </w:t>
            </w:r>
          </w:p>
        </w:tc>
        <w:tc>
          <w:tcPr>
            <w:tcW w:w="726" w:type="dxa"/>
            <w:tcBorders>
              <w:top w:val="single" w:sz="4" w:space="0" w:color="auto"/>
              <w:left w:val="nil"/>
              <w:bottom w:val="single" w:sz="4" w:space="0" w:color="auto"/>
              <w:right w:val="single" w:sz="4" w:space="0" w:color="auto"/>
            </w:tcBorders>
            <w:shd w:val="clear" w:color="000000" w:fill="8EA9DB"/>
            <w:noWrap/>
            <w:vAlign w:val="bottom"/>
            <w:hideMark/>
          </w:tcPr>
          <w:p w14:paraId="431ADFB2"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y2</w:t>
            </w:r>
          </w:p>
        </w:tc>
        <w:tc>
          <w:tcPr>
            <w:tcW w:w="646" w:type="dxa"/>
            <w:tcBorders>
              <w:top w:val="single" w:sz="4" w:space="0" w:color="auto"/>
              <w:left w:val="nil"/>
              <w:bottom w:val="single" w:sz="4" w:space="0" w:color="auto"/>
              <w:right w:val="single" w:sz="4" w:space="0" w:color="auto"/>
            </w:tcBorders>
            <w:shd w:val="clear" w:color="000000" w:fill="8EA9DB"/>
            <w:noWrap/>
            <w:vAlign w:val="bottom"/>
            <w:hideMark/>
          </w:tcPr>
          <w:p w14:paraId="790476CE"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y3</w:t>
            </w:r>
          </w:p>
        </w:tc>
        <w:tc>
          <w:tcPr>
            <w:tcW w:w="425" w:type="dxa"/>
            <w:tcBorders>
              <w:top w:val="single" w:sz="4" w:space="0" w:color="auto"/>
              <w:left w:val="nil"/>
              <w:bottom w:val="single" w:sz="4" w:space="0" w:color="auto"/>
              <w:right w:val="single" w:sz="4" w:space="0" w:color="auto"/>
            </w:tcBorders>
            <w:shd w:val="clear" w:color="000000" w:fill="8EA9DB"/>
            <w:noWrap/>
            <w:vAlign w:val="bottom"/>
            <w:hideMark/>
          </w:tcPr>
          <w:p w14:paraId="3B4EBBC4"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t</w:t>
            </w:r>
          </w:p>
        </w:tc>
      </w:tr>
      <w:tr w:rsidR="00861D91" w:rsidRPr="00492795" w14:paraId="0E6D83F0" w14:textId="77777777" w:rsidTr="000C6441">
        <w:trPr>
          <w:trHeight w:val="369"/>
        </w:trPr>
        <w:tc>
          <w:tcPr>
            <w:tcW w:w="496" w:type="dxa"/>
            <w:tcBorders>
              <w:top w:val="nil"/>
              <w:left w:val="single" w:sz="4" w:space="0" w:color="auto"/>
              <w:bottom w:val="single" w:sz="4" w:space="0" w:color="auto"/>
              <w:right w:val="single" w:sz="4" w:space="0" w:color="auto"/>
            </w:tcBorders>
            <w:shd w:val="clear" w:color="000000" w:fill="D9E1F2"/>
            <w:noWrap/>
            <w:vAlign w:val="bottom"/>
            <w:hideMark/>
          </w:tcPr>
          <w:p w14:paraId="72061353"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x1</w:t>
            </w:r>
          </w:p>
        </w:tc>
        <w:tc>
          <w:tcPr>
            <w:tcW w:w="726" w:type="dxa"/>
            <w:tcBorders>
              <w:top w:val="nil"/>
              <w:left w:val="nil"/>
              <w:bottom w:val="single" w:sz="4" w:space="0" w:color="auto"/>
              <w:right w:val="single" w:sz="4" w:space="0" w:color="auto"/>
            </w:tcBorders>
            <w:shd w:val="clear" w:color="000000" w:fill="F7F7F7"/>
            <w:noWrap/>
            <w:vAlign w:val="bottom"/>
            <w:hideMark/>
          </w:tcPr>
          <w:p w14:paraId="65D5FD11"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1</w:t>
            </w:r>
          </w:p>
        </w:tc>
        <w:tc>
          <w:tcPr>
            <w:tcW w:w="646" w:type="dxa"/>
            <w:tcBorders>
              <w:top w:val="nil"/>
              <w:left w:val="nil"/>
              <w:bottom w:val="single" w:sz="4" w:space="0" w:color="auto"/>
              <w:right w:val="single" w:sz="4" w:space="0" w:color="auto"/>
            </w:tcBorders>
            <w:shd w:val="clear" w:color="000000" w:fill="F7F7F7"/>
            <w:noWrap/>
            <w:vAlign w:val="bottom"/>
            <w:hideMark/>
          </w:tcPr>
          <w:p w14:paraId="5D5A6C89"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0</w:t>
            </w:r>
          </w:p>
        </w:tc>
        <w:tc>
          <w:tcPr>
            <w:tcW w:w="425" w:type="dxa"/>
            <w:tcBorders>
              <w:top w:val="nil"/>
              <w:left w:val="nil"/>
              <w:bottom w:val="single" w:sz="4" w:space="0" w:color="auto"/>
              <w:right w:val="single" w:sz="4" w:space="0" w:color="auto"/>
            </w:tcBorders>
            <w:shd w:val="clear" w:color="000000" w:fill="F7F7F7"/>
            <w:noWrap/>
            <w:vAlign w:val="bottom"/>
            <w:hideMark/>
          </w:tcPr>
          <w:p w14:paraId="7102AB2B" w14:textId="60D552B5"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Pr>
                <w:rFonts w:asciiTheme="majorHAnsi" w:eastAsia="Times New Roman" w:hAnsiTheme="majorHAnsi" w:cs="Calibri"/>
                <w:color w:val="000000"/>
                <w:sz w:val="22"/>
                <w:szCs w:val="22"/>
                <w:bdr w:val="none" w:sz="0" w:space="0" w:color="auto"/>
                <w:lang w:val="en-GB" w:eastAsia="en-GB"/>
              </w:rPr>
              <w:t>N</w:t>
            </w:r>
          </w:p>
        </w:tc>
      </w:tr>
      <w:tr w:rsidR="00861D91" w:rsidRPr="00492795" w14:paraId="1245C532" w14:textId="77777777" w:rsidTr="000C6441">
        <w:trPr>
          <w:trHeight w:val="369"/>
        </w:trPr>
        <w:tc>
          <w:tcPr>
            <w:tcW w:w="496" w:type="dxa"/>
            <w:tcBorders>
              <w:top w:val="nil"/>
              <w:left w:val="single" w:sz="4" w:space="0" w:color="auto"/>
              <w:bottom w:val="single" w:sz="4" w:space="0" w:color="auto"/>
              <w:right w:val="single" w:sz="4" w:space="0" w:color="auto"/>
            </w:tcBorders>
            <w:shd w:val="clear" w:color="000000" w:fill="D9E1F2"/>
            <w:noWrap/>
            <w:vAlign w:val="bottom"/>
            <w:hideMark/>
          </w:tcPr>
          <w:p w14:paraId="1A6B56A5"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x2</w:t>
            </w:r>
          </w:p>
        </w:tc>
        <w:tc>
          <w:tcPr>
            <w:tcW w:w="726" w:type="dxa"/>
            <w:tcBorders>
              <w:top w:val="nil"/>
              <w:left w:val="nil"/>
              <w:bottom w:val="single" w:sz="4" w:space="0" w:color="auto"/>
              <w:right w:val="single" w:sz="4" w:space="0" w:color="auto"/>
            </w:tcBorders>
            <w:shd w:val="clear" w:color="000000" w:fill="F7F7F7"/>
            <w:noWrap/>
            <w:vAlign w:val="bottom"/>
            <w:hideMark/>
          </w:tcPr>
          <w:p w14:paraId="305F6EBD"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1</w:t>
            </w:r>
          </w:p>
        </w:tc>
        <w:tc>
          <w:tcPr>
            <w:tcW w:w="646" w:type="dxa"/>
            <w:tcBorders>
              <w:top w:val="nil"/>
              <w:left w:val="nil"/>
              <w:bottom w:val="single" w:sz="4" w:space="0" w:color="auto"/>
              <w:right w:val="single" w:sz="4" w:space="0" w:color="auto"/>
            </w:tcBorders>
            <w:shd w:val="clear" w:color="000000" w:fill="F7F7F7"/>
            <w:noWrap/>
            <w:vAlign w:val="bottom"/>
            <w:hideMark/>
          </w:tcPr>
          <w:p w14:paraId="58280CB2"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1</w:t>
            </w:r>
          </w:p>
        </w:tc>
        <w:tc>
          <w:tcPr>
            <w:tcW w:w="425" w:type="dxa"/>
            <w:tcBorders>
              <w:top w:val="nil"/>
              <w:left w:val="nil"/>
              <w:bottom w:val="single" w:sz="4" w:space="0" w:color="auto"/>
              <w:right w:val="single" w:sz="4" w:space="0" w:color="auto"/>
            </w:tcBorders>
            <w:shd w:val="clear" w:color="000000" w:fill="F7F7F7"/>
            <w:noWrap/>
            <w:vAlign w:val="bottom"/>
            <w:hideMark/>
          </w:tcPr>
          <w:p w14:paraId="137BDFCF" w14:textId="1D864EC9"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Pr>
                <w:rFonts w:asciiTheme="majorHAnsi" w:eastAsia="Times New Roman" w:hAnsiTheme="majorHAnsi" w:cs="Calibri"/>
                <w:color w:val="000000"/>
                <w:sz w:val="22"/>
                <w:szCs w:val="22"/>
                <w:bdr w:val="none" w:sz="0" w:space="0" w:color="auto"/>
                <w:lang w:val="en-GB" w:eastAsia="en-GB"/>
              </w:rPr>
              <w:t>N</w:t>
            </w:r>
          </w:p>
        </w:tc>
      </w:tr>
      <w:tr w:rsidR="00861D91" w:rsidRPr="00492795" w14:paraId="094B3FC3" w14:textId="77777777" w:rsidTr="000C6441">
        <w:trPr>
          <w:trHeight w:val="369"/>
        </w:trPr>
        <w:tc>
          <w:tcPr>
            <w:tcW w:w="496" w:type="dxa"/>
            <w:tcBorders>
              <w:top w:val="nil"/>
              <w:left w:val="single" w:sz="4" w:space="0" w:color="auto"/>
              <w:bottom w:val="single" w:sz="4" w:space="0" w:color="auto"/>
              <w:right w:val="single" w:sz="4" w:space="0" w:color="auto"/>
            </w:tcBorders>
            <w:shd w:val="clear" w:color="000000" w:fill="D9E1F2"/>
            <w:noWrap/>
            <w:vAlign w:val="bottom"/>
            <w:hideMark/>
          </w:tcPr>
          <w:p w14:paraId="19AABD19"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x4</w:t>
            </w:r>
          </w:p>
        </w:tc>
        <w:tc>
          <w:tcPr>
            <w:tcW w:w="726" w:type="dxa"/>
            <w:tcBorders>
              <w:top w:val="nil"/>
              <w:left w:val="nil"/>
              <w:bottom w:val="single" w:sz="4" w:space="0" w:color="auto"/>
              <w:right w:val="single" w:sz="4" w:space="0" w:color="auto"/>
            </w:tcBorders>
            <w:shd w:val="clear" w:color="000000" w:fill="F7F7F7"/>
            <w:noWrap/>
            <w:vAlign w:val="bottom"/>
            <w:hideMark/>
          </w:tcPr>
          <w:p w14:paraId="1A9BD7BC"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2</w:t>
            </w:r>
          </w:p>
        </w:tc>
        <w:tc>
          <w:tcPr>
            <w:tcW w:w="646" w:type="dxa"/>
            <w:tcBorders>
              <w:top w:val="nil"/>
              <w:left w:val="nil"/>
              <w:bottom w:val="single" w:sz="4" w:space="0" w:color="auto"/>
              <w:right w:val="single" w:sz="4" w:space="0" w:color="auto"/>
            </w:tcBorders>
            <w:shd w:val="clear" w:color="000000" w:fill="F7F7F7"/>
            <w:noWrap/>
            <w:vAlign w:val="bottom"/>
            <w:hideMark/>
          </w:tcPr>
          <w:p w14:paraId="67AFF9CC"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0</w:t>
            </w:r>
          </w:p>
        </w:tc>
        <w:tc>
          <w:tcPr>
            <w:tcW w:w="425" w:type="dxa"/>
            <w:tcBorders>
              <w:top w:val="nil"/>
              <w:left w:val="nil"/>
              <w:bottom w:val="single" w:sz="4" w:space="0" w:color="auto"/>
              <w:right w:val="single" w:sz="4" w:space="0" w:color="auto"/>
            </w:tcBorders>
            <w:shd w:val="clear" w:color="000000" w:fill="F7F7F7"/>
            <w:noWrap/>
            <w:vAlign w:val="bottom"/>
            <w:hideMark/>
          </w:tcPr>
          <w:p w14:paraId="650EF148" w14:textId="5FB7C138"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Pr>
                <w:rFonts w:asciiTheme="majorHAnsi" w:eastAsia="Times New Roman" w:hAnsiTheme="majorHAnsi" w:cs="Calibri"/>
                <w:color w:val="000000"/>
                <w:sz w:val="22"/>
                <w:szCs w:val="22"/>
                <w:bdr w:val="none" w:sz="0" w:space="0" w:color="auto"/>
                <w:lang w:val="en-GB" w:eastAsia="en-GB"/>
              </w:rPr>
              <w:t>N</w:t>
            </w:r>
          </w:p>
        </w:tc>
      </w:tr>
      <w:tr w:rsidR="00861D91" w:rsidRPr="00492795" w14:paraId="0B6CDF94" w14:textId="77777777" w:rsidTr="000C6441">
        <w:trPr>
          <w:trHeight w:val="369"/>
        </w:trPr>
        <w:tc>
          <w:tcPr>
            <w:tcW w:w="496" w:type="dxa"/>
            <w:tcBorders>
              <w:top w:val="nil"/>
              <w:left w:val="single" w:sz="4" w:space="0" w:color="auto"/>
              <w:bottom w:val="single" w:sz="4" w:space="0" w:color="auto"/>
              <w:right w:val="single" w:sz="4" w:space="0" w:color="auto"/>
            </w:tcBorders>
            <w:shd w:val="clear" w:color="000000" w:fill="D9E1F2"/>
            <w:noWrap/>
            <w:vAlign w:val="bottom"/>
            <w:hideMark/>
          </w:tcPr>
          <w:p w14:paraId="26D9BED5"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x6</w:t>
            </w:r>
          </w:p>
        </w:tc>
        <w:tc>
          <w:tcPr>
            <w:tcW w:w="726" w:type="dxa"/>
            <w:tcBorders>
              <w:top w:val="nil"/>
              <w:left w:val="nil"/>
              <w:bottom w:val="single" w:sz="4" w:space="0" w:color="auto"/>
              <w:right w:val="single" w:sz="4" w:space="0" w:color="auto"/>
            </w:tcBorders>
            <w:shd w:val="clear" w:color="000000" w:fill="F7F7F7"/>
            <w:noWrap/>
            <w:vAlign w:val="bottom"/>
            <w:hideMark/>
          </w:tcPr>
          <w:p w14:paraId="22D32087"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1</w:t>
            </w:r>
          </w:p>
        </w:tc>
        <w:tc>
          <w:tcPr>
            <w:tcW w:w="646" w:type="dxa"/>
            <w:tcBorders>
              <w:top w:val="nil"/>
              <w:left w:val="nil"/>
              <w:bottom w:val="single" w:sz="4" w:space="0" w:color="auto"/>
              <w:right w:val="single" w:sz="4" w:space="0" w:color="auto"/>
            </w:tcBorders>
            <w:shd w:val="clear" w:color="000000" w:fill="F7F7F7"/>
            <w:noWrap/>
            <w:vAlign w:val="bottom"/>
            <w:hideMark/>
          </w:tcPr>
          <w:p w14:paraId="1893A394" w14:textId="77777777"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492795">
              <w:rPr>
                <w:rFonts w:asciiTheme="majorHAnsi" w:eastAsia="Times New Roman" w:hAnsiTheme="majorHAnsi" w:cs="Calibri"/>
                <w:color w:val="000000"/>
                <w:sz w:val="22"/>
                <w:szCs w:val="22"/>
                <w:bdr w:val="none" w:sz="0" w:space="0" w:color="auto"/>
                <w:lang w:val="en-GB" w:eastAsia="en-GB"/>
              </w:rPr>
              <w:t>0</w:t>
            </w:r>
          </w:p>
        </w:tc>
        <w:tc>
          <w:tcPr>
            <w:tcW w:w="425" w:type="dxa"/>
            <w:tcBorders>
              <w:top w:val="nil"/>
              <w:left w:val="nil"/>
              <w:bottom w:val="single" w:sz="4" w:space="0" w:color="auto"/>
              <w:right w:val="single" w:sz="4" w:space="0" w:color="auto"/>
            </w:tcBorders>
            <w:shd w:val="clear" w:color="000000" w:fill="F7F7F7"/>
            <w:noWrap/>
            <w:vAlign w:val="bottom"/>
            <w:hideMark/>
          </w:tcPr>
          <w:p w14:paraId="72F711A5" w14:textId="684A312D" w:rsidR="00861D91" w:rsidRPr="00492795" w:rsidRDefault="00861D91" w:rsidP="000C644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Pr>
                <w:rFonts w:asciiTheme="majorHAnsi" w:eastAsia="Times New Roman" w:hAnsiTheme="majorHAnsi" w:cs="Calibri"/>
                <w:color w:val="000000"/>
                <w:sz w:val="22"/>
                <w:szCs w:val="22"/>
                <w:bdr w:val="none" w:sz="0" w:space="0" w:color="auto"/>
                <w:lang w:val="en-GB" w:eastAsia="en-GB"/>
              </w:rPr>
              <w:t>P</w:t>
            </w:r>
          </w:p>
        </w:tc>
      </w:tr>
    </w:tbl>
    <w:p w14:paraId="5B07800F" w14:textId="1483DCCE" w:rsidR="00492795" w:rsidRDefault="00492795" w:rsidP="00492795">
      <w:pPr>
        <w:pStyle w:val="Body"/>
        <w:spacing w:before="120" w:after="120"/>
        <w:rPr>
          <w:rFonts w:asciiTheme="minorHAnsi" w:hAnsiTheme="minorHAnsi"/>
          <w:iCs/>
          <w:lang w:val="en-US"/>
        </w:rPr>
      </w:pPr>
    </w:p>
    <w:p w14:paraId="4BC73C2C" w14:textId="35F547DE" w:rsidR="00861D91" w:rsidRDefault="00492795" w:rsidP="00492795">
      <w:pPr>
        <w:pStyle w:val="Body"/>
        <w:spacing w:before="120" w:after="120"/>
        <w:rPr>
          <w:rFonts w:asciiTheme="minorHAnsi" w:hAnsiTheme="minorHAnsi"/>
          <w:iCs/>
          <w:lang w:val="en-US"/>
        </w:rPr>
      </w:pPr>
      <w:r>
        <w:rPr>
          <w:rFonts w:asciiTheme="minorHAnsi" w:hAnsiTheme="minorHAnsi"/>
          <w:iCs/>
          <w:lang w:val="en-US"/>
        </w:rPr>
        <w:t>From this, we can conclude that</w:t>
      </w:r>
      <w:r w:rsidR="00861D91">
        <w:rPr>
          <w:rFonts w:asciiTheme="minorHAnsi" w:hAnsiTheme="minorHAnsi"/>
          <w:iCs/>
          <w:lang w:val="en-US"/>
        </w:rPr>
        <w:t xml:space="preserve">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=0</m:t>
        </m:r>
      </m:oMath>
      <w:r w:rsidR="00861D91">
        <w:rPr>
          <w:rFonts w:asciiTheme="minorHAnsi" w:hAnsiTheme="minorHAnsi"/>
          <w:iCs/>
          <w:lang w:val="en-US"/>
        </w:rPr>
        <w:t xml:space="preserve"> is uncertain, and that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=2</m:t>
        </m:r>
      </m:oMath>
      <w:r w:rsidR="00861D91">
        <w:rPr>
          <w:rFonts w:asciiTheme="minorHAnsi" w:hAnsiTheme="minorHAnsi"/>
          <w:iCs/>
          <w:lang w:val="en-US"/>
        </w:rPr>
        <w:t xml:space="preserve"> leads to </w:t>
      </w:r>
      <m:oMath>
        <m:r>
          <w:rPr>
            <w:rFonts w:ascii="Cambria Math" w:hAnsi="Cambria Math"/>
            <w:lang w:val="en-US"/>
          </w:rPr>
          <m:t>t = N</m:t>
        </m:r>
      </m:oMath>
      <w:r w:rsidR="00861D91">
        <w:rPr>
          <w:rFonts w:asciiTheme="minorHAnsi" w:hAnsiTheme="minorHAnsi"/>
          <w:iCs/>
          <w:lang w:val="en-US"/>
        </w:rPr>
        <w:t xml:space="preserve">. Since the information gain of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2</m:t>
            </m:r>
          </m:sub>
        </m:sSub>
      </m:oMath>
      <w:r w:rsidR="00861D91">
        <w:rPr>
          <w:rFonts w:asciiTheme="minorHAnsi" w:hAnsiTheme="minorHAnsi"/>
          <w:iCs/>
          <w:lang w:val="en-US"/>
        </w:rPr>
        <w:t xml:space="preserve"> and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3</m:t>
            </m:r>
          </m:sub>
        </m:sSub>
      </m:oMath>
      <w:r w:rsidR="00861D91">
        <w:rPr>
          <w:rFonts w:asciiTheme="minorHAnsi" w:hAnsiTheme="minorHAnsi"/>
          <w:iCs/>
          <w:lang w:val="en-US"/>
        </w:rPr>
        <w:t xml:space="preserve"> is the same (using analogous calculus from above), we choose the add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2</m:t>
            </m:r>
          </m:sub>
        </m:sSub>
      </m:oMath>
      <w:r w:rsidR="00861D91">
        <w:rPr>
          <w:rFonts w:asciiTheme="minorHAnsi" w:hAnsiTheme="minorHAnsi"/>
          <w:iCs/>
          <w:lang w:val="en-US"/>
        </w:rPr>
        <w:t xml:space="preserve"> to the decision tree, which leaves us with the final table:</w:t>
      </w:r>
    </w:p>
    <w:tbl>
      <w:tblPr>
        <w:tblpPr w:leftFromText="180" w:rightFromText="180" w:vertAnchor="page" w:horzAnchor="margin" w:tblpY="5151"/>
        <w:tblW w:w="1779" w:type="dxa"/>
        <w:tblLook w:val="04A0" w:firstRow="1" w:lastRow="0" w:firstColumn="1" w:lastColumn="0" w:noHBand="0" w:noVBand="1"/>
      </w:tblPr>
      <w:tblGrid>
        <w:gridCol w:w="505"/>
        <w:gridCol w:w="769"/>
        <w:gridCol w:w="505"/>
      </w:tblGrid>
      <w:tr w:rsidR="00861D91" w:rsidRPr="00861D91" w14:paraId="09FBCA24" w14:textId="77777777" w:rsidTr="00861D91">
        <w:trPr>
          <w:trHeight w:val="307"/>
        </w:trPr>
        <w:tc>
          <w:tcPr>
            <w:tcW w:w="505" w:type="dxa"/>
            <w:tcBorders>
              <w:top w:val="nil"/>
              <w:left w:val="nil"/>
              <w:bottom w:val="nil"/>
              <w:right w:val="nil"/>
            </w:tcBorders>
            <w:shd w:val="clear" w:color="auto" w:fill="auto"/>
            <w:noWrap/>
            <w:vAlign w:val="bottom"/>
            <w:hideMark/>
          </w:tcPr>
          <w:p w14:paraId="1EFAA8BD"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sz w:val="20"/>
                <w:szCs w:val="20"/>
                <w:bdr w:val="none" w:sz="0" w:space="0" w:color="auto"/>
                <w:lang w:val="en-GB" w:eastAsia="en-GB"/>
              </w:rPr>
            </w:pPr>
          </w:p>
        </w:tc>
        <w:tc>
          <w:tcPr>
            <w:tcW w:w="769" w:type="dxa"/>
            <w:tcBorders>
              <w:top w:val="single" w:sz="4" w:space="0" w:color="auto"/>
              <w:left w:val="nil"/>
              <w:bottom w:val="single" w:sz="4" w:space="0" w:color="auto"/>
              <w:right w:val="single" w:sz="4" w:space="0" w:color="auto"/>
            </w:tcBorders>
            <w:shd w:val="clear" w:color="000000" w:fill="8EA9DB"/>
            <w:noWrap/>
            <w:vAlign w:val="bottom"/>
            <w:hideMark/>
          </w:tcPr>
          <w:p w14:paraId="11281316"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y3</w:t>
            </w:r>
          </w:p>
        </w:tc>
        <w:tc>
          <w:tcPr>
            <w:tcW w:w="505" w:type="dxa"/>
            <w:tcBorders>
              <w:top w:val="single" w:sz="4" w:space="0" w:color="auto"/>
              <w:left w:val="nil"/>
              <w:bottom w:val="single" w:sz="4" w:space="0" w:color="auto"/>
              <w:right w:val="single" w:sz="4" w:space="0" w:color="auto"/>
            </w:tcBorders>
            <w:shd w:val="clear" w:color="000000" w:fill="8EA9DB"/>
            <w:noWrap/>
            <w:vAlign w:val="bottom"/>
            <w:hideMark/>
          </w:tcPr>
          <w:p w14:paraId="4970DDDA"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t</w:t>
            </w:r>
          </w:p>
        </w:tc>
      </w:tr>
      <w:tr w:rsidR="00861D91" w:rsidRPr="00861D91" w14:paraId="5BC163DB" w14:textId="77777777" w:rsidTr="00861D91">
        <w:trPr>
          <w:trHeight w:val="307"/>
        </w:trPr>
        <w:tc>
          <w:tcPr>
            <w:tcW w:w="505" w:type="dxa"/>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1B8687AB"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x1</w:t>
            </w:r>
          </w:p>
        </w:tc>
        <w:tc>
          <w:tcPr>
            <w:tcW w:w="769" w:type="dxa"/>
            <w:tcBorders>
              <w:top w:val="nil"/>
              <w:left w:val="nil"/>
              <w:bottom w:val="single" w:sz="4" w:space="0" w:color="auto"/>
              <w:right w:val="single" w:sz="4" w:space="0" w:color="auto"/>
            </w:tcBorders>
            <w:shd w:val="clear" w:color="000000" w:fill="F7F7F7"/>
            <w:noWrap/>
            <w:vAlign w:val="bottom"/>
            <w:hideMark/>
          </w:tcPr>
          <w:p w14:paraId="130F74A1"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0</w:t>
            </w:r>
          </w:p>
        </w:tc>
        <w:tc>
          <w:tcPr>
            <w:tcW w:w="505" w:type="dxa"/>
            <w:tcBorders>
              <w:top w:val="nil"/>
              <w:left w:val="nil"/>
              <w:bottom w:val="single" w:sz="4" w:space="0" w:color="auto"/>
              <w:right w:val="single" w:sz="4" w:space="0" w:color="auto"/>
            </w:tcBorders>
            <w:shd w:val="clear" w:color="000000" w:fill="F7F7F7"/>
            <w:noWrap/>
            <w:vAlign w:val="bottom"/>
            <w:hideMark/>
          </w:tcPr>
          <w:p w14:paraId="52F9FF3B"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0</w:t>
            </w:r>
          </w:p>
        </w:tc>
      </w:tr>
      <w:tr w:rsidR="00861D91" w:rsidRPr="00861D91" w14:paraId="70814298" w14:textId="77777777" w:rsidTr="00861D91">
        <w:trPr>
          <w:trHeight w:val="307"/>
        </w:trPr>
        <w:tc>
          <w:tcPr>
            <w:tcW w:w="505" w:type="dxa"/>
            <w:tcBorders>
              <w:top w:val="nil"/>
              <w:left w:val="single" w:sz="4" w:space="0" w:color="auto"/>
              <w:bottom w:val="single" w:sz="4" w:space="0" w:color="auto"/>
              <w:right w:val="single" w:sz="4" w:space="0" w:color="auto"/>
            </w:tcBorders>
            <w:shd w:val="clear" w:color="000000" w:fill="D9E1F2"/>
            <w:noWrap/>
            <w:vAlign w:val="bottom"/>
            <w:hideMark/>
          </w:tcPr>
          <w:p w14:paraId="2520B834"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x2</w:t>
            </w:r>
          </w:p>
        </w:tc>
        <w:tc>
          <w:tcPr>
            <w:tcW w:w="769" w:type="dxa"/>
            <w:tcBorders>
              <w:top w:val="nil"/>
              <w:left w:val="nil"/>
              <w:bottom w:val="single" w:sz="4" w:space="0" w:color="auto"/>
              <w:right w:val="single" w:sz="4" w:space="0" w:color="auto"/>
            </w:tcBorders>
            <w:shd w:val="clear" w:color="000000" w:fill="F7F7F7"/>
            <w:noWrap/>
            <w:vAlign w:val="bottom"/>
            <w:hideMark/>
          </w:tcPr>
          <w:p w14:paraId="73476F17"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1</w:t>
            </w:r>
          </w:p>
        </w:tc>
        <w:tc>
          <w:tcPr>
            <w:tcW w:w="505" w:type="dxa"/>
            <w:tcBorders>
              <w:top w:val="nil"/>
              <w:left w:val="nil"/>
              <w:bottom w:val="single" w:sz="4" w:space="0" w:color="auto"/>
              <w:right w:val="single" w:sz="4" w:space="0" w:color="auto"/>
            </w:tcBorders>
            <w:shd w:val="clear" w:color="000000" w:fill="F7F7F7"/>
            <w:noWrap/>
            <w:vAlign w:val="bottom"/>
            <w:hideMark/>
          </w:tcPr>
          <w:p w14:paraId="167DBB25"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0</w:t>
            </w:r>
          </w:p>
        </w:tc>
      </w:tr>
      <w:tr w:rsidR="00861D91" w:rsidRPr="00861D91" w14:paraId="30195E2E" w14:textId="77777777" w:rsidTr="00861D91">
        <w:trPr>
          <w:trHeight w:val="307"/>
        </w:trPr>
        <w:tc>
          <w:tcPr>
            <w:tcW w:w="505" w:type="dxa"/>
            <w:tcBorders>
              <w:top w:val="nil"/>
              <w:left w:val="single" w:sz="4" w:space="0" w:color="auto"/>
              <w:bottom w:val="single" w:sz="4" w:space="0" w:color="auto"/>
              <w:right w:val="single" w:sz="4" w:space="0" w:color="auto"/>
            </w:tcBorders>
            <w:shd w:val="clear" w:color="000000" w:fill="D9E1F2"/>
            <w:noWrap/>
            <w:vAlign w:val="bottom"/>
            <w:hideMark/>
          </w:tcPr>
          <w:p w14:paraId="29E4BE5A"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x6</w:t>
            </w:r>
          </w:p>
        </w:tc>
        <w:tc>
          <w:tcPr>
            <w:tcW w:w="769" w:type="dxa"/>
            <w:tcBorders>
              <w:top w:val="nil"/>
              <w:left w:val="nil"/>
              <w:bottom w:val="single" w:sz="4" w:space="0" w:color="auto"/>
              <w:right w:val="single" w:sz="4" w:space="0" w:color="auto"/>
            </w:tcBorders>
            <w:shd w:val="clear" w:color="000000" w:fill="F7F7F7"/>
            <w:noWrap/>
            <w:vAlign w:val="bottom"/>
            <w:hideMark/>
          </w:tcPr>
          <w:p w14:paraId="4767435C"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0</w:t>
            </w:r>
          </w:p>
        </w:tc>
        <w:tc>
          <w:tcPr>
            <w:tcW w:w="505" w:type="dxa"/>
            <w:tcBorders>
              <w:top w:val="nil"/>
              <w:left w:val="nil"/>
              <w:bottom w:val="single" w:sz="4" w:space="0" w:color="auto"/>
              <w:right w:val="single" w:sz="4" w:space="0" w:color="auto"/>
            </w:tcBorders>
            <w:shd w:val="clear" w:color="000000" w:fill="F7F7F7"/>
            <w:noWrap/>
            <w:vAlign w:val="bottom"/>
            <w:hideMark/>
          </w:tcPr>
          <w:p w14:paraId="5F8FF0E5" w14:textId="77777777" w:rsidR="00861D91" w:rsidRPr="00861D91" w:rsidRDefault="00861D91" w:rsidP="00861D91">
            <w:pPr>
              <w:pBdr>
                <w:top w:val="none" w:sz="0" w:space="0" w:color="auto"/>
                <w:left w:val="none" w:sz="0" w:space="0" w:color="auto"/>
                <w:bottom w:val="none" w:sz="0" w:space="0" w:color="auto"/>
                <w:right w:val="none" w:sz="0" w:space="0" w:color="auto"/>
                <w:between w:val="none" w:sz="0" w:space="0" w:color="auto"/>
                <w:bar w:val="none" w:sz="0" w:color="auto"/>
              </w:pBdr>
              <w:jc w:val="right"/>
              <w:rPr>
                <w:rFonts w:asciiTheme="majorHAnsi" w:eastAsia="Times New Roman" w:hAnsiTheme="majorHAnsi" w:cs="Calibri"/>
                <w:color w:val="000000"/>
                <w:sz w:val="22"/>
                <w:szCs w:val="22"/>
                <w:bdr w:val="none" w:sz="0" w:space="0" w:color="auto"/>
                <w:lang w:val="en-GB" w:eastAsia="en-GB"/>
              </w:rPr>
            </w:pPr>
            <w:r w:rsidRPr="00861D91">
              <w:rPr>
                <w:rFonts w:asciiTheme="majorHAnsi" w:eastAsia="Times New Roman" w:hAnsiTheme="majorHAnsi" w:cs="Calibri"/>
                <w:color w:val="000000"/>
                <w:sz w:val="22"/>
                <w:szCs w:val="22"/>
                <w:bdr w:val="none" w:sz="0" w:space="0" w:color="auto"/>
                <w:lang w:val="en-GB" w:eastAsia="en-GB"/>
              </w:rPr>
              <w:t>1</w:t>
            </w:r>
          </w:p>
        </w:tc>
      </w:tr>
    </w:tbl>
    <w:p w14:paraId="626E1205" w14:textId="3FC38F73" w:rsidR="00492795" w:rsidRDefault="00861D91" w:rsidP="000C6441">
      <w:pPr>
        <w:pStyle w:val="Body"/>
        <w:spacing w:before="120" w:after="120"/>
        <w:rPr>
          <w:rFonts w:asciiTheme="minorHAnsi" w:hAnsiTheme="minorHAnsi"/>
          <w:iCs/>
          <w:lang w:val="en-US"/>
        </w:rPr>
      </w:pPr>
      <w:r>
        <w:rPr>
          <w:rFonts w:asciiTheme="minorHAnsi" w:hAnsiTheme="minorHAnsi"/>
          <w:iCs/>
          <w:lang w:val="en-US"/>
        </w:rPr>
        <w:t xml:space="preserve"> </w:t>
      </w:r>
      <w:r w:rsidR="00EE01EE" w:rsidRPr="001875A2">
        <w:rPr>
          <w:rFonts w:asciiTheme="minorHAnsi" w:hAnsiTheme="minorHAnsi"/>
          <w:iCs/>
          <w:lang w:val="en-US"/>
        </w:rPr>
        <w:br/>
      </w:r>
      <w:r>
        <w:rPr>
          <w:rFonts w:asciiTheme="minorHAnsi" w:hAnsiTheme="minorHAnsi"/>
          <w:iCs/>
          <w:lang w:val="en-US"/>
        </w:rPr>
        <w:t>Here, we can conclude</w:t>
      </w:r>
      <w:r w:rsidR="00861327">
        <w:rPr>
          <w:rFonts w:asciiTheme="minorHAnsi" w:hAnsiTheme="minorHAnsi"/>
          <w:iCs/>
          <w:lang w:val="en-US"/>
        </w:rPr>
        <w:t xml:space="preserve"> that when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oMath>
      <w:r w:rsidR="00861327">
        <w:rPr>
          <w:rFonts w:asciiTheme="minorHAnsi" w:hAnsiTheme="minorHAnsi"/>
          <w:iCs/>
          <w:lang w:val="en-US"/>
        </w:rPr>
        <w:t xml:space="preserve"> , then </w:t>
      </w:r>
      <m:oMath>
        <m:r>
          <w:rPr>
            <w:rFonts w:ascii="Cambria Math" w:hAnsi="Cambria Math"/>
            <w:lang w:val="en-US"/>
          </w:rPr>
          <m:t>t = 0</m:t>
        </m:r>
      </m:oMath>
      <w:r w:rsidR="00861327">
        <w:rPr>
          <w:rFonts w:asciiTheme="minorHAnsi" w:hAnsiTheme="minorHAnsi"/>
          <w:iCs/>
          <w:lang w:val="en-US"/>
        </w:rPr>
        <w:t xml:space="preserve">, and with analogous methods, it is clear that when </w:t>
      </w:r>
      <m:oMath>
        <m:sSub>
          <m:sSubPr>
            <m:ctrlPr>
              <w:rPr>
                <w:rFonts w:ascii="Cambria Math" w:hAnsi="Cambria Math"/>
                <w:i/>
                <w:iCs/>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=0</m:t>
        </m:r>
      </m:oMath>
      <w:r w:rsidR="00861327">
        <w:rPr>
          <w:rFonts w:asciiTheme="minorHAnsi" w:hAnsiTheme="minorHAnsi"/>
          <w:iCs/>
          <w:lang w:val="en-US"/>
        </w:rPr>
        <w:t xml:space="preserve"> the information gain will be 0, so that will lead to uncertainty.</w:t>
      </w:r>
      <w:r w:rsidR="00692DA0">
        <w:rPr>
          <w:rFonts w:asciiTheme="minorHAnsi" w:hAnsiTheme="minorHAnsi"/>
          <w:iCs/>
          <w:lang w:val="en-US"/>
        </w:rPr>
        <w:t xml:space="preserve"> With all this information, we are now able to create the decision tree:</w:t>
      </w:r>
    </w:p>
    <w:p w14:paraId="393C4254" w14:textId="77777777" w:rsidR="000C6441" w:rsidRPr="000C6441" w:rsidRDefault="000C6441" w:rsidP="000C6441">
      <w:pPr>
        <w:pStyle w:val="Body"/>
        <w:spacing w:before="120" w:after="120"/>
        <w:rPr>
          <w:rFonts w:asciiTheme="minorHAnsi" w:hAnsiTheme="minorHAnsi"/>
          <w:iCs/>
          <w:lang w:val="en-US"/>
        </w:rPr>
      </w:pPr>
    </w:p>
    <w:p w14:paraId="0002A408" w14:textId="4F66ACAC" w:rsidR="00454AA6" w:rsidRPr="00454AA6" w:rsidRDefault="00AC2129" w:rsidP="00454AA6">
      <w:pPr>
        <w:pStyle w:val="Body"/>
        <w:numPr>
          <w:ilvl w:val="0"/>
          <w:numId w:val="9"/>
        </w:numPr>
        <w:spacing w:before="120" w:after="120"/>
        <w:ind w:left="0"/>
        <w:rPr>
          <w:rFonts w:asciiTheme="minorHAnsi" w:hAnsiTheme="minorHAnsi"/>
          <w:lang w:val="en-US"/>
        </w:rPr>
      </w:pPr>
      <w:r>
        <w:rPr>
          <w:rFonts w:asciiTheme="minorHAnsi" w:hAnsiTheme="minorHAnsi"/>
          <w:iCs/>
          <w:lang w:val="en-US"/>
        </w:rPr>
        <w:t>Using the “test” dataset on the decision tree obtained earlier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9</m:t>
            </m:r>
          </m:sub>
        </m:sSub>
      </m:oMath>
      <w:r>
        <w:rPr>
          <w:rFonts w:asciiTheme="minorHAnsi" w:hAnsiTheme="minorHAnsi"/>
          <w:iCs/>
          <w:lang w:val="en-US"/>
        </w:rPr>
        <w:t xml:space="preserve"> and </w:t>
      </w:r>
      <m:oMath>
        <m:sSub>
          <m:sSubPr>
            <m:ctrlPr>
              <w:rPr>
                <w:rFonts w:ascii="Cambria Math" w:hAnsi="Cambria Math"/>
                <w:i/>
                <w:iCs/>
                <w:lang w:val="en-US"/>
              </w:rPr>
            </m:ctrlPr>
          </m:sSubPr>
          <m:e>
            <m:r>
              <w:rPr>
                <w:rFonts w:ascii="Cambria Math" w:hAnsi="Cambria Math"/>
                <w:lang w:val="en-US"/>
              </w:rPr>
              <m:t>x</m:t>
            </m:r>
          </m:e>
          <m:sub>
            <m:r>
              <w:rPr>
                <w:rFonts w:ascii="Cambria Math" w:hAnsi="Cambria Math"/>
                <w:lang w:val="en-US"/>
              </w:rPr>
              <m:t>10</m:t>
            </m:r>
          </m:sub>
        </m:sSub>
      </m:oMath>
      <w:r>
        <w:rPr>
          <w:rFonts w:asciiTheme="minorHAnsi" w:hAnsiTheme="minorHAnsi"/>
          <w:iCs/>
          <w:lang w:val="en-US"/>
        </w:rPr>
        <w:t xml:space="preserve">) we get a prediction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9</m:t>
            </m:r>
          </m:sub>
        </m:sSub>
        <m:r>
          <w:rPr>
            <w:rFonts w:ascii="Cambria Math" w:hAnsi="Cambria Math"/>
            <w:lang w:val="en-US"/>
          </w:rPr>
          <m:t>=P</m:t>
        </m:r>
      </m:oMath>
      <w:r>
        <w:rPr>
          <w:rFonts w:asciiTheme="minorHAnsi" w:hAnsiTheme="minorHAnsi"/>
          <w:iCs/>
          <w:lang w:val="en-US"/>
        </w:rPr>
        <w:t xml:space="preserve">,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10</m:t>
            </m:r>
          </m:sub>
        </m:sSub>
        <m:r>
          <w:rPr>
            <w:rFonts w:ascii="Cambria Math" w:hAnsi="Cambria Math"/>
            <w:lang w:val="en-US"/>
          </w:rPr>
          <m:t>=N</m:t>
        </m:r>
      </m:oMath>
      <w:r w:rsidR="000C6441">
        <w:rPr>
          <w:rFonts w:asciiTheme="minorHAnsi" w:hAnsiTheme="minorHAnsi"/>
          <w:lang w:val="en-US"/>
        </w:rPr>
        <w:t>(by following the branch)</w:t>
      </w:r>
      <w:r>
        <w:rPr>
          <w:rFonts w:asciiTheme="minorHAnsi" w:hAnsiTheme="minorHAnsi"/>
          <w:lang w:val="en-US"/>
        </w:rPr>
        <w:t xml:space="preserve">, opposed to the true values of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9</m:t>
            </m:r>
          </m:sub>
        </m:sSub>
        <m:r>
          <w:rPr>
            <w:rFonts w:ascii="Cambria Math" w:hAnsi="Cambria Math"/>
            <w:lang w:val="en-US"/>
          </w:rPr>
          <m:t>=N</m:t>
        </m:r>
      </m:oMath>
      <w:r>
        <w:rPr>
          <w:rFonts w:asciiTheme="minorHAnsi" w:hAnsiTheme="minorHAnsi"/>
          <w:iCs/>
          <w:lang w:val="en-US"/>
        </w:rPr>
        <w:t xml:space="preserve">, </w:t>
      </w:r>
      <m:oMath>
        <m:sSub>
          <m:sSubPr>
            <m:ctrlPr>
              <w:rPr>
                <w:rFonts w:ascii="Cambria Math" w:hAnsi="Cambria Math"/>
                <w:i/>
                <w:iCs/>
                <w:lang w:val="en-US"/>
              </w:rPr>
            </m:ctrlPr>
          </m:sSubPr>
          <m:e>
            <m:r>
              <w:rPr>
                <w:rFonts w:ascii="Cambria Math" w:hAnsi="Cambria Math"/>
                <w:lang w:val="en-US"/>
              </w:rPr>
              <m:t>t</m:t>
            </m:r>
          </m:e>
          <m:sub>
            <m:r>
              <w:rPr>
                <w:rFonts w:ascii="Cambria Math" w:hAnsi="Cambria Math"/>
                <w:lang w:val="en-US"/>
              </w:rPr>
              <m:t>10</m:t>
            </m:r>
          </m:sub>
        </m:sSub>
        <m:r>
          <w:rPr>
            <w:rFonts w:ascii="Cambria Math" w:hAnsi="Cambria Math"/>
            <w:lang w:val="en-US"/>
          </w:rPr>
          <m:t>=P</m:t>
        </m:r>
      </m:oMath>
      <w:r>
        <w:rPr>
          <w:rFonts w:asciiTheme="minorHAnsi" w:hAnsiTheme="minorHAnsi"/>
          <w:iCs/>
          <w:lang w:val="en-US"/>
        </w:rPr>
        <w:t>, so, the accuracy will be</w:t>
      </w:r>
      <w:r w:rsidR="000C6441">
        <w:rPr>
          <w:rFonts w:asciiTheme="minorHAnsi" w:hAnsiTheme="minorHAnsi"/>
          <w:iCs/>
          <w:lang w:val="en-US"/>
        </w:rPr>
        <w:t>:</w:t>
      </w:r>
      <w:r>
        <w:rPr>
          <w:rFonts w:asciiTheme="minorHAnsi" w:hAnsiTheme="minorHAnsi"/>
          <w:iCs/>
          <w:lang w:val="en-US"/>
        </w:rPr>
        <w:t xml:space="preserve"> </w:t>
      </w:r>
    </w:p>
    <w:p w14:paraId="750428F8" w14:textId="77777777" w:rsidR="000C6441" w:rsidRPr="000C6441" w:rsidRDefault="000C6441" w:rsidP="000C6441">
      <w:pPr>
        <w:pStyle w:val="Body"/>
        <w:spacing w:before="120" w:after="120"/>
        <w:rPr>
          <w:rFonts w:asciiTheme="minorHAnsi" w:hAnsiTheme="minorHAnsi"/>
          <w:iCs/>
          <w:lang w:val="en-US"/>
        </w:rPr>
      </w:pPr>
      <m:oMathPara>
        <m:oMath>
          <m:r>
            <w:rPr>
              <w:rFonts w:ascii="Cambria Math" w:hAnsi="Cambria Math"/>
              <w:lang w:val="en-US"/>
            </w:rPr>
            <m:t>accuracy=</m:t>
          </m:r>
          <m:f>
            <m:fPr>
              <m:ctrlPr>
                <w:rPr>
                  <w:rFonts w:ascii="Cambria Math" w:hAnsi="Cambria Math"/>
                  <w:iCs/>
                  <w:lang w:val="en-US"/>
                </w:rPr>
              </m:ctrlPr>
            </m:fPr>
            <m:num>
              <m:r>
                <m:rPr>
                  <m:lit/>
                </m:rPr>
                <w:rPr>
                  <w:rFonts w:ascii="Cambria Math" w:hAnsi="Cambria Math"/>
                  <w:lang w:val="en-US"/>
                </w:rPr>
                <m:t>#</m:t>
              </m:r>
              <m:r>
                <m:rPr>
                  <m:nor/>
                </m:rPr>
                <w:rPr>
                  <w:rFonts w:ascii="Cambria Math" w:hAnsi="Cambria Math"/>
                  <w:iCs/>
                  <w:lang w:val="en-US"/>
                </w:rPr>
                <m:t>true positives</m:t>
              </m:r>
              <m:r>
                <w:rPr>
                  <w:rFonts w:ascii="Cambria Math" w:hAnsi="Cambria Math"/>
                  <w:lang w:val="en-US"/>
                </w:rPr>
                <m:t>+</m:t>
              </m:r>
              <m:r>
                <m:rPr>
                  <m:lit/>
                </m:rPr>
                <w:rPr>
                  <w:rFonts w:ascii="Cambria Math" w:hAnsi="Cambria Math"/>
                  <w:lang w:val="en-US"/>
                </w:rPr>
                <m:t>#</m:t>
              </m:r>
              <m:r>
                <m:rPr>
                  <m:nor/>
                </m:rPr>
                <w:rPr>
                  <w:rFonts w:ascii="Cambria Math" w:hAnsi="Cambria Math"/>
                  <w:iCs/>
                  <w:lang w:val="en-US"/>
                </w:rPr>
                <m:t>true negatives</m:t>
              </m:r>
              <m:ctrlPr>
                <w:rPr>
                  <w:rFonts w:ascii="Cambria Math" w:hAnsi="Cambria Math"/>
                  <w:i/>
                  <w:iCs/>
                  <w:lang w:val="en-US"/>
                </w:rPr>
              </m:ctrlPr>
            </m:num>
            <m:den>
              <m:r>
                <m:rPr>
                  <m:lit/>
                </m:rPr>
                <w:rPr>
                  <w:rFonts w:ascii="Cambria Math" w:hAnsi="Cambria Math"/>
                  <w:lang w:val="en-US"/>
                </w:rPr>
                <m:t>#</m:t>
              </m:r>
              <m:r>
                <m:rPr>
                  <m:nor/>
                </m:rPr>
                <w:rPr>
                  <w:rFonts w:ascii="Cambria Math" w:hAnsi="Cambria Math"/>
                  <w:iCs/>
                  <w:lang w:val="en-US"/>
                </w:rPr>
                <m:t>total observations</m:t>
              </m:r>
              <m:ctrlPr>
                <w:rPr>
                  <w:rFonts w:ascii="Cambria Math" w:hAnsi="Cambria Math"/>
                  <w:i/>
                  <w:iCs/>
                  <w:lang w:val="en-US"/>
                </w:rPr>
              </m:ctrlPr>
            </m:den>
          </m:f>
          <m:r>
            <w:rPr>
              <w:rFonts w:ascii="Cambria Math" w:hAnsi="Cambria Math"/>
              <w:lang w:val="en-US"/>
            </w:rPr>
            <m:t>=</m:t>
          </m:r>
          <m:f>
            <m:fPr>
              <m:ctrlPr>
                <w:rPr>
                  <w:rFonts w:ascii="Cambria Math" w:hAnsi="Cambria Math"/>
                  <w:iCs/>
                  <w:lang w:val="en-US"/>
                </w:rPr>
              </m:ctrlPr>
            </m:fPr>
            <m:num>
              <m:r>
                <w:rPr>
                  <w:rFonts w:ascii="Cambria Math" w:hAnsi="Cambria Math"/>
                  <w:lang w:val="en-US"/>
                </w:rPr>
                <m:t>0</m:t>
              </m:r>
              <m:ctrlPr>
                <w:rPr>
                  <w:rFonts w:ascii="Cambria Math" w:hAnsi="Cambria Math"/>
                  <w:i/>
                  <w:iCs/>
                  <w:lang w:val="en-US"/>
                </w:rPr>
              </m:ctrlPr>
            </m:num>
            <m:den>
              <m:r>
                <w:rPr>
                  <w:rFonts w:ascii="Cambria Math" w:hAnsi="Cambria Math"/>
                  <w:lang w:val="en-US"/>
                </w:rPr>
                <m:t>2</m:t>
              </m:r>
              <m:ctrlPr>
                <w:rPr>
                  <w:rFonts w:ascii="Cambria Math" w:hAnsi="Cambria Math"/>
                  <w:i/>
                  <w:iCs/>
                  <w:lang w:val="en-US"/>
                </w:rPr>
              </m:ctrlPr>
            </m:den>
          </m:f>
          <m:r>
            <w:rPr>
              <w:rFonts w:ascii="Cambria Math" w:hAnsi="Cambria Math"/>
              <w:lang w:val="en-US"/>
            </w:rPr>
            <m:t>=0%</m:t>
          </m:r>
        </m:oMath>
      </m:oMathPara>
    </w:p>
    <w:p w14:paraId="14516540" w14:textId="77777777" w:rsidR="00454AA6" w:rsidRDefault="00454AA6" w:rsidP="00454AA6">
      <w:pPr>
        <w:pStyle w:val="Body"/>
        <w:jc w:val="center"/>
        <w:rPr>
          <w:b/>
          <w:bCs/>
          <w:sz w:val="26"/>
          <w:szCs w:val="26"/>
          <w:lang w:val="en-US"/>
        </w:rPr>
      </w:pPr>
    </w:p>
    <w:p w14:paraId="27F33D87" w14:textId="77777777" w:rsidR="00454AA6" w:rsidRDefault="00454AA6" w:rsidP="00454AA6">
      <w:pPr>
        <w:pStyle w:val="Body"/>
        <w:jc w:val="center"/>
        <w:rPr>
          <w:b/>
          <w:bCs/>
          <w:sz w:val="26"/>
          <w:szCs w:val="26"/>
          <w:lang w:val="en-US"/>
        </w:rPr>
      </w:pPr>
    </w:p>
    <w:p w14:paraId="509741EA" w14:textId="77777777" w:rsidR="003F1A96" w:rsidRDefault="003F1A96" w:rsidP="004F1BF6">
      <w:pPr>
        <w:pStyle w:val="Body"/>
        <w:rPr>
          <w:lang w:val="en-US"/>
        </w:rPr>
      </w:pPr>
    </w:p>
    <w:p w14:paraId="5C59E1EF" w14:textId="17A6B430" w:rsidR="00510A07" w:rsidRPr="007F2FCB" w:rsidRDefault="00510A07" w:rsidP="00510A07">
      <w:pPr>
        <w:pStyle w:val="Body"/>
        <w:jc w:val="center"/>
        <w:rPr>
          <w:b/>
          <w:bCs/>
          <w:sz w:val="26"/>
          <w:szCs w:val="26"/>
          <w:lang w:val="en-US"/>
        </w:rPr>
      </w:pPr>
      <w:r w:rsidRPr="007F2FCB">
        <w:rPr>
          <w:b/>
          <w:bCs/>
          <w:sz w:val="26"/>
          <w:szCs w:val="26"/>
          <w:lang w:val="en-US"/>
        </w:rPr>
        <w:t>II. Programming and critical analysis</w:t>
      </w:r>
    </w:p>
    <w:p w14:paraId="1C0C001C" w14:textId="2B0109F8" w:rsidR="00510A07" w:rsidRPr="005E528A" w:rsidRDefault="00510A07" w:rsidP="004F1BF6">
      <w:pPr>
        <w:pStyle w:val="Body"/>
        <w:rPr>
          <w:rFonts w:ascii="Times New Roman" w:hAnsi="Times New Roman" w:cs="Times New Roman"/>
          <w:iCs/>
          <w:color w:val="auto"/>
          <w:sz w:val="8"/>
          <w:szCs w:val="8"/>
          <w:lang w:val="en-US"/>
        </w:rPr>
      </w:pPr>
    </w:p>
    <w:p w14:paraId="4947D851" w14:textId="5154345E" w:rsidR="00E3787A" w:rsidRPr="00933A01" w:rsidRDefault="00933A01" w:rsidP="00933A01">
      <w:pPr>
        <w:pStyle w:val="Body"/>
        <w:numPr>
          <w:ilvl w:val="0"/>
          <w:numId w:val="9"/>
        </w:numPr>
        <w:spacing w:before="120" w:after="120"/>
        <w:ind w:left="0"/>
        <w:rPr>
          <w:lang w:val="en-US"/>
        </w:rPr>
      </w:pPr>
      <w:r>
        <w:rPr>
          <w:lang w:val="en-US"/>
        </w:rPr>
        <w:t xml:space="preserve">Using 10-fold cross validation for splitting the data into training and testing data, we trained our decision tree model in two different ways: </w:t>
      </w:r>
      <w:r>
        <w:rPr>
          <w:lang w:val="en-US"/>
        </w:rPr>
        <w:br/>
        <w:t xml:space="preserve">      </w:t>
      </w:r>
      <w:proofErr w:type="spellStart"/>
      <w:r>
        <w:rPr>
          <w:lang w:val="en-US"/>
        </w:rPr>
        <w:t>i</w:t>
      </w:r>
      <w:proofErr w:type="spellEnd"/>
      <w:r>
        <w:rPr>
          <w:lang w:val="en-US"/>
        </w:rPr>
        <w:t>)</w:t>
      </w:r>
      <w:r w:rsidRPr="00933A01">
        <w:rPr>
          <w:lang w:val="en-US"/>
        </w:rPr>
        <w:t xml:space="preserve"> </w:t>
      </w:r>
      <m:oMath>
        <m:r>
          <m:rPr>
            <m:nor/>
          </m:rPr>
          <w:rPr>
            <w:rFonts w:ascii="Cambria Math" w:hAnsi="Cambria Math"/>
            <w:lang w:val="en-US"/>
          </w:rPr>
          <m:t>number of selected features</m:t>
        </m:r>
        <m:r>
          <m:rPr>
            <m:sty m:val="p"/>
          </m:rPr>
          <w:rPr>
            <w:rFonts w:ascii="Cambria Math" w:hAnsi="Cambria Math" w:hint="eastAsia"/>
            <w:lang w:val="en-US"/>
          </w:rPr>
          <m:t>∈</m:t>
        </m:r>
        <m:r>
          <w:ins w:id="0" w:author="Tomás De Araújo Tavares" w:date="2021-10-26T22:09:00Z">
            <m:rPr>
              <m:lit/>
              <m:sty m:val="p"/>
            </m:rPr>
            <w:rPr>
              <w:rFonts w:ascii="Cambria Math" w:hAnsi="Cambria Math"/>
              <w:lang w:val="en-US"/>
            </w:rPr>
            <m:t>{</m:t>
          </w:ins>
        </m:r>
        <m:r>
          <w:ins w:id="1" w:author="Tomás De Araújo Tavares" w:date="2021-10-26T22:09:00Z">
            <w:rPr>
              <w:rFonts w:ascii="Cambria Math" w:hAnsi="Cambria Math"/>
              <w:lang w:val="en-US"/>
            </w:rPr>
            <m:t>1,3,5,9</m:t>
          </w:ins>
        </m:r>
        <m:r>
          <w:ins w:id="2" w:author="Tomás De Araújo Tavares" w:date="2021-10-26T22:10:00Z">
            <w:rPr>
              <w:rFonts w:ascii="Cambria Math" w:hAnsi="Cambria Math"/>
              <w:lang w:val="en-US"/>
            </w:rPr>
            <m:t>}</m:t>
          </w:ins>
        </m:r>
      </m:oMath>
      <w:r>
        <w:rPr>
          <w:lang w:val="en-US"/>
        </w:rPr>
        <w:t xml:space="preserve"> </w:t>
      </w:r>
    </w:p>
    <w:p w14:paraId="60254A0F" w14:textId="32ABF839" w:rsidR="00933A01" w:rsidRDefault="00933A01" w:rsidP="00933A01">
      <w:pPr>
        <w:pStyle w:val="Body"/>
        <w:spacing w:before="120" w:after="120"/>
        <w:rPr>
          <w:lang w:val="en-US"/>
        </w:rPr>
      </w:pPr>
      <w:r>
        <w:rPr>
          <w:lang w:val="en-US"/>
        </w:rPr>
        <w:t xml:space="preserve">      ii)</w:t>
      </w:r>
      <w:ins w:id="3" w:author="Tomás De Araújo Tavares" w:date="2021-10-26T22:10:00Z">
        <w:r>
          <w:rPr>
            <w:lang w:val="en-US"/>
          </w:rPr>
          <w:t xml:space="preserve"> </w:t>
        </w:r>
      </w:ins>
      <m:oMath>
        <m:r>
          <w:ins w:id="4" w:author="Tomás De Araújo Tavares" w:date="2021-10-26T22:10:00Z">
            <m:rPr>
              <m:sty m:val="p"/>
            </m:rPr>
            <w:rPr>
              <w:rFonts w:ascii="Cambria Math" w:hAnsi="Cambria Math"/>
              <w:lang w:val="en-US"/>
              <w:rPrChange w:id="5" w:author="Tomás De Araújo Tavares" w:date="2021-10-26T23:22:00Z">
                <w:rPr>
                  <w:rFonts w:ascii="Cambria Math" w:hAnsi="Cambria Math"/>
                </w:rPr>
              </w:rPrChange>
            </w:rPr>
            <m:t>maximum tree depth</m:t>
          </w:ins>
        </m:r>
        <m:r>
          <w:ins w:id="6" w:author="Tomás De Araújo Tavares" w:date="2021-10-26T22:10:00Z">
            <m:rPr>
              <m:sty m:val="p"/>
            </m:rPr>
            <w:rPr>
              <w:rFonts w:ascii="Cambria Math" w:hAnsi="Cambria Math" w:hint="eastAsia"/>
              <w:lang w:val="en-US"/>
            </w:rPr>
            <m:t>∈</m:t>
          </w:ins>
        </m:r>
        <m:r>
          <w:ins w:id="7" w:author="Tomás De Araújo Tavares" w:date="2021-10-26T22:10:00Z">
            <m:rPr>
              <m:lit/>
              <m:sty m:val="p"/>
            </m:rPr>
            <w:rPr>
              <w:rFonts w:ascii="Cambria Math" w:hAnsi="Cambria Math"/>
              <w:lang w:val="en-US"/>
            </w:rPr>
            <m:t>{</m:t>
          </w:ins>
        </m:r>
        <m:r>
          <w:ins w:id="8" w:author="Tomás De Araújo Tavares" w:date="2021-10-26T22:10:00Z">
            <w:rPr>
              <w:rFonts w:ascii="Cambria Math" w:hAnsi="Cambria Math"/>
              <w:lang w:val="en-US"/>
            </w:rPr>
            <m:t>1,3,5,9}</m:t>
          </w:ins>
        </m:r>
      </m:oMath>
    </w:p>
    <w:p w14:paraId="00173B78" w14:textId="16511F6C" w:rsidR="00933A01" w:rsidRDefault="00933A01" w:rsidP="00933A01">
      <w:pPr>
        <w:pStyle w:val="Body"/>
        <w:spacing w:before="120" w:after="120"/>
        <w:rPr>
          <w:ins w:id="9" w:author="Tomás De Araújo Tavares" w:date="2021-10-26T22:12:00Z"/>
          <w:lang w:val="en-US"/>
        </w:rPr>
      </w:pPr>
      <w:r>
        <w:rPr>
          <w:lang w:val="en-US"/>
        </w:rPr>
        <w:lastRenderedPageBreak/>
        <w:t>After fitting the model, the score is calculated for both training and testing data</w:t>
      </w:r>
      <w:ins w:id="10" w:author="Tomás De Araújo Tavares" w:date="2021-10-26T22:11:00Z">
        <w:r>
          <w:rPr>
            <w:lang w:val="en-US"/>
          </w:rPr>
          <w:t>. The score of each model can be compared in the given plots:</w:t>
        </w:r>
      </w:ins>
    </w:p>
    <w:p w14:paraId="7CEAAB6A" w14:textId="1F40298A" w:rsidR="0079382A" w:rsidRDefault="00933A01" w:rsidP="00933A01">
      <w:pPr>
        <w:pStyle w:val="Body"/>
        <w:spacing w:before="120" w:after="120"/>
        <w:rPr>
          <w:lang w:val="en-US"/>
        </w:rPr>
      </w:pPr>
      <w:ins w:id="11" w:author="Tomás De Araújo Tavares" w:date="2021-10-26T22:12:00Z">
        <w:r>
          <w:rPr>
            <w:noProof/>
            <w:lang w:val="en-US"/>
          </w:rPr>
          <w:drawing>
            <wp:inline distT="0" distB="0" distL="0" distR="0" wp14:anchorId="140364A1" wp14:editId="0A145247">
              <wp:extent cx="6247377" cy="2342766"/>
              <wp:effectExtent l="0" t="0" r="1270" b="63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263939" cy="2348977"/>
                      </a:xfrm>
                      <a:prstGeom prst="rect">
                        <a:avLst/>
                      </a:prstGeom>
                    </pic:spPr>
                  </pic:pic>
                </a:graphicData>
              </a:graphic>
            </wp:inline>
          </w:drawing>
        </w:r>
      </w:ins>
    </w:p>
    <w:p w14:paraId="164B9404" w14:textId="77777777" w:rsidR="00F13B40" w:rsidRPr="007F2FCB" w:rsidRDefault="00F13B40" w:rsidP="007F2FCB">
      <w:pPr>
        <w:pStyle w:val="Body"/>
        <w:spacing w:before="120" w:after="120"/>
        <w:rPr>
          <w:sz w:val="8"/>
          <w:szCs w:val="8"/>
          <w:lang w:val="en-US"/>
        </w:rPr>
      </w:pPr>
    </w:p>
    <w:p w14:paraId="6545FB9D" w14:textId="6E08F182" w:rsidR="00E3787A" w:rsidRDefault="0079382A" w:rsidP="007F2FCB">
      <w:pPr>
        <w:pStyle w:val="Body"/>
        <w:numPr>
          <w:ilvl w:val="0"/>
          <w:numId w:val="9"/>
        </w:numPr>
        <w:spacing w:before="120" w:after="120"/>
        <w:ind w:left="0"/>
        <w:rPr>
          <w:ins w:id="12" w:author="Tomás De Araújo Tavares" w:date="2021-10-26T22:17:00Z"/>
          <w:lang w:val="en-US"/>
        </w:rPr>
      </w:pPr>
      <w:ins w:id="13" w:author="Tomás De Araújo Tavares" w:date="2021-10-26T22:15:00Z">
        <w:r>
          <w:rPr>
            <w:lang w:val="en-US"/>
          </w:rPr>
          <w:t xml:space="preserve">In both graphs we can observe that </w:t>
        </w:r>
      </w:ins>
      <w:ins w:id="14" w:author="Tomás De Araújo Tavares" w:date="2021-10-26T22:16:00Z">
        <w:r>
          <w:rPr>
            <w:lang w:val="en-US"/>
          </w:rPr>
          <w:t xml:space="preserve">the values of the training and testing accuracy are somewhat correlated, </w:t>
        </w:r>
      </w:ins>
      <w:del w:id="15" w:author="Tomás De Araújo Tavares" w:date="2021-10-26T22:12:00Z">
        <w:r w:rsidR="00F13B40" w:rsidDel="0079382A">
          <w:rPr>
            <w:lang w:val="en-US"/>
          </w:rPr>
          <w:delText>Answer 6</w:delText>
        </w:r>
      </w:del>
    </w:p>
    <w:p w14:paraId="6825EBE1" w14:textId="56FB3546" w:rsidR="0079382A" w:rsidRDefault="0079382A" w:rsidP="0079382A">
      <w:pPr>
        <w:pStyle w:val="Body"/>
        <w:numPr>
          <w:ilvl w:val="0"/>
          <w:numId w:val="13"/>
        </w:numPr>
        <w:spacing w:before="120" w:after="120"/>
        <w:rPr>
          <w:ins w:id="16" w:author="Tomás De Araújo Tavares" w:date="2021-10-26T22:17:00Z"/>
          <w:lang w:val="en-US"/>
        </w:rPr>
      </w:pPr>
      <w:ins w:id="17" w:author="Tomás De Araújo Tavares" w:date="2021-10-26T22:17:00Z">
        <w:r>
          <w:rPr>
            <w:lang w:val="en-US"/>
          </w:rPr>
          <w:t>Pila</w:t>
        </w:r>
      </w:ins>
      <w:ins w:id="18" w:author="Tomás De Araújo Tavares" w:date="2021-10-26T23:21:00Z">
        <w:r w:rsidR="005B358D">
          <w:rPr>
            <w:lang w:val="en-US"/>
          </w:rPr>
          <w:t xml:space="preserve"> 1</w:t>
        </w:r>
      </w:ins>
      <w:ins w:id="19" w:author="Tomás De Araújo Tavares" w:date="2021-10-26T23:23:00Z">
        <w:r w:rsidR="005B358D">
          <w:rPr>
            <w:lang w:val="en-US"/>
          </w:rPr>
          <w:t>kkkkkkkkkkkkkkkkkkkkkkkkkkkkkkkkkkkkkkkkkkkkkkkkkkkkkkkkkkkkkkkkkkkkkkkkkkkkkkkkkkkkkkkkkkkkkkkkllllllllllllllllllllllllllllllllllllllllllllllllllllllllllllllllllllllllllllllllllllllllllllllllllllllllllllllllllllllllllllllll</w:t>
        </w:r>
        <w:r w:rsidR="005B358D">
          <w:rPr>
            <w:lang w:val="en-US"/>
          </w:rPr>
          <w:t>1kkkkkkkkkkkkkkkkkkkkkkkkkkkkkkkkkkkkkkkkkkkkkkkkkkkkkkkkkkkkkkkkkkkkkkkkkkkkkkkkkkkkkkkkkkkkkkkkllllllllllllllllllllllllllllllllllllllllllllllllllllllllllllllllllllllllllllllllllllllllllllllllllllllllllllllllllllllllllllllll1kkkkkkkkkkkkkkkkkkkkkkkkkkkkkkkkkkkkkkkkkkkkkkkkkkkkkkkkkkkkkkkkkkkkkkkkkkkkkkkkkkkkkkkkkkkkkkkkllllllllllllllllllllllllllllllllllllllllllllllllllllllllllllllllllllllllllllllllllllllllllllllllllllllllllllllllllllllllllllllll1kkkkkkkkkkkkkkkkkkkkkkkkkkkkkkkkkkkkkkkkkkkkkkkkkkkkkkkkkkkkkkkkkkkkkkkkkkkkkkkkkkkkkkkkkkkkkkkkllllllllllllllllllllllllllllllllllllllllllllllllllllllllllllllllllllllllllllllllllllllllllllllllllllllllllllllllllllllllllllllll1kkkkkkkkkkkkkkkkkkkkkkkkkkkkkkkkkkkkkkkkkkkkkkkkkkkkkkkkkkkkkkkkkkkkkkkkkkkkkkkkkkkkkkkkkkkkkkkkllllllllllllllllllllllllllllllllllllllllllllllllllllllllllllllllllllllllllllllllllllllllllllllllllllllllllllllllllllllllllllllll1kkkkkkkkkkkkkkkkkkkkkkkkkkkkkkkkkkkkkkkkkkkkkkkkkkkkkkkkkkkkkkkkkkkkkkkkkkkkkkkkkkkkkkkkkkkkkkkkllllllllllllllllllllllllllllllllllllllllllllllllllllllllllllllllllllllllllllllllllllllllllllllllllllllllllllllllllllllllllllllll1kkkkkkkkkkkkkkkkkkkkkkkkkkkkkkkkkkkkkkkkkkkkkkkkkkkkkkkkkkkkkkkkkkkkkkkkkkkkkkkkkkkkkkkkkkkkkkkkllllllllllllllllllllllllllllllllllllllllllllllllllllllllllllllllllllllllllllllllllllllllllllllllllllllllllllllllllllllllllllllll1kkkkkkkkkkkkkkkkkkkkkkkkkkkkkkkkkkkkkkkkkkkkkkkkkkkkkkkkkkkkkkkkkkkkkkkkkkkkkkkkkkkkkkkkkkkkkkkkllllllllllllllllllllllllllllllllllllllllllllllllllllllllllllllllllllllllllllllllllllllllllllllllllllllllllllllllllllllllllllllll</w:t>
        </w:r>
      </w:ins>
    </w:p>
    <w:p w14:paraId="6A9DE707" w14:textId="76FB0C16" w:rsidR="0079382A" w:rsidRPr="0079382A" w:rsidRDefault="0079382A" w:rsidP="0079382A">
      <w:pPr>
        <w:pStyle w:val="Body"/>
        <w:numPr>
          <w:ilvl w:val="0"/>
          <w:numId w:val="13"/>
        </w:numPr>
        <w:spacing w:before="120" w:after="120"/>
        <w:rPr>
          <w:lang w:val="en-US"/>
          <w:rPrChange w:id="20" w:author="Tomás De Araújo Tavares" w:date="2021-10-26T22:18:00Z">
            <w:rPr>
              <w:lang w:val="en-US"/>
            </w:rPr>
          </w:rPrChange>
        </w:rPr>
        <w:pPrChange w:id="21" w:author="Tomás De Araújo Tavares" w:date="2021-10-26T22:18:00Z">
          <w:pPr>
            <w:pStyle w:val="Body"/>
            <w:numPr>
              <w:numId w:val="9"/>
            </w:numPr>
            <w:spacing w:before="120" w:after="120"/>
            <w:ind w:hanging="360"/>
          </w:pPr>
        </w:pPrChange>
      </w:pPr>
      <w:ins w:id="22" w:author="Tomás De Araújo Tavares" w:date="2021-10-26T22:18:00Z">
        <w:r>
          <w:rPr>
            <w:lang w:val="en-US"/>
          </w:rPr>
          <w:t>Pila</w:t>
        </w:r>
      </w:ins>
      <w:ins w:id="23" w:author="Tomás De Araújo Tavares" w:date="2021-10-26T23:21:00Z">
        <w:r w:rsidR="005B358D">
          <w:rPr>
            <w:lang w:val="en-US"/>
          </w:rPr>
          <w:t xml:space="preserve"> 2</w:t>
        </w:r>
      </w:ins>
    </w:p>
    <w:p w14:paraId="5572764A" w14:textId="77777777" w:rsidR="00F13B40" w:rsidRPr="007F2FCB" w:rsidRDefault="00F13B40" w:rsidP="007F2FCB">
      <w:pPr>
        <w:pStyle w:val="ListParagraph"/>
        <w:ind w:left="0"/>
        <w:rPr>
          <w:sz w:val="8"/>
          <w:szCs w:val="8"/>
        </w:rPr>
      </w:pPr>
    </w:p>
    <w:p w14:paraId="75EB0D84" w14:textId="60E90FC3" w:rsidR="00F13B40" w:rsidDel="00FD5C50" w:rsidRDefault="00FD5C50" w:rsidP="004C4065">
      <w:pPr>
        <w:pStyle w:val="Body"/>
        <w:spacing w:before="120" w:after="120"/>
        <w:rPr>
          <w:del w:id="24" w:author="Tomás De Araújo Tavares" w:date="2021-10-26T22:13:00Z"/>
          <w:lang w:val="en-US"/>
        </w:rPr>
      </w:pPr>
      <w:ins w:id="25" w:author="Tomás De Araújo Tavares" w:date="2021-10-26T23:18:00Z">
        <w:r w:rsidRPr="00A2569F">
          <w:rPr>
            <w:lang w:val="en-US"/>
          </w:rPr>
          <w:t>We can observe that as we increase the depth, the overfitting risk grows, since the model starts to learn quite well the training set (the accuracy of the training data increase</w:t>
        </w:r>
        <w:r>
          <w:rPr>
            <w:lang w:val="en-US"/>
          </w:rPr>
          <w:t>s</w:t>
        </w:r>
        <w:r w:rsidRPr="00A2569F">
          <w:rPr>
            <w:lang w:val="en-US"/>
          </w:rPr>
          <w:t>)</w:t>
        </w:r>
      </w:ins>
      <w:ins w:id="26" w:author="Tomás De Araújo Tavares" w:date="2021-10-26T23:20:00Z">
        <w:r w:rsidR="00C36494">
          <w:rPr>
            <w:lang w:val="en-US"/>
          </w:rPr>
          <w:t>.</w:t>
        </w:r>
      </w:ins>
      <w:ins w:id="27" w:author="Tomás De Araújo Tavares" w:date="2021-10-26T23:18:00Z">
        <w:r w:rsidRPr="00A2569F">
          <w:rPr>
            <w:lang w:val="en-US"/>
          </w:rPr>
          <w:t xml:space="preserve"> </w:t>
        </w:r>
      </w:ins>
      <w:ins w:id="28" w:author="Tomás De Araújo Tavares" w:date="2021-10-26T23:20:00Z">
        <w:r w:rsidR="00C36494">
          <w:rPr>
            <w:lang w:val="en-US"/>
          </w:rPr>
          <w:t>T</w:t>
        </w:r>
      </w:ins>
      <w:ins w:id="29" w:author="Tomás De Araújo Tavares" w:date="2021-10-26T23:18:00Z">
        <w:r w:rsidRPr="00FD5C50">
          <w:rPr>
            <w:lang w:val="en-US"/>
          </w:rPr>
          <w:t>o some extent the accuracy of the test data follows the increase in training data</w:t>
        </w:r>
        <w:r w:rsidRPr="00A2569F">
          <w:rPr>
            <w:lang w:val="en-US"/>
          </w:rPr>
          <w:t xml:space="preserve">, but when the maximum tree depth is </w:t>
        </w:r>
      </w:ins>
      <w:ins w:id="30" w:author="Tomás De Araújo Tavares" w:date="2021-10-26T23:20:00Z">
        <w:r w:rsidR="00C36494" w:rsidRPr="00A2569F">
          <w:rPr>
            <w:lang w:val="en-US"/>
          </w:rPr>
          <w:t xml:space="preserve">above </w:t>
        </w:r>
        <w:r w:rsidR="00C36494">
          <w:rPr>
            <w:lang w:val="en-US"/>
          </w:rPr>
          <w:t>5</w:t>
        </w:r>
      </w:ins>
      <w:ins w:id="31" w:author="Tomás De Araújo Tavares" w:date="2021-10-26T23:18:00Z">
        <w:r w:rsidRPr="00A2569F">
          <w:rPr>
            <w:lang w:val="en-US"/>
          </w:rPr>
          <w:t>, it slightly drops, which leads us to conclude that the model isn't really learning the problem at hand, but it's actually learning the dataset noise of the training data (overfitting). With this in mind, we believe that the best choice for the value of depth is 5 (best fit).</w:t>
        </w:r>
      </w:ins>
      <w:del w:id="32" w:author="Tomás De Araújo Tavares" w:date="2021-10-26T22:13:00Z">
        <w:r w:rsidR="00F13B40" w:rsidRPr="00FD5C50" w:rsidDel="0079382A">
          <w:rPr>
            <w:lang w:val="en-US"/>
            <w:rPrChange w:id="33" w:author="Tomás De Araújo Tavares" w:date="2021-10-26T23:14:00Z">
              <w:rPr>
                <w:lang w:val="en-US"/>
              </w:rPr>
            </w:rPrChange>
          </w:rPr>
          <w:delText>Answer 7</w:delText>
        </w:r>
      </w:del>
    </w:p>
    <w:p w14:paraId="4BD99EF0" w14:textId="77777777" w:rsidR="00FD5C50" w:rsidRPr="00FD5C50" w:rsidRDefault="00FD5C50" w:rsidP="00FD5C50">
      <w:pPr>
        <w:pStyle w:val="Body"/>
        <w:numPr>
          <w:ilvl w:val="0"/>
          <w:numId w:val="9"/>
        </w:numPr>
        <w:spacing w:before="120" w:after="120"/>
        <w:ind w:left="0"/>
        <w:rPr>
          <w:ins w:id="34" w:author="Tomás De Araújo Tavares" w:date="2021-10-26T23:18:00Z"/>
          <w:lang w:val="en-US"/>
          <w:rPrChange w:id="35" w:author="Tomás De Araújo Tavares" w:date="2021-10-26T23:14:00Z">
            <w:rPr>
              <w:ins w:id="36" w:author="Tomás De Araújo Tavares" w:date="2021-10-26T23:18:00Z"/>
              <w:lang w:val="en-US"/>
            </w:rPr>
          </w:rPrChange>
        </w:rPr>
        <w:pPrChange w:id="37" w:author="Tomás De Araújo Tavares" w:date="2021-10-26T23:18:00Z">
          <w:pPr>
            <w:pStyle w:val="Body"/>
            <w:numPr>
              <w:numId w:val="9"/>
            </w:numPr>
            <w:spacing w:before="120" w:after="120"/>
            <w:ind w:hanging="360"/>
          </w:pPr>
        </w:pPrChange>
      </w:pPr>
    </w:p>
    <w:p w14:paraId="23425924" w14:textId="180B90AB" w:rsidR="00F13B40" w:rsidDel="005B358D" w:rsidRDefault="00F13B40" w:rsidP="00706A64">
      <w:pPr>
        <w:pStyle w:val="Body"/>
        <w:spacing w:before="120" w:after="120"/>
        <w:rPr>
          <w:del w:id="38" w:author="Tomás De Araújo Tavares" w:date="2021-10-26T22:13:00Z"/>
          <w:sz w:val="8"/>
          <w:szCs w:val="8"/>
          <w:lang w:val="en-US"/>
        </w:rPr>
      </w:pPr>
    </w:p>
    <w:p w14:paraId="0EB9C086" w14:textId="77777777" w:rsidR="005B358D" w:rsidRPr="00FD5C50" w:rsidRDefault="005B358D" w:rsidP="004C4065">
      <w:pPr>
        <w:pStyle w:val="ListParagraph"/>
        <w:ind w:left="0"/>
        <w:rPr>
          <w:ins w:id="39" w:author="Tomás De Araújo Tavares" w:date="2021-10-26T23:21:00Z"/>
          <w:sz w:val="8"/>
          <w:szCs w:val="8"/>
          <w:rPrChange w:id="40" w:author="Tomás De Araújo Tavares" w:date="2021-10-26T23:14:00Z">
            <w:rPr>
              <w:ins w:id="41" w:author="Tomás De Araújo Tavares" w:date="2021-10-26T23:21:00Z"/>
              <w:sz w:val="8"/>
              <w:szCs w:val="8"/>
            </w:rPr>
          </w:rPrChange>
        </w:rPr>
        <w:pPrChange w:id="42" w:author="Tomás De Araújo Tavares" w:date="2021-10-26T22:26:00Z">
          <w:pPr>
            <w:pStyle w:val="ListParagraph"/>
            <w:ind w:left="0"/>
          </w:pPr>
        </w:pPrChange>
      </w:pPr>
    </w:p>
    <w:p w14:paraId="74956B4D" w14:textId="5466AF53" w:rsidR="00F13B40" w:rsidRPr="005B358D" w:rsidDel="005B358D" w:rsidRDefault="00F13B40" w:rsidP="005B358D">
      <w:pPr>
        <w:rPr>
          <w:del w:id="43" w:author="Tomás De Araújo Tavares" w:date="2021-10-26T23:21:00Z"/>
          <w:rFonts w:ascii="Helvetica Neue" w:hAnsi="Helvetica Neue" w:cs="Arial Unicode MS"/>
          <w:color w:val="000000"/>
          <w:sz w:val="22"/>
          <w:szCs w:val="22"/>
          <w:rPrChange w:id="44" w:author="Tomás De Araújo Tavares" w:date="2021-10-26T23:22:00Z">
            <w:rPr>
              <w:del w:id="45" w:author="Tomás De Araújo Tavares" w:date="2021-10-26T23:21:00Z"/>
              <w:lang w:val="en-US"/>
            </w:rPr>
          </w:rPrChange>
        </w:rPr>
        <w:pPrChange w:id="46" w:author="Tomás De Araújo Tavares" w:date="2021-10-26T23:22:00Z">
          <w:pPr>
            <w:pStyle w:val="Body"/>
            <w:numPr>
              <w:numId w:val="9"/>
            </w:numPr>
            <w:spacing w:before="120" w:after="120"/>
            <w:ind w:hanging="360"/>
          </w:pPr>
        </w:pPrChange>
      </w:pPr>
      <w:del w:id="47" w:author="Tomás De Araújo Tavares" w:date="2021-10-26T22:13:00Z">
        <w:r w:rsidRPr="00FD5C50" w:rsidDel="0079382A">
          <w:rPr>
            <w:rPrChange w:id="48" w:author="Tomás De Araújo Tavares" w:date="2021-10-26T23:14:00Z">
              <w:rPr>
                <w:lang w:val="en-US"/>
              </w:rPr>
            </w:rPrChange>
          </w:rPr>
          <w:lastRenderedPageBreak/>
          <w:delText>Answer 8</w:delText>
        </w:r>
      </w:del>
    </w:p>
    <w:p w14:paraId="1F1F50B8" w14:textId="77777777" w:rsidR="005B358D" w:rsidRPr="00FD5C50" w:rsidRDefault="005B358D" w:rsidP="005B358D">
      <w:pPr>
        <w:rPr>
          <w:iCs/>
          <w:rPrChange w:id="49" w:author="Tomás De Araújo Tavares" w:date="2021-10-26T23:14:00Z">
            <w:rPr>
              <w:rFonts w:ascii="Times New Roman" w:hAnsi="Times New Roman" w:cs="Times New Roman"/>
              <w:iCs/>
              <w:color w:val="auto"/>
              <w:sz w:val="24"/>
              <w:szCs w:val="24"/>
              <w:lang w:val="en-US"/>
            </w:rPr>
          </w:rPrChange>
        </w:rPr>
        <w:pPrChange w:id="50" w:author="Tomás De Araújo Tavares" w:date="2021-10-26T23:22:00Z">
          <w:pPr>
            <w:pStyle w:val="Body"/>
            <w:spacing w:before="120" w:after="120"/>
            <w:ind w:left="720"/>
          </w:pPr>
        </w:pPrChange>
      </w:pPr>
    </w:p>
    <w:p w14:paraId="5AC29A28" w14:textId="2203936E" w:rsidR="005B358D" w:rsidRDefault="005B358D">
      <w:pPr>
        <w:rPr>
          <w:ins w:id="51" w:author="Tomás De Araújo Tavares" w:date="2021-10-26T23:22:00Z"/>
          <w:rFonts w:ascii="Helvetica Neue" w:hAnsi="Helvetica Neue" w:cs="Arial Unicode MS"/>
          <w:b/>
          <w:bCs/>
          <w:color w:val="000000"/>
          <w:sz w:val="26"/>
          <w:szCs w:val="26"/>
        </w:rPr>
      </w:pPr>
      <w:ins w:id="52" w:author="Tomás De Araújo Tavares" w:date="2021-10-26T23:22:00Z">
        <w:r>
          <w:rPr>
            <w:b/>
            <w:bCs/>
            <w:sz w:val="26"/>
            <w:szCs w:val="26"/>
          </w:rPr>
          <w:br w:type="page"/>
        </w:r>
      </w:ins>
    </w:p>
    <w:p w14:paraId="55A7541A" w14:textId="01A05DC5" w:rsidR="00F13B40" w:rsidDel="007926D0" w:rsidRDefault="00F13B40" w:rsidP="007926D0">
      <w:pPr>
        <w:pStyle w:val="Body"/>
        <w:jc w:val="center"/>
        <w:rPr>
          <w:del w:id="53" w:author="Tomás De Araújo Tavares" w:date="2021-10-26T22:36:00Z"/>
          <w:rFonts w:ascii="Consolas" w:hAnsi="Consolas"/>
          <w:sz w:val="18"/>
          <w:szCs w:val="18"/>
          <w:lang w:val="en-US"/>
        </w:rPr>
      </w:pPr>
      <w:r w:rsidRPr="007F2FCB">
        <w:rPr>
          <w:b/>
          <w:bCs/>
          <w:sz w:val="26"/>
          <w:szCs w:val="26"/>
          <w:lang w:val="en-US"/>
        </w:rPr>
        <w:lastRenderedPageBreak/>
        <w:t>III. APPENDIX</w:t>
      </w:r>
    </w:p>
    <w:p w14:paraId="751D92E7" w14:textId="77777777" w:rsidR="007926D0" w:rsidRPr="007F2FCB" w:rsidRDefault="007926D0" w:rsidP="00F13B40">
      <w:pPr>
        <w:pStyle w:val="Body"/>
        <w:jc w:val="center"/>
        <w:rPr>
          <w:ins w:id="54" w:author="Tomás De Araújo Tavares" w:date="2021-10-26T22:36:00Z"/>
          <w:b/>
          <w:bCs/>
          <w:sz w:val="26"/>
          <w:szCs w:val="26"/>
          <w:lang w:val="en-US"/>
        </w:rPr>
      </w:pPr>
    </w:p>
    <w:p w14:paraId="446D6DD3" w14:textId="77777777" w:rsidR="00F13B40" w:rsidDel="007926D0" w:rsidRDefault="00F13B40" w:rsidP="00F13B40">
      <w:pPr>
        <w:pStyle w:val="Body"/>
        <w:spacing w:before="120" w:after="120"/>
        <w:ind w:left="270"/>
        <w:rPr>
          <w:del w:id="55" w:author="Tomás De Araújo Tavares" w:date="2021-10-26T22:36:00Z"/>
          <w:rFonts w:ascii="Consolas" w:hAnsi="Consolas"/>
          <w:sz w:val="18"/>
          <w:szCs w:val="18"/>
          <w:lang w:val="en-US"/>
        </w:rPr>
      </w:pPr>
    </w:p>
    <w:p w14:paraId="0BF14527" w14:textId="0988D7BE" w:rsidR="007926D0" w:rsidRPr="007926D0" w:rsidRDefault="00F13B40" w:rsidP="007926D0">
      <w:pPr>
        <w:pStyle w:val="Body"/>
        <w:jc w:val="center"/>
        <w:rPr>
          <w:ins w:id="56" w:author="Tomás De Araújo Tavares" w:date="2021-10-26T22:36:00Z"/>
          <w:rFonts w:ascii="Consolas" w:hAnsi="Consolas"/>
          <w:sz w:val="18"/>
          <w:szCs w:val="18"/>
          <w:lang w:val="en-US"/>
        </w:rPr>
        <w:pPrChange w:id="57" w:author="Tomás De Araújo Tavares" w:date="2021-10-26T22:36:00Z">
          <w:pPr>
            <w:pStyle w:val="Body"/>
            <w:spacing w:before="120" w:after="120"/>
          </w:pPr>
        </w:pPrChange>
      </w:pPr>
      <w:del w:id="58" w:author="Tomás De Araújo Tavares" w:date="2021-10-26T22:36:00Z">
        <w:r w:rsidRPr="00F13B40" w:rsidDel="007926D0">
          <w:rPr>
            <w:rFonts w:ascii="Consolas" w:hAnsi="Consolas"/>
            <w:sz w:val="18"/>
            <w:szCs w:val="18"/>
            <w:lang w:val="en-US"/>
          </w:rPr>
          <w:delText xml:space="preserve">Paste your </w:delText>
        </w:r>
      </w:del>
    </w:p>
    <w:p w14:paraId="3DB4BAFE" w14:textId="437E8AF5" w:rsidR="00A45658" w:rsidRPr="00A45658" w:rsidRDefault="007926D0" w:rsidP="00A45658">
      <w:pPr>
        <w:pStyle w:val="Body"/>
        <w:spacing w:before="120" w:after="120"/>
        <w:rPr>
          <w:ins w:id="59" w:author="Tomás De Araújo Tavares" w:date="2021-10-26T22:55:00Z"/>
          <w:rFonts w:ascii="Consolas" w:hAnsi="Consolas"/>
          <w:b/>
          <w:bCs/>
          <w:sz w:val="18"/>
          <w:szCs w:val="18"/>
          <w:lang w:val="en-US"/>
          <w:rPrChange w:id="60" w:author="Tomás De Araújo Tavares" w:date="2021-10-26T22:55:00Z">
            <w:rPr>
              <w:ins w:id="61" w:author="Tomás De Araújo Tavares" w:date="2021-10-26T22:55:00Z"/>
              <w:rFonts w:ascii="Consolas" w:hAnsi="Consolas"/>
              <w:sz w:val="18"/>
              <w:szCs w:val="18"/>
              <w:lang w:val="en-US"/>
            </w:rPr>
          </w:rPrChange>
        </w:rPr>
      </w:pPr>
      <w:ins w:id="62" w:author="Tomás De Araújo Tavares" w:date="2021-10-26T22:36:00Z">
        <w:r w:rsidRPr="007926D0">
          <w:rPr>
            <w:rFonts w:ascii="Consolas" w:hAnsi="Consolas"/>
            <w:b/>
            <w:bCs/>
            <w:sz w:val="18"/>
            <w:szCs w:val="18"/>
            <w:lang w:val="en-US"/>
            <w:rPrChange w:id="63" w:author="Tomás De Araújo Tavares" w:date="2021-10-26T22:36:00Z">
              <w:rPr>
                <w:rFonts w:ascii="Consolas" w:hAnsi="Consolas"/>
                <w:sz w:val="18"/>
                <w:szCs w:val="18"/>
                <w:lang w:val="en-US"/>
              </w:rPr>
            </w:rPrChange>
          </w:rPr>
          <w:t>5)</w:t>
        </w:r>
      </w:ins>
    </w:p>
    <w:p w14:paraId="597683D4" w14:textId="65038A0A" w:rsidR="00A45658" w:rsidRPr="00A45658" w:rsidRDefault="00A45658" w:rsidP="00A45658">
      <w:pPr>
        <w:pStyle w:val="Body"/>
        <w:spacing w:before="120" w:after="120"/>
        <w:rPr>
          <w:ins w:id="64" w:author="Tomás De Araújo Tavares" w:date="2021-10-26T22:55:00Z"/>
          <w:rFonts w:ascii="Consolas" w:hAnsi="Consolas"/>
          <w:sz w:val="18"/>
          <w:szCs w:val="18"/>
          <w:lang w:val="en-US"/>
        </w:rPr>
      </w:pPr>
      <w:ins w:id="65" w:author="Tomás De Araújo Tavares" w:date="2021-10-26T22:55:00Z">
        <w:r w:rsidRPr="00A45658">
          <w:rPr>
            <w:rFonts w:ascii="Consolas" w:hAnsi="Consolas"/>
            <w:sz w:val="18"/>
            <w:szCs w:val="18"/>
            <w:lang w:val="en-US"/>
          </w:rPr>
          <w:t xml:space="preserve">dataset = </w:t>
        </w:r>
        <w:proofErr w:type="spellStart"/>
        <w:r w:rsidRPr="00A45658">
          <w:rPr>
            <w:rFonts w:ascii="Consolas" w:hAnsi="Consolas"/>
            <w:sz w:val="18"/>
            <w:szCs w:val="18"/>
            <w:lang w:val="en-US"/>
          </w:rPr>
          <w:t>pandas.</w:t>
        </w:r>
        <w:r w:rsidRPr="005977A1">
          <w:rPr>
            <w:rFonts w:ascii="Consolas" w:hAnsi="Consolas"/>
            <w:color w:val="66C7FF" w:themeColor="accent1" w:themeTint="99"/>
            <w:sz w:val="18"/>
            <w:szCs w:val="18"/>
            <w:lang w:val="en-US"/>
            <w:rPrChange w:id="66" w:author="Tomás De Araújo Tavares" w:date="2021-10-26T23:05:00Z">
              <w:rPr>
                <w:rFonts w:ascii="Consolas" w:hAnsi="Consolas"/>
                <w:sz w:val="18"/>
                <w:szCs w:val="18"/>
                <w:lang w:val="en-US"/>
              </w:rPr>
            </w:rPrChange>
          </w:rPr>
          <w:t>DataFrame</w:t>
        </w:r>
        <w:proofErr w:type="spellEnd"/>
        <w:r w:rsidRPr="00A45658">
          <w:rPr>
            <w:rFonts w:ascii="Consolas" w:hAnsi="Consolas"/>
            <w:sz w:val="18"/>
            <w:szCs w:val="18"/>
            <w:lang w:val="en-US"/>
          </w:rPr>
          <w:t>(</w:t>
        </w:r>
        <w:proofErr w:type="spellStart"/>
        <w:r w:rsidRPr="00A45658">
          <w:rPr>
            <w:rFonts w:ascii="Consolas" w:hAnsi="Consolas"/>
            <w:sz w:val="18"/>
            <w:szCs w:val="18"/>
            <w:lang w:val="en-US"/>
            <w:rPrChange w:id="67" w:author="Tomás De Araújo Tavares" w:date="2021-10-26T22:55:00Z">
              <w:rPr>
                <w:rFonts w:ascii="Consolas" w:hAnsi="Consolas"/>
                <w:sz w:val="18"/>
                <w:szCs w:val="18"/>
              </w:rPr>
            </w:rPrChange>
          </w:rPr>
          <w:t>arff.</w:t>
        </w:r>
        <w:r w:rsidRPr="005977A1">
          <w:rPr>
            <w:rFonts w:ascii="Consolas" w:hAnsi="Consolas"/>
            <w:color w:val="66C7FF" w:themeColor="accent1" w:themeTint="99"/>
            <w:sz w:val="18"/>
            <w:szCs w:val="18"/>
            <w:lang w:val="en-US"/>
            <w:rPrChange w:id="68" w:author="Tomás De Araújo Tavares" w:date="2021-10-26T23:05:00Z">
              <w:rPr>
                <w:rFonts w:ascii="Consolas" w:hAnsi="Consolas"/>
                <w:sz w:val="18"/>
                <w:szCs w:val="18"/>
              </w:rPr>
            </w:rPrChange>
          </w:rPr>
          <w:t>loadarff</w:t>
        </w:r>
        <w:proofErr w:type="spellEnd"/>
        <w:r w:rsidRPr="00A45658">
          <w:rPr>
            <w:rFonts w:ascii="Consolas" w:hAnsi="Consolas"/>
            <w:sz w:val="18"/>
            <w:szCs w:val="18"/>
            <w:lang w:val="en-US"/>
            <w:rPrChange w:id="69" w:author="Tomás De Araújo Tavares" w:date="2021-10-26T22:55:00Z">
              <w:rPr>
                <w:rFonts w:ascii="Consolas" w:hAnsi="Consolas"/>
                <w:sz w:val="18"/>
                <w:szCs w:val="18"/>
              </w:rPr>
            </w:rPrChange>
          </w:rPr>
          <w:t>(&lt;path&gt;)</w:t>
        </w:r>
        <w:r w:rsidRPr="00A45658">
          <w:rPr>
            <w:rFonts w:ascii="Consolas" w:hAnsi="Consolas"/>
            <w:sz w:val="18"/>
            <w:szCs w:val="18"/>
            <w:lang w:val="en-US"/>
          </w:rPr>
          <w:t>[0])</w:t>
        </w:r>
      </w:ins>
    </w:p>
    <w:p w14:paraId="32AC48E3" w14:textId="77777777" w:rsidR="00A45658" w:rsidRPr="00A45658" w:rsidRDefault="00A45658" w:rsidP="00A45658">
      <w:pPr>
        <w:pStyle w:val="Body"/>
        <w:spacing w:before="120" w:after="120"/>
        <w:rPr>
          <w:ins w:id="70" w:author="Tomás De Araújo Tavares" w:date="2021-10-26T22:55:00Z"/>
          <w:rFonts w:ascii="Consolas" w:hAnsi="Consolas"/>
          <w:sz w:val="18"/>
          <w:szCs w:val="18"/>
          <w:lang w:val="en-US"/>
        </w:rPr>
      </w:pPr>
      <w:ins w:id="71" w:author="Tomás De Araújo Tavares" w:date="2021-10-26T22:55:00Z">
        <w:r w:rsidRPr="00A45658">
          <w:rPr>
            <w:rFonts w:ascii="Consolas" w:hAnsi="Consolas"/>
            <w:sz w:val="18"/>
            <w:szCs w:val="18"/>
            <w:lang w:val="en-US"/>
          </w:rPr>
          <w:t>dataset[</w:t>
        </w:r>
        <w:r w:rsidRPr="005977A1">
          <w:rPr>
            <w:rFonts w:ascii="Consolas" w:hAnsi="Consolas"/>
            <w:color w:val="44A921" w:themeColor="accent3" w:themeShade="BF"/>
            <w:sz w:val="18"/>
            <w:szCs w:val="18"/>
            <w:lang w:val="en-US"/>
            <w:rPrChange w:id="72" w:author="Tomás De Araújo Tavares" w:date="2021-10-26T23:09:00Z">
              <w:rPr>
                <w:rFonts w:ascii="Consolas" w:hAnsi="Consolas"/>
                <w:sz w:val="18"/>
                <w:szCs w:val="18"/>
                <w:lang w:val="en-US"/>
              </w:rPr>
            </w:rPrChange>
          </w:rPr>
          <w:t>"Class"</w:t>
        </w:r>
        <w:r w:rsidRPr="00A45658">
          <w:rPr>
            <w:rFonts w:ascii="Consolas" w:hAnsi="Consolas"/>
            <w:sz w:val="18"/>
            <w:szCs w:val="18"/>
            <w:lang w:val="en-US"/>
          </w:rPr>
          <w:t>] = dataset[</w:t>
        </w:r>
        <w:r w:rsidRPr="005977A1">
          <w:rPr>
            <w:rFonts w:ascii="Consolas" w:hAnsi="Consolas"/>
            <w:color w:val="44A921" w:themeColor="accent3" w:themeShade="BF"/>
            <w:sz w:val="18"/>
            <w:szCs w:val="18"/>
            <w:lang w:val="en-US"/>
            <w:rPrChange w:id="73" w:author="Tomás De Araújo Tavares" w:date="2021-10-26T23:09:00Z">
              <w:rPr>
                <w:rFonts w:ascii="Consolas" w:hAnsi="Consolas"/>
                <w:sz w:val="18"/>
                <w:szCs w:val="18"/>
                <w:lang w:val="en-US"/>
              </w:rPr>
            </w:rPrChange>
          </w:rPr>
          <w:t>"Class"</w:t>
        </w:r>
        <w:r w:rsidRPr="00A45658">
          <w:rPr>
            <w:rFonts w:ascii="Consolas" w:hAnsi="Consolas"/>
            <w:sz w:val="18"/>
            <w:szCs w:val="18"/>
            <w:lang w:val="en-US"/>
          </w:rPr>
          <w:t>].</w:t>
        </w:r>
        <w:proofErr w:type="spellStart"/>
        <w:r w:rsidRPr="00A45658">
          <w:rPr>
            <w:rFonts w:ascii="Consolas" w:hAnsi="Consolas"/>
            <w:sz w:val="18"/>
            <w:szCs w:val="18"/>
            <w:lang w:val="en-US"/>
          </w:rPr>
          <w:t>str.</w:t>
        </w:r>
        <w:r w:rsidRPr="005977A1">
          <w:rPr>
            <w:rFonts w:ascii="Consolas" w:hAnsi="Consolas"/>
            <w:color w:val="66C7FF" w:themeColor="accent1" w:themeTint="99"/>
            <w:sz w:val="18"/>
            <w:szCs w:val="18"/>
            <w:lang w:val="en-US"/>
            <w:rPrChange w:id="74" w:author="Tomás De Araújo Tavares" w:date="2021-10-26T23:05:00Z">
              <w:rPr>
                <w:rFonts w:ascii="Consolas" w:hAnsi="Consolas"/>
                <w:sz w:val="18"/>
                <w:szCs w:val="18"/>
                <w:lang w:val="en-US"/>
              </w:rPr>
            </w:rPrChange>
          </w:rPr>
          <w:t>decode</w:t>
        </w:r>
        <w:proofErr w:type="spellEnd"/>
        <w:r w:rsidRPr="00A45658">
          <w:rPr>
            <w:rFonts w:ascii="Consolas" w:hAnsi="Consolas"/>
            <w:sz w:val="18"/>
            <w:szCs w:val="18"/>
            <w:lang w:val="en-US"/>
          </w:rPr>
          <w:t>(</w:t>
        </w:r>
        <w:r w:rsidRPr="005977A1">
          <w:rPr>
            <w:rFonts w:ascii="Consolas" w:hAnsi="Consolas"/>
            <w:color w:val="44A921" w:themeColor="accent3" w:themeShade="BF"/>
            <w:sz w:val="18"/>
            <w:szCs w:val="18"/>
            <w:lang w:val="en-US"/>
            <w:rPrChange w:id="75" w:author="Tomás De Araújo Tavares" w:date="2021-10-26T23:10:00Z">
              <w:rPr>
                <w:rFonts w:ascii="Consolas" w:hAnsi="Consolas"/>
                <w:sz w:val="18"/>
                <w:szCs w:val="18"/>
                <w:lang w:val="en-US"/>
              </w:rPr>
            </w:rPrChange>
          </w:rPr>
          <w:t>'utf-8'</w:t>
        </w:r>
        <w:r w:rsidRPr="00A45658">
          <w:rPr>
            <w:rFonts w:ascii="Consolas" w:hAnsi="Consolas"/>
            <w:sz w:val="18"/>
            <w:szCs w:val="18"/>
            <w:lang w:val="en-US"/>
          </w:rPr>
          <w:t>)</w:t>
        </w:r>
      </w:ins>
    </w:p>
    <w:p w14:paraId="6B3B6F08" w14:textId="77777777" w:rsidR="00A45658" w:rsidRDefault="00A45658" w:rsidP="00A45658">
      <w:pPr>
        <w:pStyle w:val="Body"/>
        <w:spacing w:before="120" w:after="120"/>
        <w:rPr>
          <w:ins w:id="76" w:author="Tomás De Araújo Tavares" w:date="2021-10-26T22:58:00Z"/>
          <w:rFonts w:ascii="Consolas" w:hAnsi="Consolas"/>
          <w:sz w:val="18"/>
          <w:szCs w:val="18"/>
          <w:lang w:val="en-US"/>
        </w:rPr>
      </w:pPr>
      <w:ins w:id="77" w:author="Tomás De Araújo Tavares" w:date="2021-10-26T22:55:00Z">
        <w:r w:rsidRPr="00A45658">
          <w:rPr>
            <w:rFonts w:ascii="Consolas" w:hAnsi="Consolas"/>
            <w:sz w:val="18"/>
            <w:szCs w:val="18"/>
            <w:lang w:val="en-US"/>
          </w:rPr>
          <w:t xml:space="preserve">inputs = </w:t>
        </w:r>
        <w:proofErr w:type="spellStart"/>
        <w:r w:rsidRPr="00A45658">
          <w:rPr>
            <w:rFonts w:ascii="Consolas" w:hAnsi="Consolas"/>
            <w:sz w:val="18"/>
            <w:szCs w:val="18"/>
            <w:lang w:val="en-US"/>
          </w:rPr>
          <w:t>dataset.</w:t>
        </w:r>
        <w:r w:rsidRPr="005977A1">
          <w:rPr>
            <w:rFonts w:ascii="Consolas" w:hAnsi="Consolas"/>
            <w:color w:val="66C7FF" w:themeColor="accent1" w:themeTint="99"/>
            <w:sz w:val="18"/>
            <w:szCs w:val="18"/>
            <w:lang w:val="en-US"/>
            <w:rPrChange w:id="78" w:author="Tomás De Araújo Tavares" w:date="2021-10-26T23:05:00Z">
              <w:rPr>
                <w:rFonts w:ascii="Consolas" w:hAnsi="Consolas"/>
                <w:sz w:val="18"/>
                <w:szCs w:val="18"/>
                <w:lang w:val="en-US"/>
              </w:rPr>
            </w:rPrChange>
          </w:rPr>
          <w:t>drop</w:t>
        </w:r>
        <w:proofErr w:type="spellEnd"/>
        <w:r w:rsidRPr="00A45658">
          <w:rPr>
            <w:rFonts w:ascii="Consolas" w:hAnsi="Consolas"/>
            <w:sz w:val="18"/>
            <w:szCs w:val="18"/>
            <w:lang w:val="en-US"/>
          </w:rPr>
          <w:t>(</w:t>
        </w:r>
        <w:r w:rsidRPr="005977A1">
          <w:rPr>
            <w:rFonts w:ascii="Consolas" w:hAnsi="Consolas"/>
            <w:color w:val="F91E00" w:themeColor="accent5" w:themeShade="BF"/>
            <w:sz w:val="18"/>
            <w:szCs w:val="18"/>
            <w:lang w:val="en-US"/>
            <w:rPrChange w:id="79" w:author="Tomás De Araújo Tavares" w:date="2021-10-26T23:10:00Z">
              <w:rPr>
                <w:rFonts w:ascii="Consolas" w:hAnsi="Consolas"/>
                <w:sz w:val="18"/>
                <w:szCs w:val="18"/>
                <w:lang w:val="en-US"/>
              </w:rPr>
            </w:rPrChange>
          </w:rPr>
          <w:t>columns</w:t>
        </w:r>
        <w:r w:rsidRPr="00A45658">
          <w:rPr>
            <w:rFonts w:ascii="Consolas" w:hAnsi="Consolas"/>
            <w:sz w:val="18"/>
            <w:szCs w:val="18"/>
            <w:lang w:val="en-US"/>
          </w:rPr>
          <w:t>=[</w:t>
        </w:r>
        <w:r w:rsidRPr="005977A1">
          <w:rPr>
            <w:rFonts w:ascii="Consolas" w:hAnsi="Consolas"/>
            <w:color w:val="44A921" w:themeColor="accent3" w:themeShade="BF"/>
            <w:sz w:val="18"/>
            <w:szCs w:val="18"/>
            <w:lang w:val="en-US"/>
            <w:rPrChange w:id="80" w:author="Tomás De Araújo Tavares" w:date="2021-10-26T23:09:00Z">
              <w:rPr>
                <w:rFonts w:ascii="Consolas" w:hAnsi="Consolas"/>
                <w:sz w:val="18"/>
                <w:szCs w:val="18"/>
                <w:lang w:val="en-US"/>
              </w:rPr>
            </w:rPrChange>
          </w:rPr>
          <w:t>"Class"</w:t>
        </w:r>
        <w:r w:rsidRPr="00A45658">
          <w:rPr>
            <w:rFonts w:ascii="Consolas" w:hAnsi="Consolas"/>
            <w:sz w:val="18"/>
            <w:szCs w:val="18"/>
            <w:lang w:val="en-US"/>
          </w:rPr>
          <w:t>]).values</w:t>
        </w:r>
      </w:ins>
      <w:ins w:id="81" w:author="Tomás De Araújo Tavares" w:date="2021-10-26T22:56:00Z">
        <w:r>
          <w:rPr>
            <w:rFonts w:ascii="Consolas" w:hAnsi="Consolas"/>
            <w:sz w:val="18"/>
            <w:szCs w:val="18"/>
            <w:lang w:val="en-US"/>
          </w:rPr>
          <w:t xml:space="preserve">; </w:t>
        </w:r>
      </w:ins>
      <w:ins w:id="82" w:author="Tomás De Araújo Tavares" w:date="2021-10-26T22:55:00Z">
        <w:r w:rsidRPr="00A45658">
          <w:rPr>
            <w:rFonts w:ascii="Consolas" w:hAnsi="Consolas"/>
            <w:sz w:val="18"/>
            <w:szCs w:val="18"/>
            <w:lang w:val="en-US"/>
          </w:rPr>
          <w:t>outputs = dataset[</w:t>
        </w:r>
        <w:r w:rsidRPr="005977A1">
          <w:rPr>
            <w:rFonts w:ascii="Consolas" w:hAnsi="Consolas"/>
            <w:color w:val="44A921" w:themeColor="accent3" w:themeShade="BF"/>
            <w:sz w:val="18"/>
            <w:szCs w:val="18"/>
            <w:lang w:val="en-US"/>
            <w:rPrChange w:id="83" w:author="Tomás De Araújo Tavares" w:date="2021-10-26T23:09:00Z">
              <w:rPr>
                <w:rFonts w:ascii="Consolas" w:hAnsi="Consolas"/>
                <w:sz w:val="18"/>
                <w:szCs w:val="18"/>
                <w:lang w:val="en-US"/>
              </w:rPr>
            </w:rPrChange>
          </w:rPr>
          <w:t>"Class"</w:t>
        </w:r>
        <w:r w:rsidRPr="00A45658">
          <w:rPr>
            <w:rFonts w:ascii="Consolas" w:hAnsi="Consolas"/>
            <w:sz w:val="18"/>
            <w:szCs w:val="18"/>
            <w:lang w:val="en-US"/>
          </w:rPr>
          <w:t>].values</w:t>
        </w:r>
      </w:ins>
    </w:p>
    <w:p w14:paraId="53B74F23" w14:textId="2758B3D2" w:rsidR="00A45658" w:rsidRDefault="00A45658" w:rsidP="00A45658">
      <w:pPr>
        <w:pStyle w:val="Body"/>
        <w:spacing w:before="120" w:after="120"/>
        <w:rPr>
          <w:ins w:id="84" w:author="Tomás De Araújo Tavares" w:date="2021-10-26T22:58:00Z"/>
          <w:rFonts w:ascii="Consolas" w:hAnsi="Consolas"/>
          <w:sz w:val="18"/>
          <w:szCs w:val="18"/>
          <w:lang w:val="en-US"/>
        </w:rPr>
      </w:pPr>
      <w:proofErr w:type="spellStart"/>
      <w:ins w:id="85" w:author="Tomás De Araújo Tavares" w:date="2021-10-26T22:55:00Z">
        <w:r w:rsidRPr="00A45658">
          <w:rPr>
            <w:rFonts w:ascii="Consolas" w:hAnsi="Consolas"/>
            <w:sz w:val="18"/>
            <w:szCs w:val="18"/>
            <w:lang w:val="en-US"/>
          </w:rPr>
          <w:t>k_fold</w:t>
        </w:r>
        <w:proofErr w:type="spellEnd"/>
        <w:r w:rsidRPr="00A45658">
          <w:rPr>
            <w:rFonts w:ascii="Consolas" w:hAnsi="Consolas"/>
            <w:sz w:val="18"/>
            <w:szCs w:val="18"/>
            <w:lang w:val="en-US"/>
          </w:rPr>
          <w:t xml:space="preserve"> = </w:t>
        </w:r>
        <w:proofErr w:type="spellStart"/>
        <w:r w:rsidRPr="005977A1">
          <w:rPr>
            <w:rFonts w:ascii="Consolas" w:hAnsi="Consolas"/>
            <w:color w:val="66C7FF" w:themeColor="accent1" w:themeTint="99"/>
            <w:sz w:val="18"/>
            <w:szCs w:val="18"/>
            <w:lang w:val="en-US"/>
            <w:rPrChange w:id="86" w:author="Tomás De Araújo Tavares" w:date="2021-10-26T23:05:00Z">
              <w:rPr>
                <w:rFonts w:ascii="Consolas" w:hAnsi="Consolas"/>
                <w:sz w:val="18"/>
                <w:szCs w:val="18"/>
                <w:lang w:val="en-US"/>
              </w:rPr>
            </w:rPrChange>
          </w:rPr>
          <w:t>KFold</w:t>
        </w:r>
        <w:proofErr w:type="spellEnd"/>
        <w:r w:rsidRPr="00A45658">
          <w:rPr>
            <w:rFonts w:ascii="Consolas" w:hAnsi="Consolas"/>
            <w:sz w:val="18"/>
            <w:szCs w:val="18"/>
            <w:lang w:val="en-US"/>
          </w:rPr>
          <w:t>(</w:t>
        </w:r>
        <w:proofErr w:type="spellStart"/>
        <w:r w:rsidRPr="005977A1">
          <w:rPr>
            <w:rFonts w:ascii="Consolas" w:hAnsi="Consolas"/>
            <w:color w:val="F91E00" w:themeColor="accent5" w:themeShade="BF"/>
            <w:sz w:val="18"/>
            <w:szCs w:val="18"/>
            <w:lang w:val="en-US"/>
            <w:rPrChange w:id="87" w:author="Tomás De Araújo Tavares" w:date="2021-10-26T23:10:00Z">
              <w:rPr>
                <w:rFonts w:ascii="Consolas" w:hAnsi="Consolas"/>
                <w:sz w:val="18"/>
                <w:szCs w:val="18"/>
                <w:lang w:val="en-US"/>
              </w:rPr>
            </w:rPrChange>
          </w:rPr>
          <w:t>n_splits</w:t>
        </w:r>
        <w:proofErr w:type="spellEnd"/>
        <w:r w:rsidRPr="00A45658">
          <w:rPr>
            <w:rFonts w:ascii="Consolas" w:hAnsi="Consolas"/>
            <w:sz w:val="18"/>
            <w:szCs w:val="18"/>
            <w:lang w:val="en-US"/>
          </w:rPr>
          <w:t xml:space="preserve">=10, </w:t>
        </w:r>
        <w:proofErr w:type="spellStart"/>
        <w:r w:rsidRPr="005977A1">
          <w:rPr>
            <w:rFonts w:ascii="Consolas" w:hAnsi="Consolas"/>
            <w:color w:val="F91E00" w:themeColor="accent5" w:themeShade="BF"/>
            <w:sz w:val="18"/>
            <w:szCs w:val="18"/>
            <w:lang w:val="en-US"/>
            <w:rPrChange w:id="88" w:author="Tomás De Araújo Tavares" w:date="2021-10-26T23:10:00Z">
              <w:rPr>
                <w:rFonts w:ascii="Consolas" w:hAnsi="Consolas"/>
                <w:sz w:val="18"/>
                <w:szCs w:val="18"/>
                <w:lang w:val="en-US"/>
              </w:rPr>
            </w:rPrChange>
          </w:rPr>
          <w:t>random_state</w:t>
        </w:r>
        <w:proofErr w:type="spellEnd"/>
        <w:r w:rsidRPr="00A45658">
          <w:rPr>
            <w:rFonts w:ascii="Consolas" w:hAnsi="Consolas"/>
            <w:sz w:val="18"/>
            <w:szCs w:val="18"/>
            <w:lang w:val="en-US"/>
          </w:rPr>
          <w:t xml:space="preserve">=13, </w:t>
        </w:r>
        <w:r w:rsidRPr="005977A1">
          <w:rPr>
            <w:rFonts w:ascii="Consolas" w:hAnsi="Consolas"/>
            <w:color w:val="F91E00" w:themeColor="accent5" w:themeShade="BF"/>
            <w:sz w:val="18"/>
            <w:szCs w:val="18"/>
            <w:lang w:val="en-US"/>
            <w:rPrChange w:id="89" w:author="Tomás De Araújo Tavares" w:date="2021-10-26T23:10:00Z">
              <w:rPr>
                <w:rFonts w:ascii="Consolas" w:hAnsi="Consolas"/>
                <w:sz w:val="18"/>
                <w:szCs w:val="18"/>
                <w:lang w:val="en-US"/>
              </w:rPr>
            </w:rPrChange>
          </w:rPr>
          <w:t>shuffle</w:t>
        </w:r>
        <w:r w:rsidRPr="00A45658">
          <w:rPr>
            <w:rFonts w:ascii="Consolas" w:hAnsi="Consolas"/>
            <w:sz w:val="18"/>
            <w:szCs w:val="18"/>
            <w:lang w:val="en-US"/>
          </w:rPr>
          <w:t>=</w:t>
        </w:r>
        <w:r w:rsidRPr="005977A1">
          <w:rPr>
            <w:rFonts w:ascii="Consolas" w:hAnsi="Consolas"/>
            <w:color w:val="FFC000"/>
            <w:sz w:val="18"/>
            <w:szCs w:val="18"/>
            <w:lang w:val="en-US"/>
            <w:rPrChange w:id="90" w:author="Tomás De Araújo Tavares" w:date="2021-10-26T23:10:00Z">
              <w:rPr>
                <w:rFonts w:ascii="Consolas" w:hAnsi="Consolas"/>
                <w:sz w:val="18"/>
                <w:szCs w:val="18"/>
                <w:lang w:val="en-US"/>
              </w:rPr>
            </w:rPrChange>
          </w:rPr>
          <w:t>True</w:t>
        </w:r>
        <w:r w:rsidRPr="00A45658">
          <w:rPr>
            <w:rFonts w:ascii="Consolas" w:hAnsi="Consolas"/>
            <w:sz w:val="18"/>
            <w:szCs w:val="18"/>
            <w:lang w:val="en-US"/>
          </w:rPr>
          <w:t>)</w:t>
        </w:r>
      </w:ins>
    </w:p>
    <w:p w14:paraId="10F7528A" w14:textId="77777777" w:rsidR="00A45658" w:rsidRPr="00A45658" w:rsidRDefault="00A45658" w:rsidP="00A45658">
      <w:pPr>
        <w:pStyle w:val="Body"/>
        <w:spacing w:before="120" w:after="120"/>
        <w:rPr>
          <w:ins w:id="91" w:author="Tomás De Araújo Tavares" w:date="2021-10-26T22:55:00Z"/>
          <w:rFonts w:ascii="Consolas" w:hAnsi="Consolas"/>
          <w:sz w:val="18"/>
          <w:szCs w:val="18"/>
          <w:lang w:val="en-US"/>
        </w:rPr>
      </w:pPr>
    </w:p>
    <w:p w14:paraId="20BCBFD7" w14:textId="77777777" w:rsidR="00A45658" w:rsidRPr="00A45658" w:rsidRDefault="00A45658" w:rsidP="00A45658">
      <w:pPr>
        <w:pStyle w:val="Body"/>
        <w:spacing w:before="120" w:after="120"/>
        <w:rPr>
          <w:ins w:id="92" w:author="Tomás De Araújo Tavares" w:date="2021-10-26T22:55:00Z"/>
          <w:rFonts w:ascii="Consolas" w:hAnsi="Consolas"/>
          <w:sz w:val="18"/>
          <w:szCs w:val="18"/>
          <w:lang w:val="en-US"/>
        </w:rPr>
      </w:pPr>
      <w:ins w:id="93" w:author="Tomás De Araújo Tavares" w:date="2021-10-26T22:55:00Z">
        <w:r w:rsidRPr="005977A1">
          <w:rPr>
            <w:rFonts w:ascii="Consolas" w:hAnsi="Consolas"/>
            <w:color w:val="E3167C" w:themeColor="accent6" w:themeShade="BF"/>
            <w:sz w:val="18"/>
            <w:szCs w:val="18"/>
            <w:lang w:val="en-US"/>
            <w:rPrChange w:id="94" w:author="Tomás De Araújo Tavares" w:date="2021-10-26T23:11:00Z">
              <w:rPr>
                <w:rFonts w:ascii="Consolas" w:hAnsi="Consolas"/>
                <w:sz w:val="18"/>
                <w:szCs w:val="18"/>
                <w:lang w:val="en-US"/>
              </w:rPr>
            </w:rPrChange>
          </w:rPr>
          <w:t xml:space="preserve">def </w:t>
        </w:r>
        <w:proofErr w:type="spellStart"/>
        <w:r w:rsidRPr="005977A1">
          <w:rPr>
            <w:rFonts w:ascii="Consolas" w:hAnsi="Consolas"/>
            <w:color w:val="66C7FF" w:themeColor="accent1" w:themeTint="99"/>
            <w:sz w:val="18"/>
            <w:szCs w:val="18"/>
            <w:lang w:val="en-US"/>
            <w:rPrChange w:id="95" w:author="Tomás De Araújo Tavares" w:date="2021-10-26T23:05:00Z">
              <w:rPr>
                <w:rFonts w:ascii="Consolas" w:hAnsi="Consolas"/>
                <w:sz w:val="18"/>
                <w:szCs w:val="18"/>
                <w:lang w:val="en-US"/>
              </w:rPr>
            </w:rPrChange>
          </w:rPr>
          <w:t>calculateDictMean</w:t>
        </w:r>
        <w:proofErr w:type="spellEnd"/>
        <w:r w:rsidRPr="00A45658">
          <w:rPr>
            <w:rFonts w:ascii="Consolas" w:hAnsi="Consolas"/>
            <w:sz w:val="18"/>
            <w:szCs w:val="18"/>
            <w:lang w:val="en-US"/>
          </w:rPr>
          <w:t>(dictionary):</w:t>
        </w:r>
      </w:ins>
    </w:p>
    <w:p w14:paraId="75A71EE2" w14:textId="7DB63650" w:rsidR="00A45658" w:rsidRDefault="005977A1" w:rsidP="00A45658">
      <w:pPr>
        <w:pStyle w:val="Body"/>
        <w:spacing w:before="120" w:after="120"/>
        <w:rPr>
          <w:ins w:id="96" w:author="Tomás De Araújo Tavares" w:date="2021-10-26T23:03:00Z"/>
          <w:rFonts w:ascii="Consolas" w:hAnsi="Consolas"/>
          <w:sz w:val="18"/>
          <w:szCs w:val="18"/>
          <w:lang w:val="en-US"/>
        </w:rPr>
      </w:pPr>
      <w:ins w:id="97" w:author="Tomás De Araújo Tavares" w:date="2021-10-26T23:03:00Z">
        <w:r>
          <w:rPr>
            <w:rFonts w:ascii="Consolas" w:hAnsi="Consolas"/>
            <w:sz w:val="18"/>
            <w:szCs w:val="18"/>
            <w:lang w:val="en-US"/>
          </w:rPr>
          <w:tab/>
        </w:r>
        <w:r w:rsidRPr="005977A1">
          <w:rPr>
            <w:rFonts w:ascii="Consolas" w:hAnsi="Consolas"/>
            <w:sz w:val="18"/>
            <w:szCs w:val="18"/>
            <w:lang w:val="en-US"/>
          </w:rPr>
          <w:t>return [</w:t>
        </w:r>
        <w:r w:rsidRPr="005977A1">
          <w:rPr>
            <w:rFonts w:ascii="Consolas" w:hAnsi="Consolas"/>
            <w:color w:val="66C7FF" w:themeColor="accent1" w:themeTint="99"/>
            <w:sz w:val="18"/>
            <w:szCs w:val="18"/>
            <w:lang w:val="en-US"/>
            <w:rPrChange w:id="98" w:author="Tomás De Araújo Tavares" w:date="2021-10-26T23:05:00Z">
              <w:rPr>
                <w:rFonts w:ascii="Consolas" w:hAnsi="Consolas"/>
                <w:sz w:val="18"/>
                <w:szCs w:val="18"/>
                <w:lang w:val="en-US"/>
              </w:rPr>
            </w:rPrChange>
          </w:rPr>
          <w:t>sum</w:t>
        </w:r>
        <w:r w:rsidRPr="005977A1">
          <w:rPr>
            <w:rFonts w:ascii="Consolas" w:hAnsi="Consolas"/>
            <w:sz w:val="18"/>
            <w:szCs w:val="18"/>
            <w:lang w:val="en-US"/>
          </w:rPr>
          <w:t>(dictionary[key])/</w:t>
        </w:r>
        <w:proofErr w:type="spellStart"/>
        <w:r w:rsidRPr="005977A1">
          <w:rPr>
            <w:rFonts w:ascii="Consolas" w:hAnsi="Consolas"/>
            <w:color w:val="66C7FF" w:themeColor="accent1" w:themeTint="99"/>
            <w:sz w:val="18"/>
            <w:szCs w:val="18"/>
            <w:lang w:val="en-US"/>
            <w:rPrChange w:id="99" w:author="Tomás De Araújo Tavares" w:date="2021-10-26T23:05:00Z">
              <w:rPr>
                <w:rFonts w:ascii="Consolas" w:hAnsi="Consolas"/>
                <w:sz w:val="18"/>
                <w:szCs w:val="18"/>
                <w:lang w:val="en-US"/>
              </w:rPr>
            </w:rPrChange>
          </w:rPr>
          <w:t>len</w:t>
        </w:r>
        <w:proofErr w:type="spellEnd"/>
        <w:r w:rsidRPr="005977A1">
          <w:rPr>
            <w:rFonts w:ascii="Consolas" w:hAnsi="Consolas"/>
            <w:sz w:val="18"/>
            <w:szCs w:val="18"/>
            <w:lang w:val="en-US"/>
          </w:rPr>
          <w:t xml:space="preserve">(dictionary[key]) </w:t>
        </w:r>
        <w:r w:rsidRPr="005977A1">
          <w:rPr>
            <w:rFonts w:ascii="Consolas" w:hAnsi="Consolas"/>
            <w:color w:val="E3167C" w:themeColor="accent6" w:themeShade="BF"/>
            <w:sz w:val="18"/>
            <w:szCs w:val="18"/>
            <w:lang w:val="en-US"/>
            <w:rPrChange w:id="100" w:author="Tomás De Araújo Tavares" w:date="2021-10-26T23:11:00Z">
              <w:rPr>
                <w:rFonts w:ascii="Consolas" w:hAnsi="Consolas"/>
                <w:sz w:val="18"/>
                <w:szCs w:val="18"/>
                <w:lang w:val="en-US"/>
              </w:rPr>
            </w:rPrChange>
          </w:rPr>
          <w:t xml:space="preserve">for </w:t>
        </w:r>
        <w:r w:rsidRPr="005977A1">
          <w:rPr>
            <w:rFonts w:ascii="Consolas" w:hAnsi="Consolas"/>
            <w:sz w:val="18"/>
            <w:szCs w:val="18"/>
            <w:lang w:val="en-US"/>
          </w:rPr>
          <w:t xml:space="preserve">key </w:t>
        </w:r>
        <w:r w:rsidRPr="005977A1">
          <w:rPr>
            <w:rFonts w:ascii="Consolas" w:hAnsi="Consolas"/>
            <w:color w:val="E3167C" w:themeColor="accent6" w:themeShade="BF"/>
            <w:sz w:val="18"/>
            <w:szCs w:val="18"/>
            <w:lang w:val="en-US"/>
            <w:rPrChange w:id="101" w:author="Tomás De Araújo Tavares" w:date="2021-10-26T23:11:00Z">
              <w:rPr>
                <w:rFonts w:ascii="Consolas" w:hAnsi="Consolas"/>
                <w:sz w:val="18"/>
                <w:szCs w:val="18"/>
                <w:lang w:val="en-US"/>
              </w:rPr>
            </w:rPrChange>
          </w:rPr>
          <w:t xml:space="preserve">in </w:t>
        </w:r>
        <w:r w:rsidRPr="005977A1">
          <w:rPr>
            <w:rFonts w:ascii="Consolas" w:hAnsi="Consolas"/>
            <w:sz w:val="18"/>
            <w:szCs w:val="18"/>
            <w:lang w:val="en-US"/>
          </w:rPr>
          <w:t>dictionary]</w:t>
        </w:r>
      </w:ins>
    </w:p>
    <w:p w14:paraId="524E8E3A" w14:textId="77777777" w:rsidR="005977A1" w:rsidRDefault="005977A1" w:rsidP="00A45658">
      <w:pPr>
        <w:pStyle w:val="Body"/>
        <w:spacing w:before="120" w:after="120"/>
        <w:rPr>
          <w:ins w:id="102" w:author="Tomás De Araújo Tavares" w:date="2021-10-26T22:56:00Z"/>
          <w:rFonts w:ascii="Consolas" w:hAnsi="Consolas"/>
          <w:sz w:val="18"/>
          <w:szCs w:val="18"/>
          <w:lang w:val="en-US"/>
        </w:rPr>
      </w:pPr>
    </w:p>
    <w:p w14:paraId="3AA5ACD7" w14:textId="063CF6CF" w:rsidR="00A45658" w:rsidRPr="00A45658" w:rsidRDefault="00A45658" w:rsidP="00A45658">
      <w:pPr>
        <w:pStyle w:val="Body"/>
        <w:spacing w:before="120" w:after="120"/>
        <w:rPr>
          <w:ins w:id="103" w:author="Tomás De Araújo Tavares" w:date="2021-10-26T22:55:00Z"/>
          <w:rFonts w:ascii="Consolas" w:hAnsi="Consolas"/>
          <w:sz w:val="18"/>
          <w:szCs w:val="18"/>
          <w:lang w:val="en-US"/>
        </w:rPr>
      </w:pPr>
      <w:proofErr w:type="spellStart"/>
      <w:ins w:id="104" w:author="Tomás De Araújo Tavares" w:date="2021-10-26T22:55:00Z">
        <w:r w:rsidRPr="00A45658">
          <w:rPr>
            <w:rFonts w:ascii="Consolas" w:hAnsi="Consolas"/>
            <w:sz w:val="18"/>
            <w:szCs w:val="18"/>
            <w:lang w:val="en-US"/>
          </w:rPr>
          <w:t>trainingAccuracy_i</w:t>
        </w:r>
      </w:ins>
      <w:proofErr w:type="spellEnd"/>
      <w:ins w:id="105" w:author="Tomás De Araújo Tavares" w:date="2021-10-26T22:56:00Z">
        <w:r>
          <w:rPr>
            <w:rFonts w:ascii="Consolas" w:hAnsi="Consolas"/>
            <w:sz w:val="18"/>
            <w:szCs w:val="18"/>
            <w:lang w:val="en-US"/>
          </w:rPr>
          <w:t xml:space="preserve">, </w:t>
        </w:r>
        <w:proofErr w:type="spellStart"/>
        <w:r w:rsidRPr="00A45658">
          <w:rPr>
            <w:rFonts w:ascii="Consolas" w:hAnsi="Consolas"/>
            <w:sz w:val="18"/>
            <w:szCs w:val="18"/>
            <w:lang w:val="en-US"/>
          </w:rPr>
          <w:t>testingAccuracy</w:t>
        </w:r>
      </w:ins>
      <w:proofErr w:type="spellEnd"/>
      <w:ins w:id="106" w:author="Tomás De Araújo Tavares" w:date="2021-10-26T22:55:00Z">
        <w:r w:rsidRPr="00A45658">
          <w:rPr>
            <w:rFonts w:ascii="Consolas" w:hAnsi="Consolas"/>
            <w:sz w:val="18"/>
            <w:szCs w:val="18"/>
            <w:lang w:val="en-US"/>
          </w:rPr>
          <w:t xml:space="preserve"> = {</w:t>
        </w:r>
        <w:r w:rsidRPr="005977A1">
          <w:rPr>
            <w:rFonts w:ascii="Consolas" w:hAnsi="Consolas"/>
            <w:color w:val="44A921" w:themeColor="accent3" w:themeShade="BF"/>
            <w:sz w:val="18"/>
            <w:szCs w:val="18"/>
            <w:lang w:val="en-US"/>
            <w:rPrChange w:id="107" w:author="Tomás De Araújo Tavares" w:date="2021-10-26T23:09:00Z">
              <w:rPr>
                <w:rFonts w:ascii="Consolas" w:hAnsi="Consolas"/>
                <w:sz w:val="18"/>
                <w:szCs w:val="18"/>
                <w:lang w:val="en-US"/>
              </w:rPr>
            </w:rPrChange>
          </w:rPr>
          <w:t>"1"</w:t>
        </w:r>
        <w:r w:rsidRPr="00A45658">
          <w:rPr>
            <w:rFonts w:ascii="Consolas" w:hAnsi="Consolas"/>
            <w:sz w:val="18"/>
            <w:szCs w:val="18"/>
            <w:lang w:val="en-US"/>
          </w:rPr>
          <w:t xml:space="preserve"> : [], </w:t>
        </w:r>
        <w:r w:rsidRPr="005977A1">
          <w:rPr>
            <w:rFonts w:ascii="Consolas" w:hAnsi="Consolas"/>
            <w:color w:val="44A921" w:themeColor="accent3" w:themeShade="BF"/>
            <w:sz w:val="18"/>
            <w:szCs w:val="18"/>
            <w:lang w:val="en-US"/>
            <w:rPrChange w:id="108" w:author="Tomás De Araújo Tavares" w:date="2021-10-26T23:09:00Z">
              <w:rPr>
                <w:rFonts w:ascii="Consolas" w:hAnsi="Consolas"/>
                <w:sz w:val="18"/>
                <w:szCs w:val="18"/>
                <w:lang w:val="en-US"/>
              </w:rPr>
            </w:rPrChange>
          </w:rPr>
          <w:t>"3"</w:t>
        </w:r>
        <w:r w:rsidRPr="00A45658">
          <w:rPr>
            <w:rFonts w:ascii="Consolas" w:hAnsi="Consolas"/>
            <w:sz w:val="18"/>
            <w:szCs w:val="18"/>
            <w:lang w:val="en-US"/>
          </w:rPr>
          <w:t xml:space="preserve"> : [], </w:t>
        </w:r>
        <w:r w:rsidRPr="005977A1">
          <w:rPr>
            <w:rFonts w:ascii="Consolas" w:hAnsi="Consolas"/>
            <w:color w:val="44A921" w:themeColor="accent3" w:themeShade="BF"/>
            <w:sz w:val="18"/>
            <w:szCs w:val="18"/>
            <w:lang w:val="en-US"/>
            <w:rPrChange w:id="109" w:author="Tomás De Araújo Tavares" w:date="2021-10-26T23:09:00Z">
              <w:rPr>
                <w:rFonts w:ascii="Consolas" w:hAnsi="Consolas"/>
                <w:sz w:val="18"/>
                <w:szCs w:val="18"/>
                <w:lang w:val="en-US"/>
              </w:rPr>
            </w:rPrChange>
          </w:rPr>
          <w:t>"5"</w:t>
        </w:r>
        <w:r w:rsidRPr="00A45658">
          <w:rPr>
            <w:rFonts w:ascii="Consolas" w:hAnsi="Consolas"/>
            <w:sz w:val="18"/>
            <w:szCs w:val="18"/>
            <w:lang w:val="en-US"/>
          </w:rPr>
          <w:t xml:space="preserve">: [], </w:t>
        </w:r>
        <w:r w:rsidRPr="005977A1">
          <w:rPr>
            <w:rFonts w:ascii="Consolas" w:hAnsi="Consolas"/>
            <w:color w:val="44A921" w:themeColor="accent3" w:themeShade="BF"/>
            <w:sz w:val="18"/>
            <w:szCs w:val="18"/>
            <w:lang w:val="en-US"/>
            <w:rPrChange w:id="110" w:author="Tomás De Araújo Tavares" w:date="2021-10-26T23:09:00Z">
              <w:rPr>
                <w:rFonts w:ascii="Consolas" w:hAnsi="Consolas"/>
                <w:sz w:val="18"/>
                <w:szCs w:val="18"/>
                <w:lang w:val="en-US"/>
              </w:rPr>
            </w:rPrChange>
          </w:rPr>
          <w:t>"9"</w:t>
        </w:r>
        <w:r w:rsidRPr="00A45658">
          <w:rPr>
            <w:rFonts w:ascii="Consolas" w:hAnsi="Consolas"/>
            <w:sz w:val="18"/>
            <w:szCs w:val="18"/>
            <w:lang w:val="en-US"/>
          </w:rPr>
          <w:t>: []}</w:t>
        </w:r>
      </w:ins>
    </w:p>
    <w:p w14:paraId="00E48D59" w14:textId="73E55C01" w:rsidR="00A45658" w:rsidRPr="00A45658" w:rsidRDefault="00A45658" w:rsidP="00A45658">
      <w:pPr>
        <w:pStyle w:val="Body"/>
        <w:spacing w:before="120" w:after="120"/>
        <w:rPr>
          <w:ins w:id="111" w:author="Tomás De Araújo Tavares" w:date="2021-10-26T22:55:00Z"/>
          <w:rFonts w:ascii="Consolas" w:hAnsi="Consolas"/>
          <w:sz w:val="18"/>
          <w:szCs w:val="18"/>
          <w:lang w:val="en-US"/>
        </w:rPr>
      </w:pPr>
      <w:ins w:id="112" w:author="Tomás De Araújo Tavares" w:date="2021-10-26T22:55:00Z">
        <w:r w:rsidRPr="005977A1">
          <w:rPr>
            <w:rFonts w:ascii="Consolas" w:hAnsi="Consolas"/>
            <w:color w:val="E3167C" w:themeColor="accent6" w:themeShade="BF"/>
            <w:sz w:val="18"/>
            <w:szCs w:val="18"/>
            <w:lang w:val="en-US"/>
            <w:rPrChange w:id="113" w:author="Tomás De Araújo Tavares" w:date="2021-10-26T23:11:00Z">
              <w:rPr>
                <w:rFonts w:ascii="Consolas" w:hAnsi="Consolas"/>
                <w:sz w:val="18"/>
                <w:szCs w:val="18"/>
                <w:lang w:val="en-US"/>
              </w:rPr>
            </w:rPrChange>
          </w:rPr>
          <w:t xml:space="preserve">for </w:t>
        </w:r>
        <w:proofErr w:type="spellStart"/>
        <w:r w:rsidRPr="00A45658">
          <w:rPr>
            <w:rFonts w:ascii="Consolas" w:hAnsi="Consolas"/>
            <w:sz w:val="18"/>
            <w:szCs w:val="18"/>
            <w:lang w:val="en-US"/>
          </w:rPr>
          <w:t>maxFeatures</w:t>
        </w:r>
        <w:proofErr w:type="spellEnd"/>
        <w:r w:rsidRPr="00A45658">
          <w:rPr>
            <w:rFonts w:ascii="Consolas" w:hAnsi="Consolas"/>
            <w:sz w:val="18"/>
            <w:szCs w:val="18"/>
            <w:lang w:val="en-US"/>
          </w:rPr>
          <w:t xml:space="preserve"> </w:t>
        </w:r>
        <w:r w:rsidRPr="005977A1">
          <w:rPr>
            <w:rFonts w:ascii="Consolas" w:hAnsi="Consolas"/>
            <w:color w:val="E3167C" w:themeColor="accent6" w:themeShade="BF"/>
            <w:sz w:val="18"/>
            <w:szCs w:val="18"/>
            <w:lang w:val="en-US"/>
            <w:rPrChange w:id="114" w:author="Tomás De Araújo Tavares" w:date="2021-10-26T23:11:00Z">
              <w:rPr>
                <w:rFonts w:ascii="Consolas" w:hAnsi="Consolas"/>
                <w:sz w:val="18"/>
                <w:szCs w:val="18"/>
                <w:lang w:val="en-US"/>
              </w:rPr>
            </w:rPrChange>
          </w:rPr>
          <w:t xml:space="preserve">in </w:t>
        </w:r>
      </w:ins>
      <w:ins w:id="115" w:author="Tomás De Araújo Tavares" w:date="2021-10-26T23:08:00Z">
        <w:r w:rsidR="005977A1" w:rsidRPr="00A45658">
          <w:rPr>
            <w:rFonts w:ascii="Consolas" w:hAnsi="Consolas"/>
            <w:sz w:val="18"/>
            <w:szCs w:val="18"/>
            <w:lang w:val="en-US"/>
          </w:rPr>
          <w:t>[</w:t>
        </w:r>
        <w:r w:rsidR="005977A1" w:rsidRPr="00A2569F">
          <w:rPr>
            <w:rFonts w:ascii="Consolas" w:hAnsi="Consolas"/>
            <w:color w:val="FFC000"/>
            <w:sz w:val="18"/>
            <w:szCs w:val="18"/>
            <w:lang w:val="en-US"/>
          </w:rPr>
          <w:t>1</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3</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5</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9</w:t>
        </w:r>
        <w:r w:rsidR="005977A1" w:rsidRPr="00A45658">
          <w:rPr>
            <w:rFonts w:ascii="Consolas" w:hAnsi="Consolas"/>
            <w:sz w:val="18"/>
            <w:szCs w:val="18"/>
            <w:lang w:val="en-US"/>
          </w:rPr>
          <w:t>]</w:t>
        </w:r>
      </w:ins>
      <w:ins w:id="116" w:author="Tomás De Araújo Tavares" w:date="2021-10-26T22:55:00Z">
        <w:r w:rsidRPr="00A45658">
          <w:rPr>
            <w:rFonts w:ascii="Consolas" w:hAnsi="Consolas"/>
            <w:sz w:val="18"/>
            <w:szCs w:val="18"/>
            <w:lang w:val="en-US"/>
          </w:rPr>
          <w:t>:</w:t>
        </w:r>
      </w:ins>
    </w:p>
    <w:p w14:paraId="5B0F4F9F" w14:textId="77777777" w:rsidR="00A45658" w:rsidRPr="00A45658" w:rsidRDefault="00A45658" w:rsidP="00A45658">
      <w:pPr>
        <w:pStyle w:val="Body"/>
        <w:spacing w:before="120" w:after="120"/>
        <w:rPr>
          <w:ins w:id="117" w:author="Tomás De Araújo Tavares" w:date="2021-10-26T22:55:00Z"/>
          <w:rFonts w:ascii="Consolas" w:hAnsi="Consolas"/>
          <w:sz w:val="18"/>
          <w:szCs w:val="18"/>
          <w:lang w:val="en-US"/>
        </w:rPr>
      </w:pPr>
      <w:ins w:id="118" w:author="Tomás De Araújo Tavares" w:date="2021-10-26T22:55:00Z">
        <w:r w:rsidRPr="00A45658">
          <w:rPr>
            <w:rFonts w:ascii="Consolas" w:hAnsi="Consolas"/>
            <w:sz w:val="18"/>
            <w:szCs w:val="18"/>
            <w:lang w:val="en-US"/>
          </w:rPr>
          <w:t xml:space="preserve">    </w:t>
        </w:r>
        <w:r w:rsidRPr="005977A1">
          <w:rPr>
            <w:rFonts w:ascii="Consolas" w:hAnsi="Consolas"/>
            <w:color w:val="E3167C" w:themeColor="accent6" w:themeShade="BF"/>
            <w:sz w:val="18"/>
            <w:szCs w:val="18"/>
            <w:lang w:val="en-US"/>
            <w:rPrChange w:id="119" w:author="Tomás De Araújo Tavares" w:date="2021-10-26T23:11:00Z">
              <w:rPr>
                <w:rFonts w:ascii="Consolas" w:hAnsi="Consolas"/>
                <w:sz w:val="18"/>
                <w:szCs w:val="18"/>
                <w:lang w:val="en-US"/>
              </w:rPr>
            </w:rPrChange>
          </w:rPr>
          <w:t xml:space="preserve">for </w:t>
        </w:r>
        <w:r w:rsidRPr="00A45658">
          <w:rPr>
            <w:rFonts w:ascii="Consolas" w:hAnsi="Consolas"/>
            <w:sz w:val="18"/>
            <w:szCs w:val="18"/>
            <w:lang w:val="en-US"/>
          </w:rPr>
          <w:t xml:space="preserve">train, test </w:t>
        </w:r>
        <w:r w:rsidRPr="005977A1">
          <w:rPr>
            <w:rFonts w:ascii="Consolas" w:hAnsi="Consolas"/>
            <w:color w:val="E3167C" w:themeColor="accent6" w:themeShade="BF"/>
            <w:sz w:val="18"/>
            <w:szCs w:val="18"/>
            <w:lang w:val="en-US"/>
            <w:rPrChange w:id="120" w:author="Tomás De Araújo Tavares" w:date="2021-10-26T23:11:00Z">
              <w:rPr>
                <w:rFonts w:ascii="Consolas" w:hAnsi="Consolas"/>
                <w:sz w:val="18"/>
                <w:szCs w:val="18"/>
                <w:lang w:val="en-US"/>
              </w:rPr>
            </w:rPrChange>
          </w:rPr>
          <w:t xml:space="preserve">in </w:t>
        </w:r>
        <w:proofErr w:type="spellStart"/>
        <w:r w:rsidRPr="00A45658">
          <w:rPr>
            <w:rFonts w:ascii="Consolas" w:hAnsi="Consolas"/>
            <w:sz w:val="18"/>
            <w:szCs w:val="18"/>
            <w:lang w:val="en-US"/>
          </w:rPr>
          <w:t>k_fold.</w:t>
        </w:r>
        <w:r w:rsidRPr="005977A1">
          <w:rPr>
            <w:rFonts w:ascii="Consolas" w:hAnsi="Consolas"/>
            <w:color w:val="66C7FF" w:themeColor="accent1" w:themeTint="99"/>
            <w:sz w:val="18"/>
            <w:szCs w:val="18"/>
            <w:lang w:val="en-US"/>
            <w:rPrChange w:id="121" w:author="Tomás De Araújo Tavares" w:date="2021-10-26T23:05:00Z">
              <w:rPr>
                <w:rFonts w:ascii="Consolas" w:hAnsi="Consolas"/>
                <w:sz w:val="18"/>
                <w:szCs w:val="18"/>
                <w:lang w:val="en-US"/>
              </w:rPr>
            </w:rPrChange>
          </w:rPr>
          <w:t>split</w:t>
        </w:r>
        <w:proofErr w:type="spellEnd"/>
        <w:r w:rsidRPr="00A45658">
          <w:rPr>
            <w:rFonts w:ascii="Consolas" w:hAnsi="Consolas"/>
            <w:sz w:val="18"/>
            <w:szCs w:val="18"/>
            <w:lang w:val="en-US"/>
          </w:rPr>
          <w:t>(dataset):</w:t>
        </w:r>
      </w:ins>
    </w:p>
    <w:p w14:paraId="756E5AC1" w14:textId="77777777" w:rsidR="00A45658" w:rsidRPr="00A45658" w:rsidRDefault="00A45658" w:rsidP="00A45658">
      <w:pPr>
        <w:pStyle w:val="Body"/>
        <w:spacing w:before="120" w:after="120"/>
        <w:rPr>
          <w:ins w:id="122" w:author="Tomás De Araújo Tavares" w:date="2021-10-26T22:55:00Z"/>
          <w:rFonts w:ascii="Consolas" w:hAnsi="Consolas"/>
          <w:sz w:val="18"/>
          <w:szCs w:val="18"/>
          <w:lang w:val="en-US"/>
        </w:rPr>
      </w:pPr>
      <w:ins w:id="123" w:author="Tomás De Araújo Tavares" w:date="2021-10-26T22:55:00Z">
        <w:r w:rsidRPr="00A45658">
          <w:rPr>
            <w:rFonts w:ascii="Consolas" w:hAnsi="Consolas"/>
            <w:sz w:val="18"/>
            <w:szCs w:val="18"/>
            <w:lang w:val="en-US"/>
          </w:rPr>
          <w:t xml:space="preserve">        </w:t>
        </w:r>
        <w:proofErr w:type="spellStart"/>
        <w:r w:rsidRPr="00A45658">
          <w:rPr>
            <w:rFonts w:ascii="Consolas" w:hAnsi="Consolas"/>
            <w:sz w:val="18"/>
            <w:szCs w:val="18"/>
            <w:lang w:val="en-US"/>
          </w:rPr>
          <w:t>treeClassifier</w:t>
        </w:r>
        <w:proofErr w:type="spellEnd"/>
        <w:r w:rsidRPr="00A45658">
          <w:rPr>
            <w:rFonts w:ascii="Consolas" w:hAnsi="Consolas"/>
            <w:sz w:val="18"/>
            <w:szCs w:val="18"/>
            <w:lang w:val="en-US"/>
          </w:rPr>
          <w:t xml:space="preserve"> = </w:t>
        </w:r>
        <w:proofErr w:type="spellStart"/>
        <w:r w:rsidRPr="00A45658">
          <w:rPr>
            <w:rFonts w:ascii="Consolas" w:hAnsi="Consolas"/>
            <w:sz w:val="18"/>
            <w:szCs w:val="18"/>
            <w:lang w:val="en-US"/>
          </w:rPr>
          <w:t>tree.</w:t>
        </w:r>
        <w:r w:rsidRPr="005977A1">
          <w:rPr>
            <w:rFonts w:ascii="Consolas" w:hAnsi="Consolas"/>
            <w:color w:val="66C7FF" w:themeColor="accent1" w:themeTint="99"/>
            <w:sz w:val="18"/>
            <w:szCs w:val="18"/>
            <w:lang w:val="en-US"/>
            <w:rPrChange w:id="124" w:author="Tomás De Araújo Tavares" w:date="2021-10-26T23:05:00Z">
              <w:rPr>
                <w:rFonts w:ascii="Consolas" w:hAnsi="Consolas"/>
                <w:sz w:val="18"/>
                <w:szCs w:val="18"/>
                <w:lang w:val="en-US"/>
              </w:rPr>
            </w:rPrChange>
          </w:rPr>
          <w:t>DecisionTreeClassifier</w:t>
        </w:r>
        <w:proofErr w:type="spellEnd"/>
        <w:r w:rsidRPr="00A45658">
          <w:rPr>
            <w:rFonts w:ascii="Consolas" w:hAnsi="Consolas"/>
            <w:sz w:val="18"/>
            <w:szCs w:val="18"/>
            <w:lang w:val="en-US"/>
          </w:rPr>
          <w:t>(</w:t>
        </w:r>
        <w:r w:rsidRPr="005977A1">
          <w:rPr>
            <w:rFonts w:ascii="Consolas" w:hAnsi="Consolas"/>
            <w:color w:val="F91E00" w:themeColor="accent5" w:themeShade="BF"/>
            <w:sz w:val="18"/>
            <w:szCs w:val="18"/>
            <w:lang w:val="en-US"/>
            <w:rPrChange w:id="125" w:author="Tomás De Araújo Tavares" w:date="2021-10-26T23:12:00Z">
              <w:rPr>
                <w:rFonts w:ascii="Consolas" w:hAnsi="Consolas"/>
                <w:sz w:val="18"/>
                <w:szCs w:val="18"/>
                <w:lang w:val="en-US"/>
              </w:rPr>
            </w:rPrChange>
          </w:rPr>
          <w:t>criterion</w:t>
        </w:r>
        <w:r w:rsidRPr="00A45658">
          <w:rPr>
            <w:rFonts w:ascii="Consolas" w:hAnsi="Consolas"/>
            <w:sz w:val="18"/>
            <w:szCs w:val="18"/>
            <w:lang w:val="en-US"/>
          </w:rPr>
          <w:t>=</w:t>
        </w:r>
        <w:r w:rsidRPr="005977A1">
          <w:rPr>
            <w:rFonts w:ascii="Consolas" w:hAnsi="Consolas"/>
            <w:color w:val="44A921" w:themeColor="accent3" w:themeShade="BF"/>
            <w:sz w:val="18"/>
            <w:szCs w:val="18"/>
            <w:lang w:val="en-US"/>
            <w:rPrChange w:id="126" w:author="Tomás De Araújo Tavares" w:date="2021-10-26T23:12:00Z">
              <w:rPr>
                <w:rFonts w:ascii="Consolas" w:hAnsi="Consolas"/>
                <w:sz w:val="18"/>
                <w:szCs w:val="18"/>
                <w:lang w:val="en-US"/>
              </w:rPr>
            </w:rPrChange>
          </w:rPr>
          <w:t>"entropy"</w:t>
        </w:r>
        <w:r w:rsidRPr="00A45658">
          <w:rPr>
            <w:rFonts w:ascii="Consolas" w:hAnsi="Consolas"/>
            <w:sz w:val="18"/>
            <w:szCs w:val="18"/>
            <w:lang w:val="en-US"/>
          </w:rPr>
          <w:t xml:space="preserve">, </w:t>
        </w:r>
        <w:proofErr w:type="spellStart"/>
        <w:r w:rsidRPr="005977A1">
          <w:rPr>
            <w:rFonts w:ascii="Consolas" w:hAnsi="Consolas"/>
            <w:color w:val="F91E00" w:themeColor="accent5" w:themeShade="BF"/>
            <w:sz w:val="18"/>
            <w:szCs w:val="18"/>
            <w:lang w:val="en-US"/>
            <w:rPrChange w:id="127" w:author="Tomás De Araújo Tavares" w:date="2021-10-26T23:12:00Z">
              <w:rPr>
                <w:rFonts w:ascii="Consolas" w:hAnsi="Consolas"/>
                <w:sz w:val="18"/>
                <w:szCs w:val="18"/>
                <w:lang w:val="en-US"/>
              </w:rPr>
            </w:rPrChange>
          </w:rPr>
          <w:t>max_features</w:t>
        </w:r>
        <w:proofErr w:type="spellEnd"/>
        <w:r w:rsidRPr="00A45658">
          <w:rPr>
            <w:rFonts w:ascii="Consolas" w:hAnsi="Consolas"/>
            <w:sz w:val="18"/>
            <w:szCs w:val="18"/>
            <w:lang w:val="en-US"/>
          </w:rPr>
          <w:t>=</w:t>
        </w:r>
        <w:proofErr w:type="spellStart"/>
        <w:r w:rsidRPr="00A45658">
          <w:rPr>
            <w:rFonts w:ascii="Consolas" w:hAnsi="Consolas"/>
            <w:sz w:val="18"/>
            <w:szCs w:val="18"/>
            <w:lang w:val="en-US"/>
          </w:rPr>
          <w:t>maxFeatures</w:t>
        </w:r>
        <w:proofErr w:type="spellEnd"/>
        <w:r w:rsidRPr="00A45658">
          <w:rPr>
            <w:rFonts w:ascii="Consolas" w:hAnsi="Consolas"/>
            <w:sz w:val="18"/>
            <w:szCs w:val="18"/>
            <w:lang w:val="en-US"/>
          </w:rPr>
          <w:t>)</w:t>
        </w:r>
      </w:ins>
    </w:p>
    <w:p w14:paraId="259C9B2C" w14:textId="77777777" w:rsidR="00A45658" w:rsidRPr="00A45658" w:rsidRDefault="00A45658" w:rsidP="00A45658">
      <w:pPr>
        <w:pStyle w:val="Body"/>
        <w:spacing w:before="120" w:after="120"/>
        <w:rPr>
          <w:ins w:id="128" w:author="Tomás De Araújo Tavares" w:date="2021-10-26T22:55:00Z"/>
          <w:rFonts w:ascii="Consolas" w:hAnsi="Consolas"/>
          <w:sz w:val="18"/>
          <w:szCs w:val="18"/>
          <w:lang w:val="en-US"/>
        </w:rPr>
      </w:pPr>
      <w:ins w:id="129" w:author="Tomás De Araújo Tavares" w:date="2021-10-26T22:55:00Z">
        <w:r w:rsidRPr="00A45658">
          <w:rPr>
            <w:rFonts w:ascii="Consolas" w:hAnsi="Consolas"/>
            <w:sz w:val="18"/>
            <w:szCs w:val="18"/>
            <w:lang w:val="en-US"/>
          </w:rPr>
          <w:t xml:space="preserve">        </w:t>
        </w:r>
        <w:proofErr w:type="spellStart"/>
        <w:r w:rsidRPr="00A45658">
          <w:rPr>
            <w:rFonts w:ascii="Consolas" w:hAnsi="Consolas"/>
            <w:sz w:val="18"/>
            <w:szCs w:val="18"/>
            <w:lang w:val="en-US"/>
          </w:rPr>
          <w:t>treeClassifier.</w:t>
        </w:r>
        <w:r w:rsidRPr="005977A1">
          <w:rPr>
            <w:rFonts w:ascii="Consolas" w:hAnsi="Consolas"/>
            <w:color w:val="66C7FF" w:themeColor="accent1" w:themeTint="99"/>
            <w:sz w:val="18"/>
            <w:szCs w:val="18"/>
            <w:lang w:val="en-US"/>
            <w:rPrChange w:id="130" w:author="Tomás De Araújo Tavares" w:date="2021-10-26T23:06:00Z">
              <w:rPr>
                <w:rFonts w:ascii="Consolas" w:hAnsi="Consolas"/>
                <w:sz w:val="18"/>
                <w:szCs w:val="18"/>
                <w:lang w:val="en-US"/>
              </w:rPr>
            </w:rPrChange>
          </w:rPr>
          <w:t>fit</w:t>
        </w:r>
        <w:proofErr w:type="spellEnd"/>
        <w:r w:rsidRPr="00A45658">
          <w:rPr>
            <w:rFonts w:ascii="Consolas" w:hAnsi="Consolas"/>
            <w:sz w:val="18"/>
            <w:szCs w:val="18"/>
            <w:lang w:val="en-US"/>
          </w:rPr>
          <w:t>(inputs[train], outputs[train])</w:t>
        </w:r>
      </w:ins>
    </w:p>
    <w:p w14:paraId="03F9A09C" w14:textId="77777777" w:rsidR="00A45658" w:rsidRPr="00A45658" w:rsidRDefault="00A45658" w:rsidP="00A45658">
      <w:pPr>
        <w:pStyle w:val="Body"/>
        <w:spacing w:before="120" w:after="120"/>
        <w:rPr>
          <w:ins w:id="131" w:author="Tomás De Araújo Tavares" w:date="2021-10-26T22:55:00Z"/>
          <w:rFonts w:ascii="Consolas" w:hAnsi="Consolas"/>
          <w:sz w:val="18"/>
          <w:szCs w:val="18"/>
          <w:lang w:val="en-US"/>
        </w:rPr>
      </w:pPr>
    </w:p>
    <w:p w14:paraId="1A9327F0" w14:textId="77777777" w:rsidR="00A45658" w:rsidRPr="00A45658" w:rsidRDefault="00A45658" w:rsidP="00A45658">
      <w:pPr>
        <w:pStyle w:val="Body"/>
        <w:spacing w:before="120" w:after="120"/>
        <w:rPr>
          <w:ins w:id="132" w:author="Tomás De Araújo Tavares" w:date="2021-10-26T22:55:00Z"/>
          <w:rFonts w:ascii="Consolas" w:hAnsi="Consolas"/>
          <w:sz w:val="18"/>
          <w:szCs w:val="18"/>
          <w:lang w:val="en-US"/>
        </w:rPr>
      </w:pPr>
      <w:ins w:id="133" w:author="Tomás De Araújo Tavares" w:date="2021-10-26T22:55:00Z">
        <w:r w:rsidRPr="00A45658">
          <w:rPr>
            <w:rFonts w:ascii="Consolas" w:hAnsi="Consolas"/>
            <w:sz w:val="18"/>
            <w:szCs w:val="18"/>
            <w:lang w:val="en-US"/>
          </w:rPr>
          <w:t xml:space="preserve">        trainingAccuracy_i[</w:t>
        </w:r>
        <w:r w:rsidRPr="005977A1">
          <w:rPr>
            <w:rFonts w:ascii="Consolas" w:hAnsi="Consolas"/>
            <w:color w:val="66C7FF" w:themeColor="accent1" w:themeTint="99"/>
            <w:sz w:val="18"/>
            <w:szCs w:val="18"/>
            <w:lang w:val="en-US"/>
            <w:rPrChange w:id="134" w:author="Tomás De Araújo Tavares" w:date="2021-10-26T23:12:00Z">
              <w:rPr>
                <w:rFonts w:ascii="Consolas" w:hAnsi="Consolas"/>
                <w:sz w:val="18"/>
                <w:szCs w:val="18"/>
                <w:lang w:val="en-US"/>
              </w:rPr>
            </w:rPrChange>
          </w:rPr>
          <w:t>str</w:t>
        </w:r>
        <w:r w:rsidRPr="00A45658">
          <w:rPr>
            <w:rFonts w:ascii="Consolas" w:hAnsi="Consolas"/>
            <w:sz w:val="18"/>
            <w:szCs w:val="18"/>
            <w:lang w:val="en-US"/>
          </w:rPr>
          <w:t>(maxFeatures)].</w:t>
        </w:r>
        <w:r w:rsidRPr="005977A1">
          <w:rPr>
            <w:rFonts w:ascii="Consolas" w:hAnsi="Consolas"/>
            <w:color w:val="66C7FF" w:themeColor="accent1" w:themeTint="99"/>
            <w:sz w:val="18"/>
            <w:szCs w:val="18"/>
            <w:lang w:val="en-US"/>
            <w:rPrChange w:id="135" w:author="Tomás De Araújo Tavares" w:date="2021-10-26T23:06:00Z">
              <w:rPr>
                <w:rFonts w:ascii="Consolas" w:hAnsi="Consolas"/>
                <w:sz w:val="18"/>
                <w:szCs w:val="18"/>
                <w:lang w:val="en-US"/>
              </w:rPr>
            </w:rPrChange>
          </w:rPr>
          <w:t>append</w:t>
        </w:r>
        <w:r w:rsidRPr="00A45658">
          <w:rPr>
            <w:rFonts w:ascii="Consolas" w:hAnsi="Consolas"/>
            <w:sz w:val="18"/>
            <w:szCs w:val="18"/>
            <w:lang w:val="en-US"/>
          </w:rPr>
          <w:t>(treeClassifier.</w:t>
        </w:r>
        <w:r w:rsidRPr="005977A1">
          <w:rPr>
            <w:rFonts w:ascii="Consolas" w:hAnsi="Consolas"/>
            <w:color w:val="66C7FF" w:themeColor="accent1" w:themeTint="99"/>
            <w:sz w:val="18"/>
            <w:szCs w:val="18"/>
            <w:lang w:val="en-US"/>
            <w:rPrChange w:id="136" w:author="Tomás De Araújo Tavares" w:date="2021-10-26T23:06:00Z">
              <w:rPr>
                <w:rFonts w:ascii="Consolas" w:hAnsi="Consolas"/>
                <w:sz w:val="18"/>
                <w:szCs w:val="18"/>
                <w:lang w:val="en-US"/>
              </w:rPr>
            </w:rPrChange>
          </w:rPr>
          <w:t>score</w:t>
        </w:r>
        <w:r w:rsidRPr="00A45658">
          <w:rPr>
            <w:rFonts w:ascii="Consolas" w:hAnsi="Consolas"/>
            <w:sz w:val="18"/>
            <w:szCs w:val="18"/>
            <w:lang w:val="en-US"/>
          </w:rPr>
          <w:t>(inputs[train], outputs[train]))</w:t>
        </w:r>
      </w:ins>
    </w:p>
    <w:p w14:paraId="1A6FDC8F" w14:textId="77777777" w:rsidR="00A45658" w:rsidRPr="00A45658" w:rsidRDefault="00A45658" w:rsidP="00A45658">
      <w:pPr>
        <w:pStyle w:val="Body"/>
        <w:spacing w:before="120" w:after="120"/>
        <w:rPr>
          <w:ins w:id="137" w:author="Tomás De Araújo Tavares" w:date="2021-10-26T22:55:00Z"/>
          <w:rFonts w:ascii="Consolas" w:hAnsi="Consolas"/>
          <w:sz w:val="18"/>
          <w:szCs w:val="18"/>
          <w:lang w:val="en-US"/>
        </w:rPr>
      </w:pPr>
      <w:ins w:id="138" w:author="Tomás De Araújo Tavares" w:date="2021-10-26T22:55:00Z">
        <w:r w:rsidRPr="00A45658">
          <w:rPr>
            <w:rFonts w:ascii="Consolas" w:hAnsi="Consolas"/>
            <w:sz w:val="18"/>
            <w:szCs w:val="18"/>
            <w:lang w:val="en-US"/>
          </w:rPr>
          <w:t xml:space="preserve">        testingAccuracy_i[</w:t>
        </w:r>
        <w:r w:rsidRPr="005977A1">
          <w:rPr>
            <w:rFonts w:ascii="Consolas" w:hAnsi="Consolas"/>
            <w:color w:val="66C7FF" w:themeColor="accent1" w:themeTint="99"/>
            <w:sz w:val="18"/>
            <w:szCs w:val="18"/>
            <w:lang w:val="en-US"/>
            <w:rPrChange w:id="139" w:author="Tomás De Araújo Tavares" w:date="2021-10-26T23:12:00Z">
              <w:rPr>
                <w:rFonts w:ascii="Consolas" w:hAnsi="Consolas"/>
                <w:sz w:val="18"/>
                <w:szCs w:val="18"/>
                <w:lang w:val="en-US"/>
              </w:rPr>
            </w:rPrChange>
          </w:rPr>
          <w:t>str</w:t>
        </w:r>
        <w:r w:rsidRPr="00A45658">
          <w:rPr>
            <w:rFonts w:ascii="Consolas" w:hAnsi="Consolas"/>
            <w:sz w:val="18"/>
            <w:szCs w:val="18"/>
            <w:lang w:val="en-US"/>
          </w:rPr>
          <w:t>(maxFeatures)].</w:t>
        </w:r>
        <w:r w:rsidRPr="005977A1">
          <w:rPr>
            <w:rFonts w:ascii="Consolas" w:hAnsi="Consolas"/>
            <w:color w:val="66C7FF" w:themeColor="accent1" w:themeTint="99"/>
            <w:sz w:val="18"/>
            <w:szCs w:val="18"/>
            <w:lang w:val="en-US"/>
            <w:rPrChange w:id="140" w:author="Tomás De Araújo Tavares" w:date="2021-10-26T23:06:00Z">
              <w:rPr>
                <w:rFonts w:ascii="Consolas" w:hAnsi="Consolas"/>
                <w:sz w:val="18"/>
                <w:szCs w:val="18"/>
                <w:lang w:val="en-US"/>
              </w:rPr>
            </w:rPrChange>
          </w:rPr>
          <w:t>append</w:t>
        </w:r>
        <w:r w:rsidRPr="00A45658">
          <w:rPr>
            <w:rFonts w:ascii="Consolas" w:hAnsi="Consolas"/>
            <w:sz w:val="18"/>
            <w:szCs w:val="18"/>
            <w:lang w:val="en-US"/>
          </w:rPr>
          <w:t>(treeClassifier.</w:t>
        </w:r>
        <w:r w:rsidRPr="005977A1">
          <w:rPr>
            <w:rFonts w:ascii="Consolas" w:hAnsi="Consolas"/>
            <w:color w:val="66C7FF" w:themeColor="accent1" w:themeTint="99"/>
            <w:sz w:val="18"/>
            <w:szCs w:val="18"/>
            <w:lang w:val="en-US"/>
            <w:rPrChange w:id="141" w:author="Tomás De Araújo Tavares" w:date="2021-10-26T23:06:00Z">
              <w:rPr>
                <w:rFonts w:ascii="Consolas" w:hAnsi="Consolas"/>
                <w:sz w:val="18"/>
                <w:szCs w:val="18"/>
                <w:lang w:val="en-US"/>
              </w:rPr>
            </w:rPrChange>
          </w:rPr>
          <w:t>score</w:t>
        </w:r>
        <w:r w:rsidRPr="00A45658">
          <w:rPr>
            <w:rFonts w:ascii="Consolas" w:hAnsi="Consolas"/>
            <w:sz w:val="18"/>
            <w:szCs w:val="18"/>
            <w:lang w:val="en-US"/>
          </w:rPr>
          <w:t>(inputs[test], outputs[test]))</w:t>
        </w:r>
      </w:ins>
    </w:p>
    <w:p w14:paraId="506D2088" w14:textId="77777777" w:rsidR="00A45658" w:rsidRPr="00A45658" w:rsidRDefault="00A45658" w:rsidP="00A45658">
      <w:pPr>
        <w:pStyle w:val="Body"/>
        <w:spacing w:before="120" w:after="120"/>
        <w:rPr>
          <w:ins w:id="142" w:author="Tomás De Araújo Tavares" w:date="2021-10-26T22:55:00Z"/>
          <w:rFonts w:ascii="Consolas" w:hAnsi="Consolas"/>
          <w:sz w:val="18"/>
          <w:szCs w:val="18"/>
          <w:lang w:val="en-US"/>
        </w:rPr>
      </w:pPr>
    </w:p>
    <w:p w14:paraId="0D7079F2" w14:textId="667AF78C" w:rsidR="00A45658" w:rsidRPr="00A45658" w:rsidRDefault="00A45658" w:rsidP="00A45658">
      <w:pPr>
        <w:pStyle w:val="Body"/>
        <w:spacing w:before="120" w:after="120"/>
        <w:rPr>
          <w:ins w:id="143" w:author="Tomás De Araújo Tavares" w:date="2021-10-26T22:55:00Z"/>
          <w:rFonts w:ascii="Consolas" w:hAnsi="Consolas"/>
          <w:sz w:val="18"/>
          <w:szCs w:val="18"/>
          <w:lang w:val="en-US"/>
        </w:rPr>
      </w:pPr>
      <w:proofErr w:type="spellStart"/>
      <w:ins w:id="144" w:author="Tomás De Araújo Tavares" w:date="2021-10-26T22:55:00Z">
        <w:r w:rsidRPr="00A45658">
          <w:rPr>
            <w:rFonts w:ascii="Consolas" w:hAnsi="Consolas"/>
            <w:sz w:val="18"/>
            <w:szCs w:val="18"/>
            <w:lang w:val="en-US"/>
          </w:rPr>
          <w:t>trainingAccuracyMean_i</w:t>
        </w:r>
        <w:proofErr w:type="spellEnd"/>
        <w:r w:rsidRPr="00A45658">
          <w:rPr>
            <w:rFonts w:ascii="Consolas" w:hAnsi="Consolas"/>
            <w:sz w:val="18"/>
            <w:szCs w:val="18"/>
            <w:lang w:val="en-US"/>
          </w:rPr>
          <w:t xml:space="preserve">, </w:t>
        </w:r>
        <w:proofErr w:type="spellStart"/>
        <w:r w:rsidRPr="00A45658">
          <w:rPr>
            <w:rFonts w:ascii="Consolas" w:hAnsi="Consolas"/>
            <w:sz w:val="18"/>
            <w:szCs w:val="18"/>
            <w:lang w:val="en-US"/>
          </w:rPr>
          <w:t>testingAccuracyMean_i</w:t>
        </w:r>
        <w:proofErr w:type="spellEnd"/>
        <w:r w:rsidRPr="00A45658">
          <w:rPr>
            <w:rFonts w:ascii="Consolas" w:hAnsi="Consolas"/>
            <w:sz w:val="18"/>
            <w:szCs w:val="18"/>
            <w:lang w:val="en-US"/>
          </w:rPr>
          <w:t xml:space="preserve"> = </w:t>
        </w:r>
        <w:proofErr w:type="spellStart"/>
        <w:r w:rsidRPr="005977A1">
          <w:rPr>
            <w:rFonts w:ascii="Consolas" w:hAnsi="Consolas"/>
            <w:color w:val="66C7FF" w:themeColor="accent1" w:themeTint="99"/>
            <w:sz w:val="18"/>
            <w:szCs w:val="18"/>
            <w:lang w:val="en-US"/>
            <w:rPrChange w:id="145" w:author="Tomás De Araújo Tavares" w:date="2021-10-26T23:06:00Z">
              <w:rPr>
                <w:rFonts w:ascii="Consolas" w:hAnsi="Consolas"/>
                <w:sz w:val="18"/>
                <w:szCs w:val="18"/>
                <w:lang w:val="en-US"/>
              </w:rPr>
            </w:rPrChange>
          </w:rPr>
          <w:t>calculateDictMean</w:t>
        </w:r>
        <w:proofErr w:type="spellEnd"/>
        <w:r w:rsidRPr="00A45658">
          <w:rPr>
            <w:rFonts w:ascii="Consolas" w:hAnsi="Consolas"/>
            <w:sz w:val="18"/>
            <w:szCs w:val="18"/>
            <w:lang w:val="en-US"/>
          </w:rPr>
          <w:t>(</w:t>
        </w:r>
        <w:proofErr w:type="spellStart"/>
        <w:r w:rsidRPr="00A45658">
          <w:rPr>
            <w:rFonts w:ascii="Consolas" w:hAnsi="Consolas"/>
            <w:sz w:val="18"/>
            <w:szCs w:val="18"/>
            <w:lang w:val="en-US"/>
          </w:rPr>
          <w:t>trainingAccuracy_i</w:t>
        </w:r>
        <w:proofErr w:type="spellEnd"/>
        <w:r w:rsidRPr="00A45658">
          <w:rPr>
            <w:rFonts w:ascii="Consolas" w:hAnsi="Consolas"/>
            <w:sz w:val="18"/>
            <w:szCs w:val="18"/>
            <w:lang w:val="en-US"/>
          </w:rPr>
          <w:t xml:space="preserve">), </w:t>
        </w:r>
        <w:proofErr w:type="spellStart"/>
        <w:r w:rsidRPr="005977A1">
          <w:rPr>
            <w:rFonts w:ascii="Consolas" w:hAnsi="Consolas"/>
            <w:color w:val="66C7FF" w:themeColor="accent1" w:themeTint="99"/>
            <w:sz w:val="18"/>
            <w:szCs w:val="18"/>
            <w:lang w:val="en-US"/>
            <w:rPrChange w:id="146" w:author="Tomás De Araújo Tavares" w:date="2021-10-26T23:06:00Z">
              <w:rPr>
                <w:rFonts w:ascii="Consolas" w:hAnsi="Consolas"/>
                <w:sz w:val="18"/>
                <w:szCs w:val="18"/>
                <w:lang w:val="en-US"/>
              </w:rPr>
            </w:rPrChange>
          </w:rPr>
          <w:t>calculateDictMean</w:t>
        </w:r>
        <w:proofErr w:type="spellEnd"/>
        <w:r w:rsidRPr="00A45658">
          <w:rPr>
            <w:rFonts w:ascii="Consolas" w:hAnsi="Consolas"/>
            <w:sz w:val="18"/>
            <w:szCs w:val="18"/>
            <w:lang w:val="en-US"/>
          </w:rPr>
          <w:t>(</w:t>
        </w:r>
        <w:proofErr w:type="spellStart"/>
        <w:r w:rsidRPr="00A45658">
          <w:rPr>
            <w:rFonts w:ascii="Consolas" w:hAnsi="Consolas"/>
            <w:sz w:val="18"/>
            <w:szCs w:val="18"/>
            <w:lang w:val="en-US"/>
          </w:rPr>
          <w:t>testingAccuracy_i</w:t>
        </w:r>
        <w:proofErr w:type="spellEnd"/>
        <w:r w:rsidRPr="00A45658">
          <w:rPr>
            <w:rFonts w:ascii="Consolas" w:hAnsi="Consolas"/>
            <w:sz w:val="18"/>
            <w:szCs w:val="18"/>
            <w:lang w:val="en-US"/>
          </w:rPr>
          <w:t>)</w:t>
        </w:r>
      </w:ins>
    </w:p>
    <w:p w14:paraId="184CCD64" w14:textId="77777777" w:rsidR="00A45658" w:rsidRPr="00A45658" w:rsidRDefault="00A45658" w:rsidP="00A45658">
      <w:pPr>
        <w:pStyle w:val="Body"/>
        <w:spacing w:before="120" w:after="120"/>
        <w:rPr>
          <w:ins w:id="147" w:author="Tomás De Araújo Tavares" w:date="2021-10-26T22:55:00Z"/>
          <w:rFonts w:ascii="Consolas" w:hAnsi="Consolas"/>
          <w:sz w:val="18"/>
          <w:szCs w:val="18"/>
          <w:lang w:val="en-US"/>
        </w:rPr>
      </w:pPr>
    </w:p>
    <w:p w14:paraId="55702668" w14:textId="04B09CD2" w:rsidR="00A45658" w:rsidRPr="00A45658" w:rsidRDefault="00A45658" w:rsidP="00A45658">
      <w:pPr>
        <w:pStyle w:val="Body"/>
        <w:spacing w:before="120" w:after="120"/>
        <w:rPr>
          <w:ins w:id="148" w:author="Tomás De Araújo Tavares" w:date="2021-10-26T22:55:00Z"/>
          <w:rFonts w:ascii="Consolas" w:hAnsi="Consolas"/>
          <w:sz w:val="18"/>
          <w:szCs w:val="18"/>
          <w:lang w:val="en-US"/>
        </w:rPr>
      </w:pPr>
      <w:proofErr w:type="spellStart"/>
      <w:ins w:id="149" w:author="Tomás De Araújo Tavares" w:date="2021-10-26T22:55:00Z">
        <w:r w:rsidRPr="00A45658">
          <w:rPr>
            <w:rFonts w:ascii="Consolas" w:hAnsi="Consolas"/>
            <w:sz w:val="18"/>
            <w:szCs w:val="18"/>
            <w:lang w:val="en-US"/>
          </w:rPr>
          <w:t>trainingAccuracy_ii</w:t>
        </w:r>
        <w:proofErr w:type="spellEnd"/>
        <w:r w:rsidRPr="00A45658">
          <w:rPr>
            <w:rFonts w:ascii="Consolas" w:hAnsi="Consolas"/>
            <w:sz w:val="18"/>
            <w:szCs w:val="18"/>
            <w:lang w:val="en-US"/>
          </w:rPr>
          <w:t xml:space="preserve">, </w:t>
        </w:r>
        <w:proofErr w:type="spellStart"/>
        <w:r w:rsidRPr="00A45658">
          <w:rPr>
            <w:rFonts w:ascii="Consolas" w:hAnsi="Consolas"/>
            <w:sz w:val="18"/>
            <w:szCs w:val="18"/>
            <w:lang w:val="en-US"/>
          </w:rPr>
          <w:t>testingAccuracy_ii</w:t>
        </w:r>
        <w:proofErr w:type="spellEnd"/>
        <w:r w:rsidRPr="00A45658">
          <w:rPr>
            <w:rFonts w:ascii="Consolas" w:hAnsi="Consolas"/>
            <w:sz w:val="18"/>
            <w:szCs w:val="18"/>
            <w:lang w:val="en-US"/>
          </w:rPr>
          <w:t xml:space="preserve"> = </w:t>
        </w:r>
      </w:ins>
      <w:ins w:id="150" w:author="Tomás De Araújo Tavares" w:date="2021-10-26T23:09:00Z">
        <w:r w:rsidR="005977A1" w:rsidRPr="00A45658">
          <w:rPr>
            <w:rFonts w:ascii="Consolas" w:hAnsi="Consolas"/>
            <w:sz w:val="18"/>
            <w:szCs w:val="18"/>
            <w:lang w:val="en-US"/>
          </w:rPr>
          <w:t>{</w:t>
        </w:r>
        <w:r w:rsidR="005977A1" w:rsidRPr="00A2569F">
          <w:rPr>
            <w:rFonts w:ascii="Consolas" w:hAnsi="Consolas"/>
            <w:color w:val="44A921" w:themeColor="accent3" w:themeShade="BF"/>
            <w:sz w:val="18"/>
            <w:szCs w:val="18"/>
            <w:lang w:val="en-US"/>
          </w:rPr>
          <w:t>"1"</w:t>
        </w:r>
        <w:r w:rsidR="005977A1" w:rsidRPr="00A45658">
          <w:rPr>
            <w:rFonts w:ascii="Consolas" w:hAnsi="Consolas"/>
            <w:sz w:val="18"/>
            <w:szCs w:val="18"/>
            <w:lang w:val="en-US"/>
          </w:rPr>
          <w:t xml:space="preserve"> : [], </w:t>
        </w:r>
        <w:r w:rsidR="005977A1" w:rsidRPr="00A2569F">
          <w:rPr>
            <w:rFonts w:ascii="Consolas" w:hAnsi="Consolas"/>
            <w:color w:val="44A921" w:themeColor="accent3" w:themeShade="BF"/>
            <w:sz w:val="18"/>
            <w:szCs w:val="18"/>
            <w:lang w:val="en-US"/>
          </w:rPr>
          <w:t>"3"</w:t>
        </w:r>
        <w:r w:rsidR="005977A1" w:rsidRPr="00A45658">
          <w:rPr>
            <w:rFonts w:ascii="Consolas" w:hAnsi="Consolas"/>
            <w:sz w:val="18"/>
            <w:szCs w:val="18"/>
            <w:lang w:val="en-US"/>
          </w:rPr>
          <w:t xml:space="preserve"> : [], </w:t>
        </w:r>
        <w:r w:rsidR="005977A1" w:rsidRPr="00A2569F">
          <w:rPr>
            <w:rFonts w:ascii="Consolas" w:hAnsi="Consolas"/>
            <w:color w:val="44A921" w:themeColor="accent3" w:themeShade="BF"/>
            <w:sz w:val="18"/>
            <w:szCs w:val="18"/>
            <w:lang w:val="en-US"/>
          </w:rPr>
          <w:t>"5"</w:t>
        </w:r>
        <w:r w:rsidR="005977A1" w:rsidRPr="00A45658">
          <w:rPr>
            <w:rFonts w:ascii="Consolas" w:hAnsi="Consolas"/>
            <w:sz w:val="18"/>
            <w:szCs w:val="18"/>
            <w:lang w:val="en-US"/>
          </w:rPr>
          <w:t xml:space="preserve">: [], </w:t>
        </w:r>
        <w:r w:rsidR="005977A1" w:rsidRPr="00A2569F">
          <w:rPr>
            <w:rFonts w:ascii="Consolas" w:hAnsi="Consolas"/>
            <w:color w:val="44A921" w:themeColor="accent3" w:themeShade="BF"/>
            <w:sz w:val="18"/>
            <w:szCs w:val="18"/>
            <w:lang w:val="en-US"/>
          </w:rPr>
          <w:t>"9"</w:t>
        </w:r>
        <w:r w:rsidR="005977A1" w:rsidRPr="00A45658">
          <w:rPr>
            <w:rFonts w:ascii="Consolas" w:hAnsi="Consolas"/>
            <w:sz w:val="18"/>
            <w:szCs w:val="18"/>
            <w:lang w:val="en-US"/>
          </w:rPr>
          <w:t>: []}</w:t>
        </w:r>
      </w:ins>
    </w:p>
    <w:p w14:paraId="4A7E3CA5" w14:textId="7C9444F9" w:rsidR="00A45658" w:rsidRPr="00A45658" w:rsidRDefault="00A45658" w:rsidP="00A45658">
      <w:pPr>
        <w:pStyle w:val="Body"/>
        <w:spacing w:before="120" w:after="120"/>
        <w:rPr>
          <w:ins w:id="151" w:author="Tomás De Araújo Tavares" w:date="2021-10-26T22:55:00Z"/>
          <w:rFonts w:ascii="Consolas" w:hAnsi="Consolas"/>
          <w:sz w:val="18"/>
          <w:szCs w:val="18"/>
          <w:lang w:val="en-US"/>
        </w:rPr>
      </w:pPr>
      <w:ins w:id="152" w:author="Tomás De Araújo Tavares" w:date="2021-10-26T22:55:00Z">
        <w:r w:rsidRPr="005977A1">
          <w:rPr>
            <w:rFonts w:ascii="Consolas" w:hAnsi="Consolas"/>
            <w:color w:val="E3167C" w:themeColor="accent6" w:themeShade="BF"/>
            <w:sz w:val="18"/>
            <w:szCs w:val="18"/>
            <w:lang w:val="en-US"/>
            <w:rPrChange w:id="153" w:author="Tomás De Araújo Tavares" w:date="2021-10-26T23:11:00Z">
              <w:rPr>
                <w:rFonts w:ascii="Consolas" w:hAnsi="Consolas"/>
                <w:sz w:val="18"/>
                <w:szCs w:val="18"/>
                <w:lang w:val="en-US"/>
              </w:rPr>
            </w:rPrChange>
          </w:rPr>
          <w:t xml:space="preserve">for </w:t>
        </w:r>
        <w:r w:rsidRPr="00A45658">
          <w:rPr>
            <w:rFonts w:ascii="Consolas" w:hAnsi="Consolas"/>
            <w:sz w:val="18"/>
            <w:szCs w:val="18"/>
            <w:lang w:val="en-US"/>
          </w:rPr>
          <w:t xml:space="preserve">depth </w:t>
        </w:r>
        <w:r w:rsidRPr="005977A1">
          <w:rPr>
            <w:rFonts w:ascii="Consolas" w:hAnsi="Consolas"/>
            <w:color w:val="E3167C" w:themeColor="accent6" w:themeShade="BF"/>
            <w:sz w:val="18"/>
            <w:szCs w:val="18"/>
            <w:lang w:val="en-US"/>
            <w:rPrChange w:id="154" w:author="Tomás De Araújo Tavares" w:date="2021-10-26T23:11:00Z">
              <w:rPr>
                <w:rFonts w:ascii="Consolas" w:hAnsi="Consolas"/>
                <w:sz w:val="18"/>
                <w:szCs w:val="18"/>
                <w:lang w:val="en-US"/>
              </w:rPr>
            </w:rPrChange>
          </w:rPr>
          <w:t xml:space="preserve">in </w:t>
        </w:r>
      </w:ins>
      <w:ins w:id="155" w:author="Tomás De Araújo Tavares" w:date="2021-10-26T23:08:00Z">
        <w:r w:rsidR="005977A1" w:rsidRPr="00A45658">
          <w:rPr>
            <w:rFonts w:ascii="Consolas" w:hAnsi="Consolas"/>
            <w:sz w:val="18"/>
            <w:szCs w:val="18"/>
            <w:lang w:val="en-US"/>
          </w:rPr>
          <w:t>[</w:t>
        </w:r>
        <w:r w:rsidR="005977A1" w:rsidRPr="00A2569F">
          <w:rPr>
            <w:rFonts w:ascii="Consolas" w:hAnsi="Consolas"/>
            <w:color w:val="FFC000"/>
            <w:sz w:val="18"/>
            <w:szCs w:val="18"/>
            <w:lang w:val="en-US"/>
          </w:rPr>
          <w:t>1</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3</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5</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9</w:t>
        </w:r>
        <w:r w:rsidR="005977A1" w:rsidRPr="00A45658">
          <w:rPr>
            <w:rFonts w:ascii="Consolas" w:hAnsi="Consolas"/>
            <w:sz w:val="18"/>
            <w:szCs w:val="18"/>
            <w:lang w:val="en-US"/>
          </w:rPr>
          <w:t>]</w:t>
        </w:r>
      </w:ins>
      <w:ins w:id="156" w:author="Tomás De Araújo Tavares" w:date="2021-10-26T22:55:00Z">
        <w:r w:rsidRPr="00A45658">
          <w:rPr>
            <w:rFonts w:ascii="Consolas" w:hAnsi="Consolas"/>
            <w:sz w:val="18"/>
            <w:szCs w:val="18"/>
            <w:lang w:val="en-US"/>
          </w:rPr>
          <w:t>:</w:t>
        </w:r>
      </w:ins>
    </w:p>
    <w:p w14:paraId="67E9701D" w14:textId="77777777" w:rsidR="00A45658" w:rsidRPr="00A45658" w:rsidRDefault="00A45658" w:rsidP="00A45658">
      <w:pPr>
        <w:pStyle w:val="Body"/>
        <w:spacing w:before="120" w:after="120"/>
        <w:rPr>
          <w:ins w:id="157" w:author="Tomás De Araújo Tavares" w:date="2021-10-26T22:55:00Z"/>
          <w:rFonts w:ascii="Consolas" w:hAnsi="Consolas"/>
          <w:sz w:val="18"/>
          <w:szCs w:val="18"/>
          <w:lang w:val="en-US"/>
        </w:rPr>
      </w:pPr>
      <w:ins w:id="158" w:author="Tomás De Araújo Tavares" w:date="2021-10-26T22:55:00Z">
        <w:r w:rsidRPr="00A45658">
          <w:rPr>
            <w:rFonts w:ascii="Consolas" w:hAnsi="Consolas"/>
            <w:sz w:val="18"/>
            <w:szCs w:val="18"/>
            <w:lang w:val="en-US"/>
          </w:rPr>
          <w:t xml:space="preserve">    </w:t>
        </w:r>
        <w:r w:rsidRPr="005977A1">
          <w:rPr>
            <w:rFonts w:ascii="Consolas" w:hAnsi="Consolas"/>
            <w:color w:val="E3167C" w:themeColor="accent6" w:themeShade="BF"/>
            <w:sz w:val="18"/>
            <w:szCs w:val="18"/>
            <w:lang w:val="en-US"/>
            <w:rPrChange w:id="159" w:author="Tomás De Araújo Tavares" w:date="2021-10-26T23:11:00Z">
              <w:rPr>
                <w:rFonts w:ascii="Consolas" w:hAnsi="Consolas"/>
                <w:sz w:val="18"/>
                <w:szCs w:val="18"/>
                <w:lang w:val="en-US"/>
              </w:rPr>
            </w:rPrChange>
          </w:rPr>
          <w:t xml:space="preserve">for </w:t>
        </w:r>
        <w:r w:rsidRPr="00A45658">
          <w:rPr>
            <w:rFonts w:ascii="Consolas" w:hAnsi="Consolas"/>
            <w:sz w:val="18"/>
            <w:szCs w:val="18"/>
            <w:lang w:val="en-US"/>
          </w:rPr>
          <w:t xml:space="preserve">train, test </w:t>
        </w:r>
        <w:r w:rsidRPr="005977A1">
          <w:rPr>
            <w:rFonts w:ascii="Consolas" w:hAnsi="Consolas"/>
            <w:color w:val="E3167C" w:themeColor="accent6" w:themeShade="BF"/>
            <w:sz w:val="18"/>
            <w:szCs w:val="18"/>
            <w:lang w:val="en-US"/>
            <w:rPrChange w:id="160" w:author="Tomás De Araújo Tavares" w:date="2021-10-26T23:11:00Z">
              <w:rPr>
                <w:rFonts w:ascii="Consolas" w:hAnsi="Consolas"/>
                <w:sz w:val="18"/>
                <w:szCs w:val="18"/>
                <w:lang w:val="en-US"/>
              </w:rPr>
            </w:rPrChange>
          </w:rPr>
          <w:t xml:space="preserve">in </w:t>
        </w:r>
        <w:proofErr w:type="spellStart"/>
        <w:r w:rsidRPr="00A45658">
          <w:rPr>
            <w:rFonts w:ascii="Consolas" w:hAnsi="Consolas"/>
            <w:sz w:val="18"/>
            <w:szCs w:val="18"/>
            <w:lang w:val="en-US"/>
          </w:rPr>
          <w:t>k_fold.</w:t>
        </w:r>
        <w:r w:rsidRPr="005977A1">
          <w:rPr>
            <w:rFonts w:ascii="Consolas" w:hAnsi="Consolas"/>
            <w:color w:val="66C7FF" w:themeColor="accent1" w:themeTint="99"/>
            <w:sz w:val="18"/>
            <w:szCs w:val="18"/>
            <w:lang w:val="en-US"/>
            <w:rPrChange w:id="161" w:author="Tomás De Araújo Tavares" w:date="2021-10-26T23:06:00Z">
              <w:rPr>
                <w:rFonts w:ascii="Consolas" w:hAnsi="Consolas"/>
                <w:sz w:val="18"/>
                <w:szCs w:val="18"/>
                <w:lang w:val="en-US"/>
              </w:rPr>
            </w:rPrChange>
          </w:rPr>
          <w:t>split</w:t>
        </w:r>
        <w:proofErr w:type="spellEnd"/>
        <w:r w:rsidRPr="00A45658">
          <w:rPr>
            <w:rFonts w:ascii="Consolas" w:hAnsi="Consolas"/>
            <w:sz w:val="18"/>
            <w:szCs w:val="18"/>
            <w:lang w:val="en-US"/>
          </w:rPr>
          <w:t>(dataset):</w:t>
        </w:r>
      </w:ins>
    </w:p>
    <w:p w14:paraId="017EF124" w14:textId="77777777" w:rsidR="00A45658" w:rsidRPr="00A45658" w:rsidRDefault="00A45658" w:rsidP="00A45658">
      <w:pPr>
        <w:pStyle w:val="Body"/>
        <w:spacing w:before="120" w:after="120"/>
        <w:rPr>
          <w:ins w:id="162" w:author="Tomás De Araújo Tavares" w:date="2021-10-26T22:55:00Z"/>
          <w:rFonts w:ascii="Consolas" w:hAnsi="Consolas"/>
          <w:sz w:val="18"/>
          <w:szCs w:val="18"/>
          <w:lang w:val="en-US"/>
        </w:rPr>
      </w:pPr>
      <w:ins w:id="163" w:author="Tomás De Araújo Tavares" w:date="2021-10-26T22:55:00Z">
        <w:r w:rsidRPr="00A45658">
          <w:rPr>
            <w:rFonts w:ascii="Consolas" w:hAnsi="Consolas"/>
            <w:sz w:val="18"/>
            <w:szCs w:val="18"/>
            <w:lang w:val="en-US"/>
          </w:rPr>
          <w:t xml:space="preserve">        </w:t>
        </w:r>
        <w:proofErr w:type="spellStart"/>
        <w:r w:rsidRPr="00A45658">
          <w:rPr>
            <w:rFonts w:ascii="Consolas" w:hAnsi="Consolas"/>
            <w:sz w:val="18"/>
            <w:szCs w:val="18"/>
            <w:lang w:val="en-US"/>
          </w:rPr>
          <w:t>treeClassifier</w:t>
        </w:r>
        <w:proofErr w:type="spellEnd"/>
        <w:r w:rsidRPr="00A45658">
          <w:rPr>
            <w:rFonts w:ascii="Consolas" w:hAnsi="Consolas"/>
            <w:sz w:val="18"/>
            <w:szCs w:val="18"/>
            <w:lang w:val="en-US"/>
          </w:rPr>
          <w:t xml:space="preserve"> = </w:t>
        </w:r>
        <w:proofErr w:type="spellStart"/>
        <w:r w:rsidRPr="00A45658">
          <w:rPr>
            <w:rFonts w:ascii="Consolas" w:hAnsi="Consolas"/>
            <w:sz w:val="18"/>
            <w:szCs w:val="18"/>
            <w:lang w:val="en-US"/>
          </w:rPr>
          <w:t>tree.</w:t>
        </w:r>
        <w:r w:rsidRPr="005977A1">
          <w:rPr>
            <w:rFonts w:ascii="Consolas" w:hAnsi="Consolas"/>
            <w:color w:val="66C7FF" w:themeColor="accent1" w:themeTint="99"/>
            <w:sz w:val="18"/>
            <w:szCs w:val="18"/>
            <w:lang w:val="en-US"/>
            <w:rPrChange w:id="164" w:author="Tomás De Araújo Tavares" w:date="2021-10-26T23:06:00Z">
              <w:rPr>
                <w:rFonts w:ascii="Consolas" w:hAnsi="Consolas"/>
                <w:sz w:val="18"/>
                <w:szCs w:val="18"/>
                <w:lang w:val="en-US"/>
              </w:rPr>
            </w:rPrChange>
          </w:rPr>
          <w:t>DecisionTreeClassifier</w:t>
        </w:r>
        <w:proofErr w:type="spellEnd"/>
        <w:r w:rsidRPr="00A45658">
          <w:rPr>
            <w:rFonts w:ascii="Consolas" w:hAnsi="Consolas"/>
            <w:sz w:val="18"/>
            <w:szCs w:val="18"/>
            <w:lang w:val="en-US"/>
          </w:rPr>
          <w:t>(</w:t>
        </w:r>
        <w:r w:rsidRPr="005977A1">
          <w:rPr>
            <w:rFonts w:ascii="Consolas" w:hAnsi="Consolas"/>
            <w:color w:val="F91E00" w:themeColor="accent5" w:themeShade="BF"/>
            <w:sz w:val="18"/>
            <w:szCs w:val="18"/>
            <w:lang w:val="en-US"/>
            <w:rPrChange w:id="165" w:author="Tomás De Araújo Tavares" w:date="2021-10-26T23:12:00Z">
              <w:rPr>
                <w:rFonts w:ascii="Consolas" w:hAnsi="Consolas"/>
                <w:sz w:val="18"/>
                <w:szCs w:val="18"/>
                <w:lang w:val="en-US"/>
              </w:rPr>
            </w:rPrChange>
          </w:rPr>
          <w:t>criterion</w:t>
        </w:r>
        <w:r w:rsidRPr="00A45658">
          <w:rPr>
            <w:rFonts w:ascii="Consolas" w:hAnsi="Consolas"/>
            <w:sz w:val="18"/>
            <w:szCs w:val="18"/>
            <w:lang w:val="en-US"/>
          </w:rPr>
          <w:t>=</w:t>
        </w:r>
        <w:r w:rsidRPr="005977A1">
          <w:rPr>
            <w:rFonts w:ascii="Consolas" w:hAnsi="Consolas"/>
            <w:color w:val="44A921" w:themeColor="accent3" w:themeShade="BF"/>
            <w:sz w:val="18"/>
            <w:szCs w:val="18"/>
            <w:lang w:val="en-US"/>
            <w:rPrChange w:id="166" w:author="Tomás De Araújo Tavares" w:date="2021-10-26T23:13:00Z">
              <w:rPr>
                <w:rFonts w:ascii="Consolas" w:hAnsi="Consolas"/>
                <w:sz w:val="18"/>
                <w:szCs w:val="18"/>
                <w:lang w:val="en-US"/>
              </w:rPr>
            </w:rPrChange>
          </w:rPr>
          <w:t>"entropy"</w:t>
        </w:r>
        <w:r w:rsidRPr="00A45658">
          <w:rPr>
            <w:rFonts w:ascii="Consolas" w:hAnsi="Consolas"/>
            <w:sz w:val="18"/>
            <w:szCs w:val="18"/>
            <w:lang w:val="en-US"/>
          </w:rPr>
          <w:t xml:space="preserve">, </w:t>
        </w:r>
        <w:proofErr w:type="spellStart"/>
        <w:r w:rsidRPr="005977A1">
          <w:rPr>
            <w:rFonts w:ascii="Consolas" w:hAnsi="Consolas"/>
            <w:color w:val="F91E00" w:themeColor="accent5" w:themeShade="BF"/>
            <w:sz w:val="18"/>
            <w:szCs w:val="18"/>
            <w:lang w:val="en-US"/>
            <w:rPrChange w:id="167" w:author="Tomás De Araújo Tavares" w:date="2021-10-26T23:12:00Z">
              <w:rPr>
                <w:rFonts w:ascii="Consolas" w:hAnsi="Consolas"/>
                <w:sz w:val="18"/>
                <w:szCs w:val="18"/>
                <w:lang w:val="en-US"/>
              </w:rPr>
            </w:rPrChange>
          </w:rPr>
          <w:t>max_depth</w:t>
        </w:r>
        <w:proofErr w:type="spellEnd"/>
        <w:r w:rsidRPr="00A45658">
          <w:rPr>
            <w:rFonts w:ascii="Consolas" w:hAnsi="Consolas"/>
            <w:sz w:val="18"/>
            <w:szCs w:val="18"/>
            <w:lang w:val="en-US"/>
          </w:rPr>
          <w:t>=depth)</w:t>
        </w:r>
      </w:ins>
    </w:p>
    <w:p w14:paraId="7DF59511" w14:textId="77777777" w:rsidR="00A45658" w:rsidRPr="00A45658" w:rsidRDefault="00A45658" w:rsidP="00A45658">
      <w:pPr>
        <w:pStyle w:val="Body"/>
        <w:spacing w:before="120" w:after="120"/>
        <w:rPr>
          <w:ins w:id="168" w:author="Tomás De Araújo Tavares" w:date="2021-10-26T22:55:00Z"/>
          <w:rFonts w:ascii="Consolas" w:hAnsi="Consolas"/>
          <w:sz w:val="18"/>
          <w:szCs w:val="18"/>
          <w:lang w:val="en-US"/>
        </w:rPr>
      </w:pPr>
      <w:ins w:id="169" w:author="Tomás De Araújo Tavares" w:date="2021-10-26T22:55:00Z">
        <w:r w:rsidRPr="00A45658">
          <w:rPr>
            <w:rFonts w:ascii="Consolas" w:hAnsi="Consolas"/>
            <w:sz w:val="18"/>
            <w:szCs w:val="18"/>
            <w:lang w:val="en-US"/>
          </w:rPr>
          <w:t xml:space="preserve">        </w:t>
        </w:r>
        <w:proofErr w:type="spellStart"/>
        <w:r w:rsidRPr="00A45658">
          <w:rPr>
            <w:rFonts w:ascii="Consolas" w:hAnsi="Consolas"/>
            <w:sz w:val="18"/>
            <w:szCs w:val="18"/>
            <w:lang w:val="en-US"/>
          </w:rPr>
          <w:t>treeClassifier.</w:t>
        </w:r>
        <w:r w:rsidRPr="005977A1">
          <w:rPr>
            <w:rFonts w:ascii="Consolas" w:hAnsi="Consolas"/>
            <w:color w:val="66C7FF" w:themeColor="accent1" w:themeTint="99"/>
            <w:sz w:val="18"/>
            <w:szCs w:val="18"/>
            <w:lang w:val="en-US"/>
            <w:rPrChange w:id="170" w:author="Tomás De Araújo Tavares" w:date="2021-10-26T23:06:00Z">
              <w:rPr>
                <w:rFonts w:ascii="Consolas" w:hAnsi="Consolas"/>
                <w:sz w:val="18"/>
                <w:szCs w:val="18"/>
                <w:lang w:val="en-US"/>
              </w:rPr>
            </w:rPrChange>
          </w:rPr>
          <w:t>fit</w:t>
        </w:r>
        <w:proofErr w:type="spellEnd"/>
        <w:r w:rsidRPr="00A45658">
          <w:rPr>
            <w:rFonts w:ascii="Consolas" w:hAnsi="Consolas"/>
            <w:sz w:val="18"/>
            <w:szCs w:val="18"/>
            <w:lang w:val="en-US"/>
          </w:rPr>
          <w:t>(inputs[train], outputs[train])</w:t>
        </w:r>
      </w:ins>
    </w:p>
    <w:p w14:paraId="5164A6B6" w14:textId="77777777" w:rsidR="00A45658" w:rsidRPr="00A45658" w:rsidRDefault="00A45658" w:rsidP="00A45658">
      <w:pPr>
        <w:pStyle w:val="Body"/>
        <w:spacing w:before="120" w:after="120"/>
        <w:rPr>
          <w:ins w:id="171" w:author="Tomás De Araújo Tavares" w:date="2021-10-26T22:55:00Z"/>
          <w:rFonts w:ascii="Consolas" w:hAnsi="Consolas"/>
          <w:sz w:val="18"/>
          <w:szCs w:val="18"/>
          <w:lang w:val="en-US"/>
        </w:rPr>
      </w:pPr>
    </w:p>
    <w:p w14:paraId="1D5C6AF6" w14:textId="77777777" w:rsidR="00A45658" w:rsidRPr="00A45658" w:rsidRDefault="00A45658" w:rsidP="00A45658">
      <w:pPr>
        <w:pStyle w:val="Body"/>
        <w:spacing w:before="120" w:after="120"/>
        <w:rPr>
          <w:ins w:id="172" w:author="Tomás De Araújo Tavares" w:date="2021-10-26T22:55:00Z"/>
          <w:rFonts w:ascii="Consolas" w:hAnsi="Consolas"/>
          <w:sz w:val="18"/>
          <w:szCs w:val="18"/>
          <w:lang w:val="en-US"/>
        </w:rPr>
      </w:pPr>
      <w:ins w:id="173" w:author="Tomás De Araújo Tavares" w:date="2021-10-26T22:55:00Z">
        <w:r w:rsidRPr="00A45658">
          <w:rPr>
            <w:rFonts w:ascii="Consolas" w:hAnsi="Consolas"/>
            <w:sz w:val="18"/>
            <w:szCs w:val="18"/>
            <w:lang w:val="en-US"/>
          </w:rPr>
          <w:t xml:space="preserve">        trainingAccuracy_ii[</w:t>
        </w:r>
        <w:r w:rsidRPr="005977A1">
          <w:rPr>
            <w:rFonts w:ascii="Consolas" w:hAnsi="Consolas"/>
            <w:color w:val="66C7FF" w:themeColor="accent1" w:themeTint="99"/>
            <w:sz w:val="18"/>
            <w:szCs w:val="18"/>
            <w:lang w:val="en-US"/>
            <w:rPrChange w:id="174" w:author="Tomás De Araújo Tavares" w:date="2021-10-26T23:07:00Z">
              <w:rPr>
                <w:rFonts w:ascii="Consolas" w:hAnsi="Consolas"/>
                <w:sz w:val="18"/>
                <w:szCs w:val="18"/>
                <w:lang w:val="en-US"/>
              </w:rPr>
            </w:rPrChange>
          </w:rPr>
          <w:t>str</w:t>
        </w:r>
        <w:r w:rsidRPr="00A45658">
          <w:rPr>
            <w:rFonts w:ascii="Consolas" w:hAnsi="Consolas"/>
            <w:sz w:val="18"/>
            <w:szCs w:val="18"/>
            <w:lang w:val="en-US"/>
          </w:rPr>
          <w:t>(depth)].</w:t>
        </w:r>
        <w:r w:rsidRPr="005977A1">
          <w:rPr>
            <w:rFonts w:ascii="Consolas" w:hAnsi="Consolas"/>
            <w:color w:val="66C7FF" w:themeColor="accent1" w:themeTint="99"/>
            <w:sz w:val="18"/>
            <w:szCs w:val="18"/>
            <w:lang w:val="en-US"/>
            <w:rPrChange w:id="175" w:author="Tomás De Araújo Tavares" w:date="2021-10-26T23:06:00Z">
              <w:rPr>
                <w:rFonts w:ascii="Consolas" w:hAnsi="Consolas"/>
                <w:sz w:val="18"/>
                <w:szCs w:val="18"/>
                <w:lang w:val="en-US"/>
              </w:rPr>
            </w:rPrChange>
          </w:rPr>
          <w:t>append</w:t>
        </w:r>
        <w:r w:rsidRPr="00A45658">
          <w:rPr>
            <w:rFonts w:ascii="Consolas" w:hAnsi="Consolas"/>
            <w:sz w:val="18"/>
            <w:szCs w:val="18"/>
            <w:lang w:val="en-US"/>
          </w:rPr>
          <w:t>(treeClassifier.</w:t>
        </w:r>
        <w:r w:rsidRPr="005977A1">
          <w:rPr>
            <w:rFonts w:ascii="Consolas" w:hAnsi="Consolas"/>
            <w:color w:val="66C7FF" w:themeColor="accent1" w:themeTint="99"/>
            <w:sz w:val="18"/>
            <w:szCs w:val="18"/>
            <w:lang w:val="en-US"/>
            <w:rPrChange w:id="176" w:author="Tomás De Araújo Tavares" w:date="2021-10-26T23:07:00Z">
              <w:rPr>
                <w:rFonts w:ascii="Consolas" w:hAnsi="Consolas"/>
                <w:sz w:val="18"/>
                <w:szCs w:val="18"/>
                <w:lang w:val="en-US"/>
              </w:rPr>
            </w:rPrChange>
          </w:rPr>
          <w:t>score</w:t>
        </w:r>
        <w:r w:rsidRPr="00A45658">
          <w:rPr>
            <w:rFonts w:ascii="Consolas" w:hAnsi="Consolas"/>
            <w:sz w:val="18"/>
            <w:szCs w:val="18"/>
            <w:lang w:val="en-US"/>
          </w:rPr>
          <w:t>(inputs[train], outputs[train]))</w:t>
        </w:r>
      </w:ins>
    </w:p>
    <w:p w14:paraId="7D8026D8" w14:textId="77777777" w:rsidR="00A45658" w:rsidRPr="00A45658" w:rsidRDefault="00A45658" w:rsidP="00A45658">
      <w:pPr>
        <w:pStyle w:val="Body"/>
        <w:spacing w:before="120" w:after="120"/>
        <w:rPr>
          <w:ins w:id="177" w:author="Tomás De Araújo Tavares" w:date="2021-10-26T22:55:00Z"/>
          <w:rFonts w:ascii="Consolas" w:hAnsi="Consolas"/>
          <w:sz w:val="18"/>
          <w:szCs w:val="18"/>
          <w:lang w:val="en-US"/>
        </w:rPr>
      </w:pPr>
      <w:ins w:id="178" w:author="Tomás De Araújo Tavares" w:date="2021-10-26T22:55:00Z">
        <w:r w:rsidRPr="00A45658">
          <w:rPr>
            <w:rFonts w:ascii="Consolas" w:hAnsi="Consolas"/>
            <w:sz w:val="18"/>
            <w:szCs w:val="18"/>
            <w:lang w:val="en-US"/>
          </w:rPr>
          <w:t xml:space="preserve">        testingAccuracy_ii[</w:t>
        </w:r>
        <w:r w:rsidRPr="005977A1">
          <w:rPr>
            <w:rFonts w:ascii="Consolas" w:hAnsi="Consolas"/>
            <w:color w:val="66C7FF" w:themeColor="accent1" w:themeTint="99"/>
            <w:sz w:val="18"/>
            <w:szCs w:val="18"/>
            <w:lang w:val="en-US"/>
            <w:rPrChange w:id="179" w:author="Tomás De Araújo Tavares" w:date="2021-10-26T23:07:00Z">
              <w:rPr>
                <w:rFonts w:ascii="Consolas" w:hAnsi="Consolas"/>
                <w:sz w:val="18"/>
                <w:szCs w:val="18"/>
                <w:lang w:val="en-US"/>
              </w:rPr>
            </w:rPrChange>
          </w:rPr>
          <w:t>str</w:t>
        </w:r>
        <w:r w:rsidRPr="00A45658">
          <w:rPr>
            <w:rFonts w:ascii="Consolas" w:hAnsi="Consolas"/>
            <w:sz w:val="18"/>
            <w:szCs w:val="18"/>
            <w:lang w:val="en-US"/>
          </w:rPr>
          <w:t>(depth)].</w:t>
        </w:r>
        <w:r w:rsidRPr="005977A1">
          <w:rPr>
            <w:rFonts w:ascii="Consolas" w:hAnsi="Consolas"/>
            <w:color w:val="66C7FF" w:themeColor="accent1" w:themeTint="99"/>
            <w:sz w:val="18"/>
            <w:szCs w:val="18"/>
            <w:lang w:val="en-US"/>
            <w:rPrChange w:id="180" w:author="Tomás De Araújo Tavares" w:date="2021-10-26T23:07:00Z">
              <w:rPr>
                <w:rFonts w:ascii="Consolas" w:hAnsi="Consolas"/>
                <w:sz w:val="18"/>
                <w:szCs w:val="18"/>
                <w:lang w:val="en-US"/>
              </w:rPr>
            </w:rPrChange>
          </w:rPr>
          <w:t>append</w:t>
        </w:r>
        <w:r w:rsidRPr="00A45658">
          <w:rPr>
            <w:rFonts w:ascii="Consolas" w:hAnsi="Consolas"/>
            <w:sz w:val="18"/>
            <w:szCs w:val="18"/>
            <w:lang w:val="en-US"/>
          </w:rPr>
          <w:t>(treeClassifier.</w:t>
        </w:r>
        <w:r w:rsidRPr="005977A1">
          <w:rPr>
            <w:rFonts w:ascii="Consolas" w:hAnsi="Consolas"/>
            <w:color w:val="66C7FF" w:themeColor="accent1" w:themeTint="99"/>
            <w:sz w:val="18"/>
            <w:szCs w:val="18"/>
            <w:lang w:val="en-US"/>
            <w:rPrChange w:id="181" w:author="Tomás De Araújo Tavares" w:date="2021-10-26T23:07:00Z">
              <w:rPr>
                <w:rFonts w:ascii="Consolas" w:hAnsi="Consolas"/>
                <w:sz w:val="18"/>
                <w:szCs w:val="18"/>
                <w:lang w:val="en-US"/>
              </w:rPr>
            </w:rPrChange>
          </w:rPr>
          <w:t>score</w:t>
        </w:r>
        <w:r w:rsidRPr="00A45658">
          <w:rPr>
            <w:rFonts w:ascii="Consolas" w:hAnsi="Consolas"/>
            <w:sz w:val="18"/>
            <w:szCs w:val="18"/>
            <w:lang w:val="en-US"/>
          </w:rPr>
          <w:t>(inputs[test], outputs[test]))</w:t>
        </w:r>
      </w:ins>
    </w:p>
    <w:p w14:paraId="37E5415A" w14:textId="77777777" w:rsidR="00A45658" w:rsidRPr="00A45658" w:rsidRDefault="00A45658" w:rsidP="00A45658">
      <w:pPr>
        <w:pStyle w:val="Body"/>
        <w:spacing w:before="120" w:after="120"/>
        <w:rPr>
          <w:ins w:id="182" w:author="Tomás De Araújo Tavares" w:date="2021-10-26T22:55:00Z"/>
          <w:rFonts w:ascii="Consolas" w:hAnsi="Consolas"/>
          <w:sz w:val="18"/>
          <w:szCs w:val="18"/>
          <w:lang w:val="en-US"/>
        </w:rPr>
      </w:pPr>
    </w:p>
    <w:p w14:paraId="7108DFD3" w14:textId="77777777" w:rsidR="00A45658" w:rsidRPr="00A45658" w:rsidRDefault="00A45658" w:rsidP="00A45658">
      <w:pPr>
        <w:pStyle w:val="Body"/>
        <w:spacing w:before="120" w:after="120"/>
        <w:rPr>
          <w:ins w:id="183" w:author="Tomás De Araújo Tavares" w:date="2021-10-26T22:55:00Z"/>
          <w:rFonts w:ascii="Consolas" w:hAnsi="Consolas"/>
          <w:sz w:val="18"/>
          <w:szCs w:val="18"/>
          <w:lang w:val="en-US"/>
        </w:rPr>
      </w:pPr>
      <w:proofErr w:type="spellStart"/>
      <w:ins w:id="184" w:author="Tomás De Araújo Tavares" w:date="2021-10-26T22:55:00Z">
        <w:r w:rsidRPr="00A45658">
          <w:rPr>
            <w:rFonts w:ascii="Consolas" w:hAnsi="Consolas"/>
            <w:sz w:val="18"/>
            <w:szCs w:val="18"/>
            <w:lang w:val="en-US"/>
          </w:rPr>
          <w:t>trainingAccuracyMean_ii</w:t>
        </w:r>
        <w:proofErr w:type="spellEnd"/>
        <w:r w:rsidRPr="00A45658">
          <w:rPr>
            <w:rFonts w:ascii="Consolas" w:hAnsi="Consolas"/>
            <w:sz w:val="18"/>
            <w:szCs w:val="18"/>
            <w:lang w:val="en-US"/>
          </w:rPr>
          <w:t xml:space="preserve">, </w:t>
        </w:r>
        <w:proofErr w:type="spellStart"/>
        <w:r w:rsidRPr="00A45658">
          <w:rPr>
            <w:rFonts w:ascii="Consolas" w:hAnsi="Consolas"/>
            <w:sz w:val="18"/>
            <w:szCs w:val="18"/>
            <w:lang w:val="en-US"/>
          </w:rPr>
          <w:t>testingAccuracyMean_ii</w:t>
        </w:r>
        <w:proofErr w:type="spellEnd"/>
        <w:r w:rsidRPr="00A45658">
          <w:rPr>
            <w:rFonts w:ascii="Consolas" w:hAnsi="Consolas"/>
            <w:sz w:val="18"/>
            <w:szCs w:val="18"/>
            <w:lang w:val="en-US"/>
          </w:rPr>
          <w:t xml:space="preserve"> = </w:t>
        </w:r>
        <w:proofErr w:type="spellStart"/>
        <w:r w:rsidRPr="005977A1">
          <w:rPr>
            <w:rFonts w:ascii="Consolas" w:hAnsi="Consolas"/>
            <w:color w:val="66C7FF" w:themeColor="accent1" w:themeTint="99"/>
            <w:sz w:val="18"/>
            <w:szCs w:val="18"/>
            <w:lang w:val="en-US"/>
            <w:rPrChange w:id="185" w:author="Tomás De Araújo Tavares" w:date="2021-10-26T23:07:00Z">
              <w:rPr>
                <w:rFonts w:ascii="Consolas" w:hAnsi="Consolas"/>
                <w:sz w:val="18"/>
                <w:szCs w:val="18"/>
                <w:lang w:val="en-US"/>
              </w:rPr>
            </w:rPrChange>
          </w:rPr>
          <w:t>calculateDictMean</w:t>
        </w:r>
        <w:proofErr w:type="spellEnd"/>
        <w:r w:rsidRPr="00A45658">
          <w:rPr>
            <w:rFonts w:ascii="Consolas" w:hAnsi="Consolas"/>
            <w:sz w:val="18"/>
            <w:szCs w:val="18"/>
            <w:lang w:val="en-US"/>
          </w:rPr>
          <w:t>(</w:t>
        </w:r>
        <w:proofErr w:type="spellStart"/>
        <w:r w:rsidRPr="00A45658">
          <w:rPr>
            <w:rFonts w:ascii="Consolas" w:hAnsi="Consolas"/>
            <w:sz w:val="18"/>
            <w:szCs w:val="18"/>
            <w:lang w:val="en-US"/>
          </w:rPr>
          <w:t>trainingAccuracy_ii</w:t>
        </w:r>
        <w:proofErr w:type="spellEnd"/>
        <w:r w:rsidRPr="00A45658">
          <w:rPr>
            <w:rFonts w:ascii="Consolas" w:hAnsi="Consolas"/>
            <w:sz w:val="18"/>
            <w:szCs w:val="18"/>
            <w:lang w:val="en-US"/>
          </w:rPr>
          <w:t xml:space="preserve">), </w:t>
        </w:r>
        <w:proofErr w:type="spellStart"/>
        <w:r w:rsidRPr="005977A1">
          <w:rPr>
            <w:rFonts w:ascii="Consolas" w:hAnsi="Consolas"/>
            <w:color w:val="66C7FF" w:themeColor="accent1" w:themeTint="99"/>
            <w:sz w:val="18"/>
            <w:szCs w:val="18"/>
            <w:lang w:val="en-US"/>
            <w:rPrChange w:id="186" w:author="Tomás De Araújo Tavares" w:date="2021-10-26T23:07:00Z">
              <w:rPr>
                <w:rFonts w:ascii="Consolas" w:hAnsi="Consolas"/>
                <w:sz w:val="18"/>
                <w:szCs w:val="18"/>
                <w:lang w:val="en-US"/>
              </w:rPr>
            </w:rPrChange>
          </w:rPr>
          <w:t>calculateDictMean</w:t>
        </w:r>
        <w:proofErr w:type="spellEnd"/>
        <w:r w:rsidRPr="00A45658">
          <w:rPr>
            <w:rFonts w:ascii="Consolas" w:hAnsi="Consolas"/>
            <w:sz w:val="18"/>
            <w:szCs w:val="18"/>
            <w:lang w:val="en-US"/>
          </w:rPr>
          <w:t>(</w:t>
        </w:r>
        <w:proofErr w:type="spellStart"/>
        <w:r w:rsidRPr="00A45658">
          <w:rPr>
            <w:rFonts w:ascii="Consolas" w:hAnsi="Consolas"/>
            <w:sz w:val="18"/>
            <w:szCs w:val="18"/>
            <w:lang w:val="en-US"/>
          </w:rPr>
          <w:t>testingAccuracy_ii</w:t>
        </w:r>
        <w:proofErr w:type="spellEnd"/>
        <w:r w:rsidRPr="00A45658">
          <w:rPr>
            <w:rFonts w:ascii="Consolas" w:hAnsi="Consolas"/>
            <w:sz w:val="18"/>
            <w:szCs w:val="18"/>
            <w:lang w:val="en-US"/>
          </w:rPr>
          <w:t>)</w:t>
        </w:r>
      </w:ins>
    </w:p>
    <w:p w14:paraId="455ADF93" w14:textId="77777777" w:rsidR="00A45658" w:rsidRPr="00A45658" w:rsidRDefault="00A45658" w:rsidP="00A45658">
      <w:pPr>
        <w:pStyle w:val="Body"/>
        <w:spacing w:before="120" w:after="120"/>
        <w:rPr>
          <w:ins w:id="187" w:author="Tomás De Araújo Tavares" w:date="2021-10-26T22:55:00Z"/>
          <w:rFonts w:ascii="Consolas" w:hAnsi="Consolas"/>
          <w:sz w:val="18"/>
          <w:szCs w:val="18"/>
          <w:lang w:val="en-US"/>
        </w:rPr>
      </w:pPr>
    </w:p>
    <w:p w14:paraId="2C3BA388" w14:textId="777B0CB3" w:rsidR="00A45658" w:rsidRPr="00A45658" w:rsidRDefault="00A45658" w:rsidP="00A45658">
      <w:pPr>
        <w:pStyle w:val="Body"/>
        <w:spacing w:before="120" w:after="120"/>
        <w:rPr>
          <w:ins w:id="188" w:author="Tomás De Araújo Tavares" w:date="2021-10-26T22:55:00Z"/>
          <w:rFonts w:ascii="Consolas" w:hAnsi="Consolas"/>
          <w:sz w:val="18"/>
          <w:szCs w:val="18"/>
          <w:lang w:val="en-US"/>
        </w:rPr>
      </w:pPr>
      <w:proofErr w:type="spellStart"/>
      <w:ins w:id="189"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190" w:author="Tomás De Araújo Tavares" w:date="2021-10-26T23:07:00Z">
              <w:rPr>
                <w:rFonts w:ascii="Consolas" w:hAnsi="Consolas"/>
                <w:sz w:val="18"/>
                <w:szCs w:val="18"/>
                <w:lang w:val="en-US"/>
              </w:rPr>
            </w:rPrChange>
          </w:rPr>
          <w:t>plot</w:t>
        </w:r>
        <w:proofErr w:type="spellEnd"/>
        <w:r w:rsidRPr="00A45658">
          <w:rPr>
            <w:rFonts w:ascii="Consolas" w:hAnsi="Consolas"/>
            <w:sz w:val="18"/>
            <w:szCs w:val="18"/>
            <w:lang w:val="en-US"/>
          </w:rPr>
          <w:t>(</w:t>
        </w:r>
      </w:ins>
      <w:ins w:id="191" w:author="Tomás De Araújo Tavares" w:date="2021-10-26T23:08:00Z">
        <w:r w:rsidR="005977A1" w:rsidRPr="00A45658">
          <w:rPr>
            <w:rFonts w:ascii="Consolas" w:hAnsi="Consolas"/>
            <w:sz w:val="18"/>
            <w:szCs w:val="18"/>
            <w:lang w:val="en-US"/>
          </w:rPr>
          <w:t>[</w:t>
        </w:r>
        <w:r w:rsidR="005977A1" w:rsidRPr="00A2569F">
          <w:rPr>
            <w:rFonts w:ascii="Consolas" w:hAnsi="Consolas"/>
            <w:color w:val="FFC000"/>
            <w:sz w:val="18"/>
            <w:szCs w:val="18"/>
            <w:lang w:val="en-US"/>
          </w:rPr>
          <w:t>1</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3</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5</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9</w:t>
        </w:r>
        <w:r w:rsidR="005977A1" w:rsidRPr="00A45658">
          <w:rPr>
            <w:rFonts w:ascii="Consolas" w:hAnsi="Consolas"/>
            <w:sz w:val="18"/>
            <w:szCs w:val="18"/>
            <w:lang w:val="en-US"/>
          </w:rPr>
          <w:t>]</w:t>
        </w:r>
      </w:ins>
      <w:ins w:id="192" w:author="Tomás De Araújo Tavares" w:date="2021-10-26T22:55:00Z">
        <w:r w:rsidRPr="00A45658">
          <w:rPr>
            <w:rFonts w:ascii="Consolas" w:hAnsi="Consolas"/>
            <w:sz w:val="18"/>
            <w:szCs w:val="18"/>
            <w:lang w:val="en-US"/>
          </w:rPr>
          <w:t xml:space="preserve">, </w:t>
        </w:r>
        <w:proofErr w:type="spellStart"/>
        <w:r w:rsidRPr="00A45658">
          <w:rPr>
            <w:rFonts w:ascii="Consolas" w:hAnsi="Consolas"/>
            <w:sz w:val="18"/>
            <w:szCs w:val="18"/>
            <w:lang w:val="en-US"/>
          </w:rPr>
          <w:t>trainingAccuracyMean_i</w:t>
        </w:r>
        <w:proofErr w:type="spellEnd"/>
        <w:r w:rsidRPr="00A45658">
          <w:rPr>
            <w:rFonts w:ascii="Consolas" w:hAnsi="Consolas"/>
            <w:sz w:val="18"/>
            <w:szCs w:val="18"/>
            <w:lang w:val="en-US"/>
          </w:rPr>
          <w:t>)</w:t>
        </w:r>
      </w:ins>
      <w:ins w:id="193" w:author="Tomás De Araújo Tavares" w:date="2021-10-26T22:58:00Z">
        <w:r>
          <w:rPr>
            <w:rFonts w:ascii="Consolas" w:hAnsi="Consolas"/>
            <w:sz w:val="18"/>
            <w:szCs w:val="18"/>
            <w:lang w:val="en-US"/>
          </w:rPr>
          <w:t xml:space="preserve">; </w:t>
        </w:r>
      </w:ins>
      <w:proofErr w:type="spellStart"/>
      <w:ins w:id="194"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195" w:author="Tomás De Araújo Tavares" w:date="2021-10-26T23:07:00Z">
              <w:rPr>
                <w:rFonts w:ascii="Consolas" w:hAnsi="Consolas"/>
                <w:sz w:val="18"/>
                <w:szCs w:val="18"/>
                <w:lang w:val="en-US"/>
              </w:rPr>
            </w:rPrChange>
          </w:rPr>
          <w:t>plot</w:t>
        </w:r>
        <w:proofErr w:type="spellEnd"/>
        <w:r w:rsidRPr="00A45658">
          <w:rPr>
            <w:rFonts w:ascii="Consolas" w:hAnsi="Consolas"/>
            <w:sz w:val="18"/>
            <w:szCs w:val="18"/>
            <w:lang w:val="en-US"/>
          </w:rPr>
          <w:t>(</w:t>
        </w:r>
      </w:ins>
      <w:ins w:id="196" w:author="Tomás De Araújo Tavares" w:date="2021-10-26T23:08:00Z">
        <w:r w:rsidR="005977A1" w:rsidRPr="00A45658">
          <w:rPr>
            <w:rFonts w:ascii="Consolas" w:hAnsi="Consolas"/>
            <w:sz w:val="18"/>
            <w:szCs w:val="18"/>
            <w:lang w:val="en-US"/>
          </w:rPr>
          <w:t>[</w:t>
        </w:r>
        <w:r w:rsidR="005977A1" w:rsidRPr="00A2569F">
          <w:rPr>
            <w:rFonts w:ascii="Consolas" w:hAnsi="Consolas"/>
            <w:color w:val="FFC000"/>
            <w:sz w:val="18"/>
            <w:szCs w:val="18"/>
            <w:lang w:val="en-US"/>
          </w:rPr>
          <w:t>1</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3</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5</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9</w:t>
        </w:r>
        <w:r w:rsidR="005977A1" w:rsidRPr="00A45658">
          <w:rPr>
            <w:rFonts w:ascii="Consolas" w:hAnsi="Consolas"/>
            <w:sz w:val="18"/>
            <w:szCs w:val="18"/>
            <w:lang w:val="en-US"/>
          </w:rPr>
          <w:t>]</w:t>
        </w:r>
      </w:ins>
      <w:ins w:id="197" w:author="Tomás De Araújo Tavares" w:date="2021-10-26T22:55:00Z">
        <w:r w:rsidRPr="00A45658">
          <w:rPr>
            <w:rFonts w:ascii="Consolas" w:hAnsi="Consolas"/>
            <w:sz w:val="18"/>
            <w:szCs w:val="18"/>
            <w:lang w:val="en-US"/>
          </w:rPr>
          <w:t xml:space="preserve">, </w:t>
        </w:r>
        <w:proofErr w:type="spellStart"/>
        <w:r w:rsidRPr="00A45658">
          <w:rPr>
            <w:rFonts w:ascii="Consolas" w:hAnsi="Consolas"/>
            <w:sz w:val="18"/>
            <w:szCs w:val="18"/>
            <w:lang w:val="en-US"/>
          </w:rPr>
          <w:t>testingAccuracyMean_i</w:t>
        </w:r>
        <w:proofErr w:type="spellEnd"/>
        <w:r w:rsidRPr="00A45658">
          <w:rPr>
            <w:rFonts w:ascii="Consolas" w:hAnsi="Consolas"/>
            <w:sz w:val="18"/>
            <w:szCs w:val="18"/>
            <w:lang w:val="en-US"/>
          </w:rPr>
          <w:t>)</w:t>
        </w:r>
      </w:ins>
    </w:p>
    <w:p w14:paraId="3FE47CCC" w14:textId="4DB4469A" w:rsidR="00A45658" w:rsidRPr="00A45658" w:rsidRDefault="00A45658" w:rsidP="00A45658">
      <w:pPr>
        <w:pStyle w:val="Body"/>
        <w:spacing w:before="120" w:after="120"/>
        <w:rPr>
          <w:ins w:id="198" w:author="Tomás De Araújo Tavares" w:date="2021-10-26T22:55:00Z"/>
          <w:rFonts w:ascii="Consolas" w:hAnsi="Consolas"/>
          <w:sz w:val="18"/>
          <w:szCs w:val="18"/>
          <w:lang w:val="en-US"/>
        </w:rPr>
      </w:pPr>
      <w:proofErr w:type="spellStart"/>
      <w:ins w:id="199"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200" w:author="Tomás De Araújo Tavares" w:date="2021-10-26T23:07:00Z">
              <w:rPr>
                <w:rFonts w:ascii="Consolas" w:hAnsi="Consolas"/>
                <w:sz w:val="18"/>
                <w:szCs w:val="18"/>
                <w:lang w:val="en-US"/>
              </w:rPr>
            </w:rPrChange>
          </w:rPr>
          <w:t>show</w:t>
        </w:r>
        <w:proofErr w:type="spellEnd"/>
        <w:r w:rsidRPr="00A45658">
          <w:rPr>
            <w:rFonts w:ascii="Consolas" w:hAnsi="Consolas"/>
            <w:sz w:val="18"/>
            <w:szCs w:val="18"/>
            <w:lang w:val="en-US"/>
          </w:rPr>
          <w:t>()</w:t>
        </w:r>
      </w:ins>
      <w:ins w:id="201" w:author="Tomás De Araújo Tavares" w:date="2021-10-26T22:57:00Z">
        <w:r>
          <w:rPr>
            <w:rFonts w:ascii="Consolas" w:hAnsi="Consolas"/>
            <w:sz w:val="18"/>
            <w:szCs w:val="18"/>
            <w:lang w:val="en-US"/>
          </w:rPr>
          <w:t xml:space="preserve">; </w:t>
        </w:r>
      </w:ins>
      <w:proofErr w:type="spellStart"/>
      <w:ins w:id="202"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203" w:author="Tomás De Araújo Tavares" w:date="2021-10-26T23:07:00Z">
              <w:rPr>
                <w:rFonts w:ascii="Consolas" w:hAnsi="Consolas"/>
                <w:sz w:val="18"/>
                <w:szCs w:val="18"/>
                <w:lang w:val="en-US"/>
              </w:rPr>
            </w:rPrChange>
          </w:rPr>
          <w:t>clf</w:t>
        </w:r>
        <w:proofErr w:type="spellEnd"/>
        <w:r w:rsidRPr="00A45658">
          <w:rPr>
            <w:rFonts w:ascii="Consolas" w:hAnsi="Consolas"/>
            <w:sz w:val="18"/>
            <w:szCs w:val="18"/>
            <w:lang w:val="en-US"/>
          </w:rPr>
          <w:t>()</w:t>
        </w:r>
      </w:ins>
    </w:p>
    <w:p w14:paraId="3B947A1F" w14:textId="77777777" w:rsidR="00A45658" w:rsidRPr="00A45658" w:rsidRDefault="00A45658" w:rsidP="00A45658">
      <w:pPr>
        <w:pStyle w:val="Body"/>
        <w:spacing w:before="120" w:after="120"/>
        <w:rPr>
          <w:ins w:id="204" w:author="Tomás De Araújo Tavares" w:date="2021-10-26T22:55:00Z"/>
          <w:rFonts w:ascii="Consolas" w:hAnsi="Consolas"/>
          <w:sz w:val="18"/>
          <w:szCs w:val="18"/>
          <w:lang w:val="en-US"/>
        </w:rPr>
      </w:pPr>
    </w:p>
    <w:p w14:paraId="753C207E" w14:textId="18462357" w:rsidR="00A45658" w:rsidRPr="00A45658" w:rsidRDefault="00A45658" w:rsidP="00A45658">
      <w:pPr>
        <w:pStyle w:val="Body"/>
        <w:spacing w:before="120" w:after="120"/>
        <w:rPr>
          <w:ins w:id="205" w:author="Tomás De Araújo Tavares" w:date="2021-10-26T22:55:00Z"/>
          <w:rFonts w:ascii="Consolas" w:hAnsi="Consolas"/>
          <w:sz w:val="18"/>
          <w:szCs w:val="18"/>
          <w:lang w:val="en-US"/>
        </w:rPr>
      </w:pPr>
      <w:proofErr w:type="spellStart"/>
      <w:ins w:id="206"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207" w:author="Tomás De Araújo Tavares" w:date="2021-10-26T23:07:00Z">
              <w:rPr>
                <w:rFonts w:ascii="Consolas" w:hAnsi="Consolas"/>
                <w:sz w:val="18"/>
                <w:szCs w:val="18"/>
                <w:lang w:val="en-US"/>
              </w:rPr>
            </w:rPrChange>
          </w:rPr>
          <w:t>plot</w:t>
        </w:r>
        <w:proofErr w:type="spellEnd"/>
        <w:r w:rsidRPr="00A45658">
          <w:rPr>
            <w:rFonts w:ascii="Consolas" w:hAnsi="Consolas"/>
            <w:sz w:val="18"/>
            <w:szCs w:val="18"/>
            <w:lang w:val="en-US"/>
          </w:rPr>
          <w:t>([</w:t>
        </w:r>
        <w:r w:rsidRPr="005977A1">
          <w:rPr>
            <w:rFonts w:ascii="Consolas" w:hAnsi="Consolas"/>
            <w:color w:val="FFC000"/>
            <w:sz w:val="18"/>
            <w:szCs w:val="18"/>
            <w:lang w:val="en-US"/>
            <w:rPrChange w:id="208" w:author="Tomás De Araújo Tavares" w:date="2021-10-26T23:08:00Z">
              <w:rPr>
                <w:rFonts w:ascii="Consolas" w:hAnsi="Consolas"/>
                <w:sz w:val="18"/>
                <w:szCs w:val="18"/>
                <w:lang w:val="en-US"/>
              </w:rPr>
            </w:rPrChange>
          </w:rPr>
          <w:t>1</w:t>
        </w:r>
        <w:r w:rsidRPr="00A45658">
          <w:rPr>
            <w:rFonts w:ascii="Consolas" w:hAnsi="Consolas"/>
            <w:sz w:val="18"/>
            <w:szCs w:val="18"/>
            <w:lang w:val="en-US"/>
          </w:rPr>
          <w:t xml:space="preserve">, </w:t>
        </w:r>
        <w:r w:rsidRPr="005977A1">
          <w:rPr>
            <w:rFonts w:ascii="Consolas" w:hAnsi="Consolas"/>
            <w:color w:val="FFC000"/>
            <w:sz w:val="18"/>
            <w:szCs w:val="18"/>
            <w:lang w:val="en-US"/>
            <w:rPrChange w:id="209" w:author="Tomás De Araújo Tavares" w:date="2021-10-26T23:08:00Z">
              <w:rPr>
                <w:rFonts w:ascii="Consolas" w:hAnsi="Consolas"/>
                <w:sz w:val="18"/>
                <w:szCs w:val="18"/>
                <w:lang w:val="en-US"/>
              </w:rPr>
            </w:rPrChange>
          </w:rPr>
          <w:t>3</w:t>
        </w:r>
        <w:r w:rsidRPr="00A45658">
          <w:rPr>
            <w:rFonts w:ascii="Consolas" w:hAnsi="Consolas"/>
            <w:sz w:val="18"/>
            <w:szCs w:val="18"/>
            <w:lang w:val="en-US"/>
          </w:rPr>
          <w:t xml:space="preserve">, </w:t>
        </w:r>
        <w:r w:rsidRPr="005977A1">
          <w:rPr>
            <w:rFonts w:ascii="Consolas" w:hAnsi="Consolas"/>
            <w:color w:val="FFC000"/>
            <w:sz w:val="18"/>
            <w:szCs w:val="18"/>
            <w:lang w:val="en-US"/>
            <w:rPrChange w:id="210" w:author="Tomás De Araújo Tavares" w:date="2021-10-26T23:08:00Z">
              <w:rPr>
                <w:rFonts w:ascii="Consolas" w:hAnsi="Consolas"/>
                <w:sz w:val="18"/>
                <w:szCs w:val="18"/>
                <w:lang w:val="en-US"/>
              </w:rPr>
            </w:rPrChange>
          </w:rPr>
          <w:t>5</w:t>
        </w:r>
        <w:r w:rsidRPr="00A45658">
          <w:rPr>
            <w:rFonts w:ascii="Consolas" w:hAnsi="Consolas"/>
            <w:sz w:val="18"/>
            <w:szCs w:val="18"/>
            <w:lang w:val="en-US"/>
          </w:rPr>
          <w:t xml:space="preserve">, </w:t>
        </w:r>
        <w:r w:rsidRPr="005977A1">
          <w:rPr>
            <w:rFonts w:ascii="Consolas" w:hAnsi="Consolas"/>
            <w:color w:val="FFC000"/>
            <w:sz w:val="18"/>
            <w:szCs w:val="18"/>
            <w:lang w:val="en-US"/>
            <w:rPrChange w:id="211" w:author="Tomás De Araújo Tavares" w:date="2021-10-26T23:08:00Z">
              <w:rPr>
                <w:rFonts w:ascii="Consolas" w:hAnsi="Consolas"/>
                <w:sz w:val="18"/>
                <w:szCs w:val="18"/>
                <w:lang w:val="en-US"/>
              </w:rPr>
            </w:rPrChange>
          </w:rPr>
          <w:t>9</w:t>
        </w:r>
        <w:r w:rsidRPr="00A45658">
          <w:rPr>
            <w:rFonts w:ascii="Consolas" w:hAnsi="Consolas"/>
            <w:sz w:val="18"/>
            <w:szCs w:val="18"/>
            <w:lang w:val="en-US"/>
          </w:rPr>
          <w:t xml:space="preserve">], </w:t>
        </w:r>
        <w:proofErr w:type="spellStart"/>
        <w:r w:rsidRPr="00A45658">
          <w:rPr>
            <w:rFonts w:ascii="Consolas" w:hAnsi="Consolas"/>
            <w:sz w:val="18"/>
            <w:szCs w:val="18"/>
            <w:lang w:val="en-US"/>
          </w:rPr>
          <w:t>trainingAccuracyMean_ii</w:t>
        </w:r>
        <w:proofErr w:type="spellEnd"/>
        <w:r w:rsidRPr="00A45658">
          <w:rPr>
            <w:rFonts w:ascii="Consolas" w:hAnsi="Consolas"/>
            <w:sz w:val="18"/>
            <w:szCs w:val="18"/>
            <w:lang w:val="en-US"/>
          </w:rPr>
          <w:t>)</w:t>
        </w:r>
      </w:ins>
      <w:ins w:id="212" w:author="Tomás De Araújo Tavares" w:date="2021-10-26T22:57:00Z">
        <w:r>
          <w:rPr>
            <w:rFonts w:ascii="Consolas" w:hAnsi="Consolas"/>
            <w:sz w:val="18"/>
            <w:szCs w:val="18"/>
            <w:lang w:val="en-US"/>
          </w:rPr>
          <w:t xml:space="preserve">; </w:t>
        </w:r>
      </w:ins>
      <w:proofErr w:type="spellStart"/>
      <w:ins w:id="213"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214" w:author="Tomás De Araújo Tavares" w:date="2021-10-26T23:07:00Z">
              <w:rPr>
                <w:rFonts w:ascii="Consolas" w:hAnsi="Consolas"/>
                <w:sz w:val="18"/>
                <w:szCs w:val="18"/>
                <w:lang w:val="en-US"/>
              </w:rPr>
            </w:rPrChange>
          </w:rPr>
          <w:t>plot</w:t>
        </w:r>
        <w:proofErr w:type="spellEnd"/>
        <w:r w:rsidRPr="00A45658">
          <w:rPr>
            <w:rFonts w:ascii="Consolas" w:hAnsi="Consolas"/>
            <w:sz w:val="18"/>
            <w:szCs w:val="18"/>
            <w:lang w:val="en-US"/>
          </w:rPr>
          <w:t>(</w:t>
        </w:r>
      </w:ins>
      <w:ins w:id="215" w:author="Tomás De Araújo Tavares" w:date="2021-10-26T23:08:00Z">
        <w:r w:rsidR="005977A1" w:rsidRPr="00A45658">
          <w:rPr>
            <w:rFonts w:ascii="Consolas" w:hAnsi="Consolas"/>
            <w:sz w:val="18"/>
            <w:szCs w:val="18"/>
            <w:lang w:val="en-US"/>
          </w:rPr>
          <w:t>[</w:t>
        </w:r>
        <w:r w:rsidR="005977A1" w:rsidRPr="00A2569F">
          <w:rPr>
            <w:rFonts w:ascii="Consolas" w:hAnsi="Consolas"/>
            <w:color w:val="FFC000"/>
            <w:sz w:val="18"/>
            <w:szCs w:val="18"/>
            <w:lang w:val="en-US"/>
          </w:rPr>
          <w:t>1</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3</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5</w:t>
        </w:r>
        <w:r w:rsidR="005977A1" w:rsidRPr="00A45658">
          <w:rPr>
            <w:rFonts w:ascii="Consolas" w:hAnsi="Consolas"/>
            <w:sz w:val="18"/>
            <w:szCs w:val="18"/>
            <w:lang w:val="en-US"/>
          </w:rPr>
          <w:t xml:space="preserve">, </w:t>
        </w:r>
        <w:r w:rsidR="005977A1" w:rsidRPr="00A2569F">
          <w:rPr>
            <w:rFonts w:ascii="Consolas" w:hAnsi="Consolas"/>
            <w:color w:val="FFC000"/>
            <w:sz w:val="18"/>
            <w:szCs w:val="18"/>
            <w:lang w:val="en-US"/>
          </w:rPr>
          <w:t>9</w:t>
        </w:r>
        <w:r w:rsidR="005977A1" w:rsidRPr="00A45658">
          <w:rPr>
            <w:rFonts w:ascii="Consolas" w:hAnsi="Consolas"/>
            <w:sz w:val="18"/>
            <w:szCs w:val="18"/>
            <w:lang w:val="en-US"/>
          </w:rPr>
          <w:t>]</w:t>
        </w:r>
      </w:ins>
      <w:ins w:id="216" w:author="Tomás De Araújo Tavares" w:date="2021-10-26T22:55:00Z">
        <w:r w:rsidRPr="00A45658">
          <w:rPr>
            <w:rFonts w:ascii="Consolas" w:hAnsi="Consolas"/>
            <w:sz w:val="18"/>
            <w:szCs w:val="18"/>
            <w:lang w:val="en-US"/>
          </w:rPr>
          <w:t>, t</w:t>
        </w:r>
        <w:proofErr w:type="spellStart"/>
        <w:r w:rsidRPr="00A45658">
          <w:rPr>
            <w:rFonts w:ascii="Consolas" w:hAnsi="Consolas"/>
            <w:sz w:val="18"/>
            <w:szCs w:val="18"/>
            <w:lang w:val="en-US"/>
          </w:rPr>
          <w:t>estingAccuracyMean_ii</w:t>
        </w:r>
        <w:proofErr w:type="spellEnd"/>
        <w:r w:rsidRPr="00A45658">
          <w:rPr>
            <w:rFonts w:ascii="Consolas" w:hAnsi="Consolas"/>
            <w:sz w:val="18"/>
            <w:szCs w:val="18"/>
            <w:lang w:val="en-US"/>
          </w:rPr>
          <w:t>)</w:t>
        </w:r>
      </w:ins>
    </w:p>
    <w:p w14:paraId="036080EE" w14:textId="34FFE1CE" w:rsidR="00F13B40" w:rsidDel="007926D0" w:rsidRDefault="00A45658" w:rsidP="005977A1">
      <w:pPr>
        <w:pStyle w:val="Body"/>
        <w:spacing w:before="120" w:after="120"/>
        <w:rPr>
          <w:del w:id="217" w:author="Tomás De Araújo Tavares" w:date="2021-10-26T22:36:00Z"/>
          <w:rFonts w:ascii="Consolas" w:hAnsi="Consolas"/>
          <w:sz w:val="18"/>
          <w:szCs w:val="18"/>
          <w:lang w:val="en-US"/>
        </w:rPr>
        <w:pPrChange w:id="218" w:author="Tomás De Araújo Tavares" w:date="2021-10-26T23:04:00Z">
          <w:pPr>
            <w:pStyle w:val="Body"/>
            <w:spacing w:before="120" w:after="120"/>
          </w:pPr>
        </w:pPrChange>
      </w:pPr>
      <w:proofErr w:type="spellStart"/>
      <w:ins w:id="219" w:author="Tomás De Araújo Tavares" w:date="2021-10-26T22:55:00Z">
        <w:r w:rsidRPr="00A45658">
          <w:rPr>
            <w:rFonts w:ascii="Consolas" w:hAnsi="Consolas"/>
            <w:sz w:val="18"/>
            <w:szCs w:val="18"/>
            <w:lang w:val="en-US"/>
          </w:rPr>
          <w:t>plt.</w:t>
        </w:r>
        <w:r w:rsidRPr="005977A1">
          <w:rPr>
            <w:rFonts w:ascii="Consolas" w:hAnsi="Consolas"/>
            <w:color w:val="66C7FF" w:themeColor="accent1" w:themeTint="99"/>
            <w:sz w:val="18"/>
            <w:szCs w:val="18"/>
            <w:lang w:val="en-US"/>
            <w:rPrChange w:id="220" w:author="Tomás De Araújo Tavares" w:date="2021-10-26T23:07:00Z">
              <w:rPr>
                <w:rFonts w:ascii="Consolas" w:hAnsi="Consolas"/>
                <w:sz w:val="18"/>
                <w:szCs w:val="18"/>
                <w:lang w:val="en-US"/>
              </w:rPr>
            </w:rPrChange>
          </w:rPr>
          <w:t>show</w:t>
        </w:r>
        <w:proofErr w:type="spellEnd"/>
        <w:r w:rsidRPr="00A45658">
          <w:rPr>
            <w:rFonts w:ascii="Consolas" w:hAnsi="Consolas"/>
            <w:sz w:val="18"/>
            <w:szCs w:val="18"/>
            <w:lang w:val="en-US"/>
          </w:rPr>
          <w:t>(</w:t>
        </w:r>
      </w:ins>
      <w:ins w:id="221" w:author="Tomás De Araújo Tavares" w:date="2021-10-26T23:03:00Z">
        <w:r w:rsidR="005977A1">
          <w:rPr>
            <w:rFonts w:ascii="Consolas" w:hAnsi="Consolas"/>
            <w:sz w:val="18"/>
            <w:szCs w:val="18"/>
            <w:lang w:val="en-US"/>
          </w:rPr>
          <w:t>)</w:t>
        </w:r>
      </w:ins>
      <w:del w:id="222" w:author="Tomás De Araújo Tavares" w:date="2021-10-26T22:36:00Z">
        <w:r w:rsidR="00F13B40" w:rsidDel="007926D0">
          <w:rPr>
            <w:rFonts w:ascii="Consolas" w:hAnsi="Consolas"/>
            <w:sz w:val="18"/>
            <w:szCs w:val="18"/>
            <w:lang w:val="en-US"/>
          </w:rPr>
          <w:delText xml:space="preserve">programming </w:delText>
        </w:r>
        <w:r w:rsidR="00F13B40" w:rsidRPr="00F13B40" w:rsidDel="007926D0">
          <w:rPr>
            <w:rFonts w:ascii="Consolas" w:hAnsi="Consolas"/>
            <w:sz w:val="18"/>
            <w:szCs w:val="18"/>
            <w:lang w:val="en-US"/>
          </w:rPr>
          <w:delText xml:space="preserve">code here using Consolas </w:delText>
        </w:r>
        <w:r w:rsidR="00F13B40" w:rsidDel="007926D0">
          <w:rPr>
            <w:rFonts w:ascii="Consolas" w:hAnsi="Consolas"/>
            <w:sz w:val="18"/>
            <w:szCs w:val="18"/>
            <w:lang w:val="en-US"/>
          </w:rPr>
          <w:delText>9</w:delText>
        </w:r>
        <w:r w:rsidR="00F13B40" w:rsidRPr="00F13B40" w:rsidDel="007926D0">
          <w:rPr>
            <w:rFonts w:ascii="Consolas" w:hAnsi="Consolas"/>
            <w:sz w:val="18"/>
            <w:szCs w:val="18"/>
            <w:lang w:val="en-US"/>
          </w:rPr>
          <w:delText>pt</w:delText>
        </w:r>
        <w:r w:rsidR="006832E4" w:rsidDel="007926D0">
          <w:rPr>
            <w:rFonts w:ascii="Consolas" w:hAnsi="Consolas"/>
            <w:sz w:val="18"/>
            <w:szCs w:val="18"/>
            <w:lang w:val="en-US"/>
          </w:rPr>
          <w:delText xml:space="preserve"> or 10pt</w:delText>
        </w:r>
        <w:r w:rsidR="00F13B40" w:rsidRPr="00F13B40" w:rsidDel="007926D0">
          <w:rPr>
            <w:rFonts w:ascii="Consolas" w:hAnsi="Consolas"/>
            <w:sz w:val="18"/>
            <w:szCs w:val="18"/>
            <w:lang w:val="en-US"/>
          </w:rPr>
          <w:delText>.</w:delText>
        </w:r>
        <w:r w:rsidR="00F13B40" w:rsidDel="007926D0">
          <w:rPr>
            <w:rFonts w:ascii="Consolas" w:hAnsi="Consolas"/>
            <w:sz w:val="18"/>
            <w:szCs w:val="18"/>
            <w:lang w:val="en-US"/>
          </w:rPr>
          <w:delText xml:space="preserve"> </w:delText>
        </w:r>
      </w:del>
    </w:p>
    <w:p w14:paraId="12294E23" w14:textId="496F96F2" w:rsidR="00F13B40" w:rsidRPr="00F13B40" w:rsidDel="007926D0" w:rsidRDefault="00F13B40" w:rsidP="005977A1">
      <w:pPr>
        <w:pStyle w:val="Body"/>
        <w:spacing w:before="120" w:after="120"/>
        <w:rPr>
          <w:del w:id="223" w:author="Tomás De Araújo Tavares" w:date="2021-10-26T22:36:00Z"/>
          <w:rFonts w:ascii="Consolas" w:hAnsi="Consolas" w:cs="Times New Roman"/>
          <w:iCs/>
          <w:color w:val="auto"/>
          <w:sz w:val="20"/>
          <w:szCs w:val="20"/>
          <w:lang w:val="en-US"/>
        </w:rPr>
        <w:pPrChange w:id="224" w:author="Tomás De Araújo Tavares" w:date="2021-10-26T23:04:00Z">
          <w:pPr>
            <w:pStyle w:val="Body"/>
            <w:spacing w:before="120" w:after="120"/>
          </w:pPr>
        </w:pPrChange>
      </w:pPr>
      <w:del w:id="225" w:author="Tomás De Araújo Tavares" w:date="2021-10-26T22:36:00Z">
        <w:r w:rsidDel="007926D0">
          <w:rPr>
            <w:rFonts w:ascii="Consolas" w:hAnsi="Consolas"/>
            <w:sz w:val="18"/>
            <w:szCs w:val="18"/>
            <w:lang w:val="en-US"/>
          </w:rPr>
          <w:delText xml:space="preserve">Use </w:delText>
        </w:r>
        <w:r w:rsidRPr="00F74D5F" w:rsidDel="007926D0">
          <w:rPr>
            <w:rFonts w:ascii="Consolas" w:hAnsi="Consolas"/>
            <w:b/>
            <w:bCs/>
            <w:sz w:val="18"/>
            <w:szCs w:val="18"/>
            <w:lang w:val="en-US"/>
          </w:rPr>
          <w:delText>highlighting</w:delText>
        </w:r>
        <w:r w:rsidDel="007926D0">
          <w:rPr>
            <w:rFonts w:ascii="Consolas" w:hAnsi="Consolas"/>
            <w:sz w:val="18"/>
            <w:szCs w:val="18"/>
            <w:lang w:val="en-US"/>
          </w:rPr>
          <w:delText xml:space="preserve"> or </w:delText>
        </w:r>
        <w:r w:rsidRPr="00F74D5F" w:rsidDel="007926D0">
          <w:rPr>
            <w:rFonts w:ascii="Consolas" w:hAnsi="Consolas"/>
            <w:color w:val="00B050"/>
            <w:sz w:val="18"/>
            <w:szCs w:val="18"/>
            <w:lang w:val="en-US"/>
          </w:rPr>
          <w:delText xml:space="preserve">colored </w:delText>
        </w:r>
        <w:r w:rsidDel="007926D0">
          <w:rPr>
            <w:rFonts w:ascii="Consolas" w:hAnsi="Consolas"/>
            <w:sz w:val="18"/>
            <w:szCs w:val="18"/>
            <w:lang w:val="en-US"/>
          </w:rPr>
          <w:delText>text to facilitate the analysis by your faculty hosts.</w:delText>
        </w:r>
      </w:del>
    </w:p>
    <w:p w14:paraId="258E1A9F" w14:textId="4916FF31" w:rsidR="00436861" w:rsidDel="005977A1" w:rsidRDefault="00436861" w:rsidP="005977A1">
      <w:pPr>
        <w:pStyle w:val="Body"/>
        <w:spacing w:before="120" w:after="120"/>
        <w:rPr>
          <w:del w:id="226" w:author="Tomás De Araújo Tavares" w:date="2021-10-26T23:03:00Z"/>
          <w:rFonts w:ascii="Times New Roman" w:hAnsi="Times New Roman" w:cs="Times New Roman"/>
          <w:iCs/>
          <w:color w:val="auto"/>
          <w:sz w:val="24"/>
          <w:szCs w:val="24"/>
          <w:lang w:val="en-US"/>
        </w:rPr>
        <w:pPrChange w:id="227" w:author="Tomás De Araújo Tavares" w:date="2021-10-26T23:04:00Z">
          <w:pPr>
            <w:pStyle w:val="Body"/>
            <w:spacing w:before="120" w:after="120"/>
          </w:pPr>
        </w:pPrChange>
      </w:pPr>
    </w:p>
    <w:p w14:paraId="1248D0D2" w14:textId="046515BF" w:rsidR="00F13B40" w:rsidDel="005977A1" w:rsidRDefault="00F13B40" w:rsidP="005977A1">
      <w:pPr>
        <w:pStyle w:val="Body"/>
        <w:rPr>
          <w:del w:id="228" w:author="Tomás De Araújo Tavares" w:date="2021-10-26T23:03:00Z"/>
          <w:rFonts w:ascii="Times New Roman" w:hAnsi="Times New Roman" w:cs="Times New Roman"/>
          <w:iCs/>
          <w:color w:val="auto"/>
          <w:sz w:val="24"/>
          <w:szCs w:val="24"/>
          <w:lang w:val="en-US"/>
        </w:rPr>
        <w:pPrChange w:id="229" w:author="Tomás De Araújo Tavares" w:date="2021-10-26T23:04:00Z">
          <w:pPr>
            <w:pStyle w:val="Body"/>
            <w:jc w:val="center"/>
          </w:pPr>
        </w:pPrChange>
      </w:pPr>
    </w:p>
    <w:p w14:paraId="2E41F742" w14:textId="668E83D9" w:rsidR="00694EDB" w:rsidRPr="00664534" w:rsidRDefault="003F1A96" w:rsidP="005977A1">
      <w:pPr>
        <w:pStyle w:val="Body"/>
        <w:rPr>
          <w:lang w:val="en-US"/>
        </w:rPr>
        <w:pPrChange w:id="230" w:author="Tomás De Araújo Tavares" w:date="2021-10-26T23:04:00Z">
          <w:pPr>
            <w:pStyle w:val="Body"/>
            <w:jc w:val="center"/>
          </w:pPr>
        </w:pPrChange>
      </w:pPr>
      <w:del w:id="231" w:author="Tomás De Araújo Tavares" w:date="2021-10-26T23:03:00Z">
        <w:r w:rsidDel="005977A1">
          <w:rPr>
            <w:b/>
            <w:bCs/>
            <w:sz w:val="26"/>
            <w:szCs w:val="26"/>
            <w:lang w:val="en-US"/>
          </w:rPr>
          <w:delText>END</w:delText>
        </w:r>
      </w:del>
    </w:p>
    <w:sectPr w:rsidR="00694EDB" w:rsidRPr="00664534" w:rsidSect="007F2FCB">
      <w:headerReference w:type="even" r:id="rId10"/>
      <w:headerReference w:type="default" r:id="rId11"/>
      <w:footerReference w:type="even" r:id="rId12"/>
      <w:footerReference w:type="default" r:id="rId13"/>
      <w:headerReference w:type="first" r:id="rId14"/>
      <w:footerReference w:type="first" r:id="rId15"/>
      <w:type w:val="continuous"/>
      <w:pgSz w:w="11906" w:h="16838"/>
      <w:pgMar w:top="1134" w:right="746" w:bottom="900" w:left="1260"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55F66" w14:textId="77777777" w:rsidR="00CC380D" w:rsidRDefault="00CC380D" w:rsidP="00F13B40">
      <w:r>
        <w:separator/>
      </w:r>
    </w:p>
  </w:endnote>
  <w:endnote w:type="continuationSeparator" w:id="0">
    <w:p w14:paraId="08781810" w14:textId="77777777" w:rsidR="00CC380D" w:rsidRDefault="00CC380D" w:rsidP="00F13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D835B" w14:textId="77777777" w:rsidR="00F13B40" w:rsidRDefault="00F13B40" w:rsidP="00F13B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AD0DF" w14:textId="77777777" w:rsidR="00F13B40" w:rsidRDefault="00F13B40" w:rsidP="00F13B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3DA45" w14:textId="77777777" w:rsidR="00F13B40" w:rsidRDefault="00F13B40" w:rsidP="00F13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506CB2" w14:textId="77777777" w:rsidR="00CC380D" w:rsidRDefault="00CC380D" w:rsidP="00F13B40">
      <w:r>
        <w:separator/>
      </w:r>
    </w:p>
  </w:footnote>
  <w:footnote w:type="continuationSeparator" w:id="0">
    <w:p w14:paraId="12E57E3A" w14:textId="77777777" w:rsidR="00CC380D" w:rsidRDefault="00CC380D" w:rsidP="00F13B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AED67A" w14:textId="77777777" w:rsidR="00F13B40" w:rsidRDefault="00F13B40" w:rsidP="00F13B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DCA1" w14:textId="54823C7B" w:rsidR="00EE2741" w:rsidRPr="00683FA3" w:rsidRDefault="00EE2741" w:rsidP="00F13B40">
    <w:pPr>
      <w:pStyle w:val="HeaderFooter"/>
      <w:tabs>
        <w:tab w:val="clear" w:pos="9020"/>
        <w:tab w:val="center" w:pos="4819"/>
        <w:tab w:val="right" w:pos="9638"/>
      </w:tabs>
      <w:spacing w:line="288" w:lineRule="auto"/>
      <w:rPr>
        <w:rFonts w:ascii="Cambria Math" w:hAnsi="Cambria Math" w:cs="Times New Roman"/>
        <w:bCs/>
        <w:lang w:val="pt-PT"/>
      </w:rPr>
    </w:pPr>
    <w:r w:rsidRPr="00A43C42">
      <w:rPr>
        <w:rFonts w:ascii="Times New Roman" w:hAnsi="Times New Roman" w:cs="Times New Roman"/>
        <w:bCs/>
        <w:noProof/>
        <w:sz w:val="22"/>
        <w:szCs w:val="22"/>
      </w:rPr>
      <w:drawing>
        <wp:inline distT="0" distB="0" distL="0" distR="0" wp14:anchorId="2366F11A" wp14:editId="3F3C3129">
          <wp:extent cx="1203325" cy="568325"/>
          <wp:effectExtent l="0" t="0" r="0" b="3175"/>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325" cy="568325"/>
                  </a:xfrm>
                  <a:prstGeom prst="rect">
                    <a:avLst/>
                  </a:prstGeom>
                  <a:noFill/>
                  <a:ln>
                    <a:noFill/>
                  </a:ln>
                </pic:spPr>
              </pic:pic>
            </a:graphicData>
          </a:graphic>
        </wp:inline>
      </w:drawing>
    </w:r>
    <w:r w:rsidRPr="00683FA3">
      <w:rPr>
        <w:rFonts w:ascii="Times New Roman" w:hAnsi="Times New Roman" w:cs="Times New Roman"/>
        <w:bCs/>
        <w:lang w:val="pt-PT"/>
      </w:rPr>
      <w:tab/>
    </w:r>
    <w:r w:rsidR="007F2FCB">
      <w:rPr>
        <w:rFonts w:ascii="Times New Roman" w:hAnsi="Times New Roman" w:cs="Times New Roman"/>
        <w:bCs/>
        <w:lang w:val="pt-PT"/>
      </w:rPr>
      <w:t xml:space="preserve">    </w:t>
    </w:r>
    <w:r w:rsidRPr="00683FA3">
      <w:rPr>
        <w:rFonts w:ascii="Cambria Math" w:hAnsi="Cambria Math" w:cs="Times New Roman"/>
        <w:bCs/>
        <w:lang w:val="pt-PT"/>
      </w:rPr>
      <w:t>Aprendizagem 2021/22</w:t>
    </w:r>
  </w:p>
  <w:p w14:paraId="56CED779" w14:textId="1BBA1972" w:rsidR="007F2FCB" w:rsidRPr="00F13B40" w:rsidRDefault="00EE2741" w:rsidP="007F2FCB">
    <w:pPr>
      <w:pStyle w:val="HeaderFooter"/>
      <w:tabs>
        <w:tab w:val="clear" w:pos="9020"/>
        <w:tab w:val="center" w:pos="4819"/>
        <w:tab w:val="right" w:pos="9638"/>
      </w:tabs>
      <w:spacing w:line="288" w:lineRule="auto"/>
      <w:jc w:val="center"/>
      <w:rPr>
        <w:rFonts w:ascii="Cambria Math" w:hAnsi="Cambria Math" w:cs="Times New Roman"/>
        <w:b/>
        <w:bCs/>
        <w:lang w:val="pt-PT"/>
      </w:rPr>
    </w:pPr>
    <w:proofErr w:type="spellStart"/>
    <w:r w:rsidRPr="00683FA3">
      <w:rPr>
        <w:rFonts w:ascii="Cambria Math" w:hAnsi="Cambria Math" w:cs="Times New Roman"/>
        <w:b/>
        <w:bCs/>
        <w:lang w:val="pt-PT"/>
      </w:rPr>
      <w:t>Homework</w:t>
    </w:r>
    <w:proofErr w:type="spellEnd"/>
    <w:r w:rsidRPr="00683FA3">
      <w:rPr>
        <w:rFonts w:ascii="Cambria Math" w:hAnsi="Cambria Math" w:cs="Times New Roman"/>
        <w:b/>
        <w:bCs/>
        <w:lang w:val="pt-PT"/>
      </w:rPr>
      <w:t xml:space="preserve"> I</w:t>
    </w:r>
    <w:r w:rsidR="007F2FCB">
      <w:rPr>
        <w:rFonts w:ascii="Cambria Math" w:hAnsi="Cambria Math" w:cs="Times New Roman"/>
        <w:b/>
        <w:bCs/>
        <w:lang w:val="pt-PT"/>
      </w:rPr>
      <w:t xml:space="preserve"> – </w:t>
    </w:r>
    <w:proofErr w:type="spellStart"/>
    <w:r w:rsidR="007F2FCB">
      <w:rPr>
        <w:rFonts w:ascii="Cambria Math" w:hAnsi="Cambria Math" w:cs="Times New Roman"/>
        <w:b/>
        <w:bCs/>
        <w:lang w:val="pt-PT"/>
      </w:rPr>
      <w:t>Group</w:t>
    </w:r>
    <w:proofErr w:type="spellEnd"/>
    <w:r w:rsidR="007F2FCB">
      <w:rPr>
        <w:rFonts w:ascii="Cambria Math" w:hAnsi="Cambria Math" w:cs="Times New Roman"/>
        <w:b/>
        <w:bCs/>
        <w:lang w:val="pt-PT"/>
      </w:rPr>
      <w:t xml:space="preserve"> XXX</w:t>
    </w:r>
  </w:p>
  <w:p w14:paraId="198CB8F0" w14:textId="77777777" w:rsidR="00F13B40" w:rsidRPr="00A43C42" w:rsidRDefault="00F13B40" w:rsidP="00F13B40">
    <w:pPr>
      <w:pStyle w:val="HeaderFooter"/>
      <w:tabs>
        <w:tab w:val="clear" w:pos="9020"/>
        <w:tab w:val="center" w:pos="4819"/>
        <w:tab w:val="right" w:pos="9638"/>
      </w:tabs>
      <w:spacing w:line="288" w:lineRule="auto"/>
      <w:rPr>
        <w:rFonts w:ascii="Cambria Math" w:hAnsi="Cambria Math" w:cs="Times New Roman"/>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6BE15" w14:textId="77777777" w:rsidR="00F13B40" w:rsidRDefault="00F13B40" w:rsidP="00F13B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51B8F"/>
    <w:multiLevelType w:val="hybridMultilevel"/>
    <w:tmpl w:val="7818AC50"/>
    <w:lvl w:ilvl="0" w:tplc="10641D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1B1111"/>
    <w:multiLevelType w:val="hybridMultilevel"/>
    <w:tmpl w:val="B680C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53412B"/>
    <w:multiLevelType w:val="hybridMultilevel"/>
    <w:tmpl w:val="6F98B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D6116"/>
    <w:multiLevelType w:val="hybridMultilevel"/>
    <w:tmpl w:val="51F47802"/>
    <w:lvl w:ilvl="0" w:tplc="6FE411F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D2C96"/>
    <w:multiLevelType w:val="hybridMultilevel"/>
    <w:tmpl w:val="5650BC04"/>
    <w:lvl w:ilvl="0" w:tplc="A6DE2DEE">
      <w:start w:val="2"/>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C4596D"/>
    <w:multiLevelType w:val="hybridMultilevel"/>
    <w:tmpl w:val="8D8243DE"/>
    <w:lvl w:ilvl="0" w:tplc="EE8873C4">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0F0458"/>
    <w:multiLevelType w:val="hybridMultilevel"/>
    <w:tmpl w:val="4E8CEA98"/>
    <w:lvl w:ilvl="0" w:tplc="D40A0D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0463C2"/>
    <w:multiLevelType w:val="hybridMultilevel"/>
    <w:tmpl w:val="9A483DCC"/>
    <w:lvl w:ilvl="0" w:tplc="A91639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685188"/>
    <w:multiLevelType w:val="hybridMultilevel"/>
    <w:tmpl w:val="220EE106"/>
    <w:lvl w:ilvl="0" w:tplc="FE5EE9A0">
      <w:start w:val="1"/>
      <w:numFmt w:val="upperRoman"/>
      <w:lvlText w:val="%1)"/>
      <w:lvlJc w:val="left"/>
      <w:pPr>
        <w:ind w:left="1080" w:hanging="720"/>
      </w:pPr>
      <w:rPr>
        <w:rFonts w:ascii="Helvetica Neue" w:eastAsia="Arial Unicode MS" w:hAnsi="Helvetica Neue" w:cs="Arial Unicode MS" w:hint="default"/>
        <w:b w:val="0"/>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5F49E3"/>
    <w:multiLevelType w:val="hybridMultilevel"/>
    <w:tmpl w:val="82069DB0"/>
    <w:lvl w:ilvl="0" w:tplc="7D9C4B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8CF2CD6"/>
    <w:multiLevelType w:val="hybridMultilevel"/>
    <w:tmpl w:val="ABE647EE"/>
    <w:lvl w:ilvl="0" w:tplc="0C988624">
      <w:numFmt w:val="bullet"/>
      <w:lvlText w:val="-"/>
      <w:lvlJc w:val="left"/>
      <w:pPr>
        <w:ind w:left="720" w:hanging="360"/>
      </w:pPr>
      <w:rPr>
        <w:rFonts w:ascii="Helvetica Neue" w:eastAsia="Arial Unicode MS" w:hAnsi="Helvetica Neue"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CB104C"/>
    <w:multiLevelType w:val="hybridMultilevel"/>
    <w:tmpl w:val="8482D0A8"/>
    <w:lvl w:ilvl="0" w:tplc="1576B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CDC6A94"/>
    <w:multiLevelType w:val="hybridMultilevel"/>
    <w:tmpl w:val="C77C9D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1"/>
  </w:num>
  <w:num w:numId="4">
    <w:abstractNumId w:val="6"/>
  </w:num>
  <w:num w:numId="5">
    <w:abstractNumId w:val="9"/>
  </w:num>
  <w:num w:numId="6">
    <w:abstractNumId w:val="0"/>
  </w:num>
  <w:num w:numId="7">
    <w:abstractNumId w:val="8"/>
  </w:num>
  <w:num w:numId="8">
    <w:abstractNumId w:val="3"/>
  </w:num>
  <w:num w:numId="9">
    <w:abstractNumId w:val="5"/>
  </w:num>
  <w:num w:numId="10">
    <w:abstractNumId w:val="10"/>
  </w:num>
  <w:num w:numId="11">
    <w:abstractNumId w:val="12"/>
  </w:num>
  <w:num w:numId="12">
    <w:abstractNumId w:val="7"/>
  </w:num>
  <w:num w:numId="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más De Araújo Tavares">
    <w15:presenceInfo w15:providerId="None" w15:userId="Tomás De Araújo Tava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EC6"/>
    <w:rsid w:val="00011578"/>
    <w:rsid w:val="00035826"/>
    <w:rsid w:val="00047396"/>
    <w:rsid w:val="000C6441"/>
    <w:rsid w:val="000D49C1"/>
    <w:rsid w:val="00124728"/>
    <w:rsid w:val="00125847"/>
    <w:rsid w:val="00126049"/>
    <w:rsid w:val="00131356"/>
    <w:rsid w:val="00156101"/>
    <w:rsid w:val="00157F0C"/>
    <w:rsid w:val="0016015F"/>
    <w:rsid w:val="001875A2"/>
    <w:rsid w:val="001C60ED"/>
    <w:rsid w:val="001C782B"/>
    <w:rsid w:val="001E03B0"/>
    <w:rsid w:val="00225E3E"/>
    <w:rsid w:val="002378FD"/>
    <w:rsid w:val="00244BFA"/>
    <w:rsid w:val="0024611A"/>
    <w:rsid w:val="00284B14"/>
    <w:rsid w:val="00296A8E"/>
    <w:rsid w:val="00316AE3"/>
    <w:rsid w:val="00316E0C"/>
    <w:rsid w:val="00320D05"/>
    <w:rsid w:val="0033136A"/>
    <w:rsid w:val="003358F5"/>
    <w:rsid w:val="00340CAB"/>
    <w:rsid w:val="00354189"/>
    <w:rsid w:val="00361152"/>
    <w:rsid w:val="00374EC5"/>
    <w:rsid w:val="00395A28"/>
    <w:rsid w:val="003C4D09"/>
    <w:rsid w:val="003D0D26"/>
    <w:rsid w:val="003D2430"/>
    <w:rsid w:val="003D4B4C"/>
    <w:rsid w:val="003F1A96"/>
    <w:rsid w:val="00434370"/>
    <w:rsid w:val="00436861"/>
    <w:rsid w:val="00443FF1"/>
    <w:rsid w:val="00444345"/>
    <w:rsid w:val="0045023C"/>
    <w:rsid w:val="00454AA6"/>
    <w:rsid w:val="00492795"/>
    <w:rsid w:val="00497C51"/>
    <w:rsid w:val="004C4065"/>
    <w:rsid w:val="004D5652"/>
    <w:rsid w:val="004F1BF6"/>
    <w:rsid w:val="00505A6A"/>
    <w:rsid w:val="00510A07"/>
    <w:rsid w:val="00556879"/>
    <w:rsid w:val="00572760"/>
    <w:rsid w:val="005841A9"/>
    <w:rsid w:val="005977A1"/>
    <w:rsid w:val="005A10F6"/>
    <w:rsid w:val="005B358D"/>
    <w:rsid w:val="005B7B3F"/>
    <w:rsid w:val="005C49F4"/>
    <w:rsid w:val="005D354F"/>
    <w:rsid w:val="005E528A"/>
    <w:rsid w:val="006024F8"/>
    <w:rsid w:val="00643178"/>
    <w:rsid w:val="006531E3"/>
    <w:rsid w:val="00664534"/>
    <w:rsid w:val="006832E4"/>
    <w:rsid w:val="00683FA3"/>
    <w:rsid w:val="00684551"/>
    <w:rsid w:val="00692DA0"/>
    <w:rsid w:val="00694EDB"/>
    <w:rsid w:val="006A3A49"/>
    <w:rsid w:val="006B179F"/>
    <w:rsid w:val="006B69FE"/>
    <w:rsid w:val="006C581D"/>
    <w:rsid w:val="006C7CFB"/>
    <w:rsid w:val="006D75E1"/>
    <w:rsid w:val="00706A64"/>
    <w:rsid w:val="0074437E"/>
    <w:rsid w:val="007869BD"/>
    <w:rsid w:val="007926D0"/>
    <w:rsid w:val="0079382A"/>
    <w:rsid w:val="007B1F1D"/>
    <w:rsid w:val="007C5B0D"/>
    <w:rsid w:val="007C5BC7"/>
    <w:rsid w:val="007D63CC"/>
    <w:rsid w:val="007F2FCB"/>
    <w:rsid w:val="007F714E"/>
    <w:rsid w:val="00823284"/>
    <w:rsid w:val="00861327"/>
    <w:rsid w:val="00861D91"/>
    <w:rsid w:val="00882CB0"/>
    <w:rsid w:val="00887F6F"/>
    <w:rsid w:val="008910AC"/>
    <w:rsid w:val="008C286E"/>
    <w:rsid w:val="00933A01"/>
    <w:rsid w:val="0093541D"/>
    <w:rsid w:val="009377E1"/>
    <w:rsid w:val="00983FC0"/>
    <w:rsid w:val="009936AE"/>
    <w:rsid w:val="0099616D"/>
    <w:rsid w:val="0099639C"/>
    <w:rsid w:val="009A55E3"/>
    <w:rsid w:val="009B1C0A"/>
    <w:rsid w:val="009C1F7B"/>
    <w:rsid w:val="009C6355"/>
    <w:rsid w:val="009F6A67"/>
    <w:rsid w:val="00A02F84"/>
    <w:rsid w:val="00A43C42"/>
    <w:rsid w:val="00A45658"/>
    <w:rsid w:val="00A77F51"/>
    <w:rsid w:val="00AB6B30"/>
    <w:rsid w:val="00AC2129"/>
    <w:rsid w:val="00AD7372"/>
    <w:rsid w:val="00AF2FF9"/>
    <w:rsid w:val="00B3652D"/>
    <w:rsid w:val="00B53FBD"/>
    <w:rsid w:val="00B54256"/>
    <w:rsid w:val="00B55C5C"/>
    <w:rsid w:val="00B62948"/>
    <w:rsid w:val="00BA5EED"/>
    <w:rsid w:val="00BD6DDE"/>
    <w:rsid w:val="00BE4DF6"/>
    <w:rsid w:val="00BF417B"/>
    <w:rsid w:val="00C06FE5"/>
    <w:rsid w:val="00C336ED"/>
    <w:rsid w:val="00C36494"/>
    <w:rsid w:val="00C4087E"/>
    <w:rsid w:val="00C44FB1"/>
    <w:rsid w:val="00CA35B7"/>
    <w:rsid w:val="00CC380D"/>
    <w:rsid w:val="00CE3DC4"/>
    <w:rsid w:val="00CF546E"/>
    <w:rsid w:val="00CF5F08"/>
    <w:rsid w:val="00D513E2"/>
    <w:rsid w:val="00D7540E"/>
    <w:rsid w:val="00E02052"/>
    <w:rsid w:val="00E05A7D"/>
    <w:rsid w:val="00E12EC6"/>
    <w:rsid w:val="00E3787A"/>
    <w:rsid w:val="00E514BC"/>
    <w:rsid w:val="00E56947"/>
    <w:rsid w:val="00E73C71"/>
    <w:rsid w:val="00E8041A"/>
    <w:rsid w:val="00E92C0E"/>
    <w:rsid w:val="00E9569F"/>
    <w:rsid w:val="00EA6A30"/>
    <w:rsid w:val="00EB6A75"/>
    <w:rsid w:val="00EC446F"/>
    <w:rsid w:val="00EC4B84"/>
    <w:rsid w:val="00EE01EE"/>
    <w:rsid w:val="00EE2741"/>
    <w:rsid w:val="00F13B40"/>
    <w:rsid w:val="00F74D5F"/>
    <w:rsid w:val="00F9609F"/>
    <w:rsid w:val="00FA1F32"/>
    <w:rsid w:val="00FB5950"/>
    <w:rsid w:val="00FC7CC1"/>
    <w:rsid w:val="00FD5C50"/>
    <w:rsid w:val="00FE18DB"/>
    <w:rsid w:val="00FE2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AA646"/>
  <w15:docId w15:val="{B4D0586C-F82D-1A42-99EC-6FBE43F0F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ascii="Helvetica Neue" w:hAnsi="Helvetica Neue" w:cs="Arial Unicode MS"/>
      <w:color w:val="000000"/>
      <w:sz w:val="22"/>
      <w:szCs w:val="22"/>
      <w:lang w:val="pt-PT"/>
    </w:rPr>
  </w:style>
  <w:style w:type="paragraph" w:customStyle="1" w:styleId="Default">
    <w:name w:val="Default"/>
    <w:rPr>
      <w:rFonts w:ascii="Helvetica Neue" w:hAnsi="Helvetica Neue" w:cs="Arial Unicode MS"/>
      <w:color w:val="000000"/>
      <w:sz w:val="22"/>
      <w:szCs w:val="22"/>
      <w:lang w:val="pt-PT"/>
    </w:rPr>
  </w:style>
  <w:style w:type="paragraph" w:styleId="Header">
    <w:name w:val="header"/>
    <w:basedOn w:val="Normal"/>
    <w:link w:val="HeaderChar"/>
    <w:uiPriority w:val="99"/>
    <w:unhideWhenUsed/>
    <w:rsid w:val="00C44FB1"/>
    <w:pPr>
      <w:tabs>
        <w:tab w:val="center" w:pos="4680"/>
        <w:tab w:val="right" w:pos="9360"/>
      </w:tabs>
    </w:pPr>
  </w:style>
  <w:style w:type="character" w:customStyle="1" w:styleId="HeaderChar">
    <w:name w:val="Header Char"/>
    <w:basedOn w:val="DefaultParagraphFont"/>
    <w:link w:val="Header"/>
    <w:uiPriority w:val="99"/>
    <w:rsid w:val="00C44FB1"/>
    <w:rPr>
      <w:sz w:val="24"/>
      <w:szCs w:val="24"/>
    </w:rPr>
  </w:style>
  <w:style w:type="paragraph" w:styleId="Footer">
    <w:name w:val="footer"/>
    <w:basedOn w:val="Normal"/>
    <w:link w:val="FooterChar"/>
    <w:uiPriority w:val="99"/>
    <w:unhideWhenUsed/>
    <w:rsid w:val="00C44FB1"/>
    <w:pPr>
      <w:tabs>
        <w:tab w:val="center" w:pos="4680"/>
        <w:tab w:val="right" w:pos="9360"/>
      </w:tabs>
    </w:pPr>
  </w:style>
  <w:style w:type="character" w:customStyle="1" w:styleId="FooterChar">
    <w:name w:val="Footer Char"/>
    <w:basedOn w:val="DefaultParagraphFont"/>
    <w:link w:val="Footer"/>
    <w:uiPriority w:val="99"/>
    <w:rsid w:val="00C44FB1"/>
    <w:rPr>
      <w:sz w:val="24"/>
      <w:szCs w:val="24"/>
    </w:rPr>
  </w:style>
  <w:style w:type="paragraph" w:styleId="NormalWeb">
    <w:name w:val="Normal (Web)"/>
    <w:basedOn w:val="Normal"/>
    <w:uiPriority w:val="99"/>
    <w:unhideWhenUsed/>
    <w:rsid w:val="00225E3E"/>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paragraph" w:styleId="BodyText2">
    <w:name w:val="Body Text 2"/>
    <w:basedOn w:val="Normal"/>
    <w:link w:val="BodyText2Char"/>
    <w:rsid w:val="00FE18D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2"/>
      <w:szCs w:val="20"/>
      <w:bdr w:val="none" w:sz="0" w:space="0" w:color="auto"/>
    </w:rPr>
  </w:style>
  <w:style w:type="character" w:customStyle="1" w:styleId="BodyText2Char">
    <w:name w:val="Body Text 2 Char"/>
    <w:basedOn w:val="DefaultParagraphFont"/>
    <w:link w:val="BodyText2"/>
    <w:rsid w:val="00FE18DB"/>
    <w:rPr>
      <w:rFonts w:eastAsia="Times New Roman"/>
      <w:sz w:val="22"/>
      <w:bdr w:val="none" w:sz="0" w:space="0" w:color="auto"/>
    </w:rPr>
  </w:style>
  <w:style w:type="table" w:styleId="TableGrid">
    <w:name w:val="Table Grid"/>
    <w:basedOn w:val="TableNormal"/>
    <w:uiPriority w:val="59"/>
    <w:rsid w:val="00510A07"/>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lang w:val="en-GB"/>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99"/>
    <w:semiHidden/>
    <w:unhideWhenUsed/>
    <w:rsid w:val="0099639C"/>
    <w:pPr>
      <w:spacing w:after="120"/>
    </w:pPr>
  </w:style>
  <w:style w:type="character" w:customStyle="1" w:styleId="BodyTextChar">
    <w:name w:val="Body Text Char"/>
    <w:basedOn w:val="DefaultParagraphFont"/>
    <w:link w:val="BodyText"/>
    <w:uiPriority w:val="99"/>
    <w:semiHidden/>
    <w:rsid w:val="0099639C"/>
    <w:rPr>
      <w:sz w:val="24"/>
      <w:szCs w:val="24"/>
    </w:rPr>
  </w:style>
  <w:style w:type="character" w:styleId="UnresolvedMention">
    <w:name w:val="Unresolved Mention"/>
    <w:basedOn w:val="DefaultParagraphFont"/>
    <w:uiPriority w:val="99"/>
    <w:semiHidden/>
    <w:unhideWhenUsed/>
    <w:rsid w:val="0024611A"/>
    <w:rPr>
      <w:color w:val="605E5C"/>
      <w:shd w:val="clear" w:color="auto" w:fill="E1DFDD"/>
    </w:rPr>
  </w:style>
  <w:style w:type="character" w:styleId="PlaceholderText">
    <w:name w:val="Placeholder Text"/>
    <w:basedOn w:val="DefaultParagraphFont"/>
    <w:uiPriority w:val="99"/>
    <w:semiHidden/>
    <w:rsid w:val="005B7B3F"/>
    <w:rPr>
      <w:color w:val="808080"/>
    </w:rPr>
  </w:style>
  <w:style w:type="paragraph" w:styleId="ListParagraph">
    <w:name w:val="List Paragraph"/>
    <w:basedOn w:val="Normal"/>
    <w:uiPriority w:val="34"/>
    <w:qFormat/>
    <w:rsid w:val="00F13B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74177">
      <w:bodyDiv w:val="1"/>
      <w:marLeft w:val="0"/>
      <w:marRight w:val="0"/>
      <w:marTop w:val="0"/>
      <w:marBottom w:val="0"/>
      <w:divBdr>
        <w:top w:val="none" w:sz="0" w:space="0" w:color="auto"/>
        <w:left w:val="none" w:sz="0" w:space="0" w:color="auto"/>
        <w:bottom w:val="none" w:sz="0" w:space="0" w:color="auto"/>
        <w:right w:val="none" w:sz="0" w:space="0" w:color="auto"/>
      </w:divBdr>
    </w:div>
    <w:div w:id="45958073">
      <w:bodyDiv w:val="1"/>
      <w:marLeft w:val="0"/>
      <w:marRight w:val="0"/>
      <w:marTop w:val="0"/>
      <w:marBottom w:val="0"/>
      <w:divBdr>
        <w:top w:val="none" w:sz="0" w:space="0" w:color="auto"/>
        <w:left w:val="none" w:sz="0" w:space="0" w:color="auto"/>
        <w:bottom w:val="none" w:sz="0" w:space="0" w:color="auto"/>
        <w:right w:val="none" w:sz="0" w:space="0" w:color="auto"/>
      </w:divBdr>
    </w:div>
    <w:div w:id="130710965">
      <w:bodyDiv w:val="1"/>
      <w:marLeft w:val="0"/>
      <w:marRight w:val="0"/>
      <w:marTop w:val="0"/>
      <w:marBottom w:val="0"/>
      <w:divBdr>
        <w:top w:val="none" w:sz="0" w:space="0" w:color="auto"/>
        <w:left w:val="none" w:sz="0" w:space="0" w:color="auto"/>
        <w:bottom w:val="none" w:sz="0" w:space="0" w:color="auto"/>
        <w:right w:val="none" w:sz="0" w:space="0" w:color="auto"/>
      </w:divBdr>
      <w:divsChild>
        <w:div w:id="2142460224">
          <w:marLeft w:val="0"/>
          <w:marRight w:val="0"/>
          <w:marTop w:val="0"/>
          <w:marBottom w:val="0"/>
          <w:divBdr>
            <w:top w:val="none" w:sz="0" w:space="0" w:color="auto"/>
            <w:left w:val="none" w:sz="0" w:space="0" w:color="auto"/>
            <w:bottom w:val="none" w:sz="0" w:space="0" w:color="auto"/>
            <w:right w:val="none" w:sz="0" w:space="0" w:color="auto"/>
          </w:divBdr>
          <w:divsChild>
            <w:div w:id="185218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9438">
      <w:bodyDiv w:val="1"/>
      <w:marLeft w:val="0"/>
      <w:marRight w:val="0"/>
      <w:marTop w:val="0"/>
      <w:marBottom w:val="0"/>
      <w:divBdr>
        <w:top w:val="none" w:sz="0" w:space="0" w:color="auto"/>
        <w:left w:val="none" w:sz="0" w:space="0" w:color="auto"/>
        <w:bottom w:val="none" w:sz="0" w:space="0" w:color="auto"/>
        <w:right w:val="none" w:sz="0" w:space="0" w:color="auto"/>
      </w:divBdr>
      <w:divsChild>
        <w:div w:id="285083285">
          <w:marLeft w:val="0"/>
          <w:marRight w:val="0"/>
          <w:marTop w:val="0"/>
          <w:marBottom w:val="0"/>
          <w:divBdr>
            <w:top w:val="none" w:sz="0" w:space="0" w:color="auto"/>
            <w:left w:val="none" w:sz="0" w:space="0" w:color="auto"/>
            <w:bottom w:val="none" w:sz="0" w:space="0" w:color="auto"/>
            <w:right w:val="none" w:sz="0" w:space="0" w:color="auto"/>
          </w:divBdr>
          <w:divsChild>
            <w:div w:id="1006858148">
              <w:marLeft w:val="0"/>
              <w:marRight w:val="0"/>
              <w:marTop w:val="0"/>
              <w:marBottom w:val="0"/>
              <w:divBdr>
                <w:top w:val="none" w:sz="0" w:space="0" w:color="auto"/>
                <w:left w:val="none" w:sz="0" w:space="0" w:color="auto"/>
                <w:bottom w:val="none" w:sz="0" w:space="0" w:color="auto"/>
                <w:right w:val="none" w:sz="0" w:space="0" w:color="auto"/>
              </w:divBdr>
              <w:divsChild>
                <w:div w:id="132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685931">
      <w:bodyDiv w:val="1"/>
      <w:marLeft w:val="0"/>
      <w:marRight w:val="0"/>
      <w:marTop w:val="0"/>
      <w:marBottom w:val="0"/>
      <w:divBdr>
        <w:top w:val="none" w:sz="0" w:space="0" w:color="auto"/>
        <w:left w:val="none" w:sz="0" w:space="0" w:color="auto"/>
        <w:bottom w:val="none" w:sz="0" w:space="0" w:color="auto"/>
        <w:right w:val="none" w:sz="0" w:space="0" w:color="auto"/>
      </w:divBdr>
      <w:divsChild>
        <w:div w:id="2083672901">
          <w:marLeft w:val="0"/>
          <w:marRight w:val="0"/>
          <w:marTop w:val="0"/>
          <w:marBottom w:val="0"/>
          <w:divBdr>
            <w:top w:val="none" w:sz="0" w:space="0" w:color="auto"/>
            <w:left w:val="none" w:sz="0" w:space="0" w:color="auto"/>
            <w:bottom w:val="none" w:sz="0" w:space="0" w:color="auto"/>
            <w:right w:val="none" w:sz="0" w:space="0" w:color="auto"/>
          </w:divBdr>
          <w:divsChild>
            <w:div w:id="311757951">
              <w:marLeft w:val="0"/>
              <w:marRight w:val="0"/>
              <w:marTop w:val="0"/>
              <w:marBottom w:val="0"/>
              <w:divBdr>
                <w:top w:val="none" w:sz="0" w:space="0" w:color="auto"/>
                <w:left w:val="none" w:sz="0" w:space="0" w:color="auto"/>
                <w:bottom w:val="none" w:sz="0" w:space="0" w:color="auto"/>
                <w:right w:val="none" w:sz="0" w:space="0" w:color="auto"/>
              </w:divBdr>
              <w:divsChild>
                <w:div w:id="96439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385401">
      <w:bodyDiv w:val="1"/>
      <w:marLeft w:val="0"/>
      <w:marRight w:val="0"/>
      <w:marTop w:val="0"/>
      <w:marBottom w:val="0"/>
      <w:divBdr>
        <w:top w:val="none" w:sz="0" w:space="0" w:color="auto"/>
        <w:left w:val="none" w:sz="0" w:space="0" w:color="auto"/>
        <w:bottom w:val="none" w:sz="0" w:space="0" w:color="auto"/>
        <w:right w:val="none" w:sz="0" w:space="0" w:color="auto"/>
      </w:divBdr>
    </w:div>
    <w:div w:id="418327535">
      <w:bodyDiv w:val="1"/>
      <w:marLeft w:val="0"/>
      <w:marRight w:val="0"/>
      <w:marTop w:val="0"/>
      <w:marBottom w:val="0"/>
      <w:divBdr>
        <w:top w:val="none" w:sz="0" w:space="0" w:color="auto"/>
        <w:left w:val="none" w:sz="0" w:space="0" w:color="auto"/>
        <w:bottom w:val="none" w:sz="0" w:space="0" w:color="auto"/>
        <w:right w:val="none" w:sz="0" w:space="0" w:color="auto"/>
      </w:divBdr>
      <w:divsChild>
        <w:div w:id="1365444863">
          <w:marLeft w:val="0"/>
          <w:marRight w:val="0"/>
          <w:marTop w:val="0"/>
          <w:marBottom w:val="0"/>
          <w:divBdr>
            <w:top w:val="none" w:sz="0" w:space="0" w:color="auto"/>
            <w:left w:val="none" w:sz="0" w:space="0" w:color="auto"/>
            <w:bottom w:val="none" w:sz="0" w:space="0" w:color="auto"/>
            <w:right w:val="none" w:sz="0" w:space="0" w:color="auto"/>
          </w:divBdr>
          <w:divsChild>
            <w:div w:id="882983916">
              <w:marLeft w:val="0"/>
              <w:marRight w:val="0"/>
              <w:marTop w:val="0"/>
              <w:marBottom w:val="0"/>
              <w:divBdr>
                <w:top w:val="none" w:sz="0" w:space="0" w:color="auto"/>
                <w:left w:val="none" w:sz="0" w:space="0" w:color="auto"/>
                <w:bottom w:val="none" w:sz="0" w:space="0" w:color="auto"/>
                <w:right w:val="none" w:sz="0" w:space="0" w:color="auto"/>
              </w:divBdr>
              <w:divsChild>
                <w:div w:id="34983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25043">
      <w:bodyDiv w:val="1"/>
      <w:marLeft w:val="0"/>
      <w:marRight w:val="0"/>
      <w:marTop w:val="0"/>
      <w:marBottom w:val="0"/>
      <w:divBdr>
        <w:top w:val="none" w:sz="0" w:space="0" w:color="auto"/>
        <w:left w:val="none" w:sz="0" w:space="0" w:color="auto"/>
        <w:bottom w:val="none" w:sz="0" w:space="0" w:color="auto"/>
        <w:right w:val="none" w:sz="0" w:space="0" w:color="auto"/>
      </w:divBdr>
    </w:div>
    <w:div w:id="613707347">
      <w:bodyDiv w:val="1"/>
      <w:marLeft w:val="0"/>
      <w:marRight w:val="0"/>
      <w:marTop w:val="0"/>
      <w:marBottom w:val="0"/>
      <w:divBdr>
        <w:top w:val="none" w:sz="0" w:space="0" w:color="auto"/>
        <w:left w:val="none" w:sz="0" w:space="0" w:color="auto"/>
        <w:bottom w:val="none" w:sz="0" w:space="0" w:color="auto"/>
        <w:right w:val="none" w:sz="0" w:space="0" w:color="auto"/>
      </w:divBdr>
      <w:divsChild>
        <w:div w:id="100954044">
          <w:marLeft w:val="0"/>
          <w:marRight w:val="0"/>
          <w:marTop w:val="0"/>
          <w:marBottom w:val="0"/>
          <w:divBdr>
            <w:top w:val="none" w:sz="0" w:space="0" w:color="auto"/>
            <w:left w:val="none" w:sz="0" w:space="0" w:color="auto"/>
            <w:bottom w:val="none" w:sz="0" w:space="0" w:color="auto"/>
            <w:right w:val="none" w:sz="0" w:space="0" w:color="auto"/>
          </w:divBdr>
          <w:divsChild>
            <w:div w:id="341591592">
              <w:marLeft w:val="0"/>
              <w:marRight w:val="0"/>
              <w:marTop w:val="0"/>
              <w:marBottom w:val="0"/>
              <w:divBdr>
                <w:top w:val="none" w:sz="0" w:space="0" w:color="auto"/>
                <w:left w:val="none" w:sz="0" w:space="0" w:color="auto"/>
                <w:bottom w:val="none" w:sz="0" w:space="0" w:color="auto"/>
                <w:right w:val="none" w:sz="0" w:space="0" w:color="auto"/>
              </w:divBdr>
              <w:divsChild>
                <w:div w:id="8686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761234">
      <w:bodyDiv w:val="1"/>
      <w:marLeft w:val="0"/>
      <w:marRight w:val="0"/>
      <w:marTop w:val="0"/>
      <w:marBottom w:val="0"/>
      <w:divBdr>
        <w:top w:val="none" w:sz="0" w:space="0" w:color="auto"/>
        <w:left w:val="none" w:sz="0" w:space="0" w:color="auto"/>
        <w:bottom w:val="none" w:sz="0" w:space="0" w:color="auto"/>
        <w:right w:val="none" w:sz="0" w:space="0" w:color="auto"/>
      </w:divBdr>
    </w:div>
    <w:div w:id="619382940">
      <w:bodyDiv w:val="1"/>
      <w:marLeft w:val="0"/>
      <w:marRight w:val="0"/>
      <w:marTop w:val="0"/>
      <w:marBottom w:val="0"/>
      <w:divBdr>
        <w:top w:val="none" w:sz="0" w:space="0" w:color="auto"/>
        <w:left w:val="none" w:sz="0" w:space="0" w:color="auto"/>
        <w:bottom w:val="none" w:sz="0" w:space="0" w:color="auto"/>
        <w:right w:val="none" w:sz="0" w:space="0" w:color="auto"/>
      </w:divBdr>
      <w:divsChild>
        <w:div w:id="1624535653">
          <w:marLeft w:val="0"/>
          <w:marRight w:val="0"/>
          <w:marTop w:val="0"/>
          <w:marBottom w:val="0"/>
          <w:divBdr>
            <w:top w:val="none" w:sz="0" w:space="0" w:color="auto"/>
            <w:left w:val="none" w:sz="0" w:space="0" w:color="auto"/>
            <w:bottom w:val="none" w:sz="0" w:space="0" w:color="auto"/>
            <w:right w:val="none" w:sz="0" w:space="0" w:color="auto"/>
          </w:divBdr>
          <w:divsChild>
            <w:div w:id="1650867559">
              <w:marLeft w:val="0"/>
              <w:marRight w:val="0"/>
              <w:marTop w:val="0"/>
              <w:marBottom w:val="0"/>
              <w:divBdr>
                <w:top w:val="none" w:sz="0" w:space="0" w:color="auto"/>
                <w:left w:val="none" w:sz="0" w:space="0" w:color="auto"/>
                <w:bottom w:val="none" w:sz="0" w:space="0" w:color="auto"/>
                <w:right w:val="none" w:sz="0" w:space="0" w:color="auto"/>
              </w:divBdr>
            </w:div>
            <w:div w:id="813134414">
              <w:marLeft w:val="0"/>
              <w:marRight w:val="0"/>
              <w:marTop w:val="0"/>
              <w:marBottom w:val="0"/>
              <w:divBdr>
                <w:top w:val="none" w:sz="0" w:space="0" w:color="auto"/>
                <w:left w:val="none" w:sz="0" w:space="0" w:color="auto"/>
                <w:bottom w:val="none" w:sz="0" w:space="0" w:color="auto"/>
                <w:right w:val="none" w:sz="0" w:space="0" w:color="auto"/>
              </w:divBdr>
            </w:div>
            <w:div w:id="1196456127">
              <w:marLeft w:val="0"/>
              <w:marRight w:val="0"/>
              <w:marTop w:val="0"/>
              <w:marBottom w:val="0"/>
              <w:divBdr>
                <w:top w:val="none" w:sz="0" w:space="0" w:color="auto"/>
                <w:left w:val="none" w:sz="0" w:space="0" w:color="auto"/>
                <w:bottom w:val="none" w:sz="0" w:space="0" w:color="auto"/>
                <w:right w:val="none" w:sz="0" w:space="0" w:color="auto"/>
              </w:divBdr>
            </w:div>
            <w:div w:id="1494174817">
              <w:marLeft w:val="0"/>
              <w:marRight w:val="0"/>
              <w:marTop w:val="0"/>
              <w:marBottom w:val="0"/>
              <w:divBdr>
                <w:top w:val="none" w:sz="0" w:space="0" w:color="auto"/>
                <w:left w:val="none" w:sz="0" w:space="0" w:color="auto"/>
                <w:bottom w:val="none" w:sz="0" w:space="0" w:color="auto"/>
                <w:right w:val="none" w:sz="0" w:space="0" w:color="auto"/>
              </w:divBdr>
            </w:div>
            <w:div w:id="1321231365">
              <w:marLeft w:val="0"/>
              <w:marRight w:val="0"/>
              <w:marTop w:val="0"/>
              <w:marBottom w:val="0"/>
              <w:divBdr>
                <w:top w:val="none" w:sz="0" w:space="0" w:color="auto"/>
                <w:left w:val="none" w:sz="0" w:space="0" w:color="auto"/>
                <w:bottom w:val="none" w:sz="0" w:space="0" w:color="auto"/>
                <w:right w:val="none" w:sz="0" w:space="0" w:color="auto"/>
              </w:divBdr>
            </w:div>
            <w:div w:id="830559434">
              <w:marLeft w:val="0"/>
              <w:marRight w:val="0"/>
              <w:marTop w:val="0"/>
              <w:marBottom w:val="0"/>
              <w:divBdr>
                <w:top w:val="none" w:sz="0" w:space="0" w:color="auto"/>
                <w:left w:val="none" w:sz="0" w:space="0" w:color="auto"/>
                <w:bottom w:val="none" w:sz="0" w:space="0" w:color="auto"/>
                <w:right w:val="none" w:sz="0" w:space="0" w:color="auto"/>
              </w:divBdr>
            </w:div>
            <w:div w:id="1921021089">
              <w:marLeft w:val="0"/>
              <w:marRight w:val="0"/>
              <w:marTop w:val="0"/>
              <w:marBottom w:val="0"/>
              <w:divBdr>
                <w:top w:val="none" w:sz="0" w:space="0" w:color="auto"/>
                <w:left w:val="none" w:sz="0" w:space="0" w:color="auto"/>
                <w:bottom w:val="none" w:sz="0" w:space="0" w:color="auto"/>
                <w:right w:val="none" w:sz="0" w:space="0" w:color="auto"/>
              </w:divBdr>
            </w:div>
            <w:div w:id="1603340755">
              <w:marLeft w:val="0"/>
              <w:marRight w:val="0"/>
              <w:marTop w:val="0"/>
              <w:marBottom w:val="0"/>
              <w:divBdr>
                <w:top w:val="none" w:sz="0" w:space="0" w:color="auto"/>
                <w:left w:val="none" w:sz="0" w:space="0" w:color="auto"/>
                <w:bottom w:val="none" w:sz="0" w:space="0" w:color="auto"/>
                <w:right w:val="none" w:sz="0" w:space="0" w:color="auto"/>
              </w:divBdr>
            </w:div>
            <w:div w:id="1850439472">
              <w:marLeft w:val="0"/>
              <w:marRight w:val="0"/>
              <w:marTop w:val="0"/>
              <w:marBottom w:val="0"/>
              <w:divBdr>
                <w:top w:val="none" w:sz="0" w:space="0" w:color="auto"/>
                <w:left w:val="none" w:sz="0" w:space="0" w:color="auto"/>
                <w:bottom w:val="none" w:sz="0" w:space="0" w:color="auto"/>
                <w:right w:val="none" w:sz="0" w:space="0" w:color="auto"/>
              </w:divBdr>
            </w:div>
            <w:div w:id="160700757">
              <w:marLeft w:val="0"/>
              <w:marRight w:val="0"/>
              <w:marTop w:val="0"/>
              <w:marBottom w:val="0"/>
              <w:divBdr>
                <w:top w:val="none" w:sz="0" w:space="0" w:color="auto"/>
                <w:left w:val="none" w:sz="0" w:space="0" w:color="auto"/>
                <w:bottom w:val="none" w:sz="0" w:space="0" w:color="auto"/>
                <w:right w:val="none" w:sz="0" w:space="0" w:color="auto"/>
              </w:divBdr>
            </w:div>
            <w:div w:id="1626427134">
              <w:marLeft w:val="0"/>
              <w:marRight w:val="0"/>
              <w:marTop w:val="0"/>
              <w:marBottom w:val="0"/>
              <w:divBdr>
                <w:top w:val="none" w:sz="0" w:space="0" w:color="auto"/>
                <w:left w:val="none" w:sz="0" w:space="0" w:color="auto"/>
                <w:bottom w:val="none" w:sz="0" w:space="0" w:color="auto"/>
                <w:right w:val="none" w:sz="0" w:space="0" w:color="auto"/>
              </w:divBdr>
            </w:div>
            <w:div w:id="260571467">
              <w:marLeft w:val="0"/>
              <w:marRight w:val="0"/>
              <w:marTop w:val="0"/>
              <w:marBottom w:val="0"/>
              <w:divBdr>
                <w:top w:val="none" w:sz="0" w:space="0" w:color="auto"/>
                <w:left w:val="none" w:sz="0" w:space="0" w:color="auto"/>
                <w:bottom w:val="none" w:sz="0" w:space="0" w:color="auto"/>
                <w:right w:val="none" w:sz="0" w:space="0" w:color="auto"/>
              </w:divBdr>
            </w:div>
            <w:div w:id="405348204">
              <w:marLeft w:val="0"/>
              <w:marRight w:val="0"/>
              <w:marTop w:val="0"/>
              <w:marBottom w:val="0"/>
              <w:divBdr>
                <w:top w:val="none" w:sz="0" w:space="0" w:color="auto"/>
                <w:left w:val="none" w:sz="0" w:space="0" w:color="auto"/>
                <w:bottom w:val="none" w:sz="0" w:space="0" w:color="auto"/>
                <w:right w:val="none" w:sz="0" w:space="0" w:color="auto"/>
              </w:divBdr>
            </w:div>
            <w:div w:id="4669973">
              <w:marLeft w:val="0"/>
              <w:marRight w:val="0"/>
              <w:marTop w:val="0"/>
              <w:marBottom w:val="0"/>
              <w:divBdr>
                <w:top w:val="none" w:sz="0" w:space="0" w:color="auto"/>
                <w:left w:val="none" w:sz="0" w:space="0" w:color="auto"/>
                <w:bottom w:val="none" w:sz="0" w:space="0" w:color="auto"/>
                <w:right w:val="none" w:sz="0" w:space="0" w:color="auto"/>
              </w:divBdr>
            </w:div>
            <w:div w:id="803695371">
              <w:marLeft w:val="0"/>
              <w:marRight w:val="0"/>
              <w:marTop w:val="0"/>
              <w:marBottom w:val="0"/>
              <w:divBdr>
                <w:top w:val="none" w:sz="0" w:space="0" w:color="auto"/>
                <w:left w:val="none" w:sz="0" w:space="0" w:color="auto"/>
                <w:bottom w:val="none" w:sz="0" w:space="0" w:color="auto"/>
                <w:right w:val="none" w:sz="0" w:space="0" w:color="auto"/>
              </w:divBdr>
            </w:div>
            <w:div w:id="685257564">
              <w:marLeft w:val="0"/>
              <w:marRight w:val="0"/>
              <w:marTop w:val="0"/>
              <w:marBottom w:val="0"/>
              <w:divBdr>
                <w:top w:val="none" w:sz="0" w:space="0" w:color="auto"/>
                <w:left w:val="none" w:sz="0" w:space="0" w:color="auto"/>
                <w:bottom w:val="none" w:sz="0" w:space="0" w:color="auto"/>
                <w:right w:val="none" w:sz="0" w:space="0" w:color="auto"/>
              </w:divBdr>
            </w:div>
            <w:div w:id="1757559057">
              <w:marLeft w:val="0"/>
              <w:marRight w:val="0"/>
              <w:marTop w:val="0"/>
              <w:marBottom w:val="0"/>
              <w:divBdr>
                <w:top w:val="none" w:sz="0" w:space="0" w:color="auto"/>
                <w:left w:val="none" w:sz="0" w:space="0" w:color="auto"/>
                <w:bottom w:val="none" w:sz="0" w:space="0" w:color="auto"/>
                <w:right w:val="none" w:sz="0" w:space="0" w:color="auto"/>
              </w:divBdr>
            </w:div>
            <w:div w:id="1396663579">
              <w:marLeft w:val="0"/>
              <w:marRight w:val="0"/>
              <w:marTop w:val="0"/>
              <w:marBottom w:val="0"/>
              <w:divBdr>
                <w:top w:val="none" w:sz="0" w:space="0" w:color="auto"/>
                <w:left w:val="none" w:sz="0" w:space="0" w:color="auto"/>
                <w:bottom w:val="none" w:sz="0" w:space="0" w:color="auto"/>
                <w:right w:val="none" w:sz="0" w:space="0" w:color="auto"/>
              </w:divBdr>
            </w:div>
            <w:div w:id="1341397156">
              <w:marLeft w:val="0"/>
              <w:marRight w:val="0"/>
              <w:marTop w:val="0"/>
              <w:marBottom w:val="0"/>
              <w:divBdr>
                <w:top w:val="none" w:sz="0" w:space="0" w:color="auto"/>
                <w:left w:val="none" w:sz="0" w:space="0" w:color="auto"/>
                <w:bottom w:val="none" w:sz="0" w:space="0" w:color="auto"/>
                <w:right w:val="none" w:sz="0" w:space="0" w:color="auto"/>
              </w:divBdr>
            </w:div>
            <w:div w:id="1429084821">
              <w:marLeft w:val="0"/>
              <w:marRight w:val="0"/>
              <w:marTop w:val="0"/>
              <w:marBottom w:val="0"/>
              <w:divBdr>
                <w:top w:val="none" w:sz="0" w:space="0" w:color="auto"/>
                <w:left w:val="none" w:sz="0" w:space="0" w:color="auto"/>
                <w:bottom w:val="none" w:sz="0" w:space="0" w:color="auto"/>
                <w:right w:val="none" w:sz="0" w:space="0" w:color="auto"/>
              </w:divBdr>
            </w:div>
            <w:div w:id="1570849158">
              <w:marLeft w:val="0"/>
              <w:marRight w:val="0"/>
              <w:marTop w:val="0"/>
              <w:marBottom w:val="0"/>
              <w:divBdr>
                <w:top w:val="none" w:sz="0" w:space="0" w:color="auto"/>
                <w:left w:val="none" w:sz="0" w:space="0" w:color="auto"/>
                <w:bottom w:val="none" w:sz="0" w:space="0" w:color="auto"/>
                <w:right w:val="none" w:sz="0" w:space="0" w:color="auto"/>
              </w:divBdr>
            </w:div>
            <w:div w:id="1560018949">
              <w:marLeft w:val="0"/>
              <w:marRight w:val="0"/>
              <w:marTop w:val="0"/>
              <w:marBottom w:val="0"/>
              <w:divBdr>
                <w:top w:val="none" w:sz="0" w:space="0" w:color="auto"/>
                <w:left w:val="none" w:sz="0" w:space="0" w:color="auto"/>
                <w:bottom w:val="none" w:sz="0" w:space="0" w:color="auto"/>
                <w:right w:val="none" w:sz="0" w:space="0" w:color="auto"/>
              </w:divBdr>
            </w:div>
            <w:div w:id="1342927643">
              <w:marLeft w:val="0"/>
              <w:marRight w:val="0"/>
              <w:marTop w:val="0"/>
              <w:marBottom w:val="0"/>
              <w:divBdr>
                <w:top w:val="none" w:sz="0" w:space="0" w:color="auto"/>
                <w:left w:val="none" w:sz="0" w:space="0" w:color="auto"/>
                <w:bottom w:val="none" w:sz="0" w:space="0" w:color="auto"/>
                <w:right w:val="none" w:sz="0" w:space="0" w:color="auto"/>
              </w:divBdr>
            </w:div>
            <w:div w:id="1803571608">
              <w:marLeft w:val="0"/>
              <w:marRight w:val="0"/>
              <w:marTop w:val="0"/>
              <w:marBottom w:val="0"/>
              <w:divBdr>
                <w:top w:val="none" w:sz="0" w:space="0" w:color="auto"/>
                <w:left w:val="none" w:sz="0" w:space="0" w:color="auto"/>
                <w:bottom w:val="none" w:sz="0" w:space="0" w:color="auto"/>
                <w:right w:val="none" w:sz="0" w:space="0" w:color="auto"/>
              </w:divBdr>
            </w:div>
            <w:div w:id="1341347585">
              <w:marLeft w:val="0"/>
              <w:marRight w:val="0"/>
              <w:marTop w:val="0"/>
              <w:marBottom w:val="0"/>
              <w:divBdr>
                <w:top w:val="none" w:sz="0" w:space="0" w:color="auto"/>
                <w:left w:val="none" w:sz="0" w:space="0" w:color="auto"/>
                <w:bottom w:val="none" w:sz="0" w:space="0" w:color="auto"/>
                <w:right w:val="none" w:sz="0" w:space="0" w:color="auto"/>
              </w:divBdr>
            </w:div>
            <w:div w:id="1974827394">
              <w:marLeft w:val="0"/>
              <w:marRight w:val="0"/>
              <w:marTop w:val="0"/>
              <w:marBottom w:val="0"/>
              <w:divBdr>
                <w:top w:val="none" w:sz="0" w:space="0" w:color="auto"/>
                <w:left w:val="none" w:sz="0" w:space="0" w:color="auto"/>
                <w:bottom w:val="none" w:sz="0" w:space="0" w:color="auto"/>
                <w:right w:val="none" w:sz="0" w:space="0" w:color="auto"/>
              </w:divBdr>
            </w:div>
            <w:div w:id="521942914">
              <w:marLeft w:val="0"/>
              <w:marRight w:val="0"/>
              <w:marTop w:val="0"/>
              <w:marBottom w:val="0"/>
              <w:divBdr>
                <w:top w:val="none" w:sz="0" w:space="0" w:color="auto"/>
                <w:left w:val="none" w:sz="0" w:space="0" w:color="auto"/>
                <w:bottom w:val="none" w:sz="0" w:space="0" w:color="auto"/>
                <w:right w:val="none" w:sz="0" w:space="0" w:color="auto"/>
              </w:divBdr>
            </w:div>
            <w:div w:id="268900248">
              <w:marLeft w:val="0"/>
              <w:marRight w:val="0"/>
              <w:marTop w:val="0"/>
              <w:marBottom w:val="0"/>
              <w:divBdr>
                <w:top w:val="none" w:sz="0" w:space="0" w:color="auto"/>
                <w:left w:val="none" w:sz="0" w:space="0" w:color="auto"/>
                <w:bottom w:val="none" w:sz="0" w:space="0" w:color="auto"/>
                <w:right w:val="none" w:sz="0" w:space="0" w:color="auto"/>
              </w:divBdr>
            </w:div>
            <w:div w:id="781193799">
              <w:marLeft w:val="0"/>
              <w:marRight w:val="0"/>
              <w:marTop w:val="0"/>
              <w:marBottom w:val="0"/>
              <w:divBdr>
                <w:top w:val="none" w:sz="0" w:space="0" w:color="auto"/>
                <w:left w:val="none" w:sz="0" w:space="0" w:color="auto"/>
                <w:bottom w:val="none" w:sz="0" w:space="0" w:color="auto"/>
                <w:right w:val="none" w:sz="0" w:space="0" w:color="auto"/>
              </w:divBdr>
            </w:div>
            <w:div w:id="1118766123">
              <w:marLeft w:val="0"/>
              <w:marRight w:val="0"/>
              <w:marTop w:val="0"/>
              <w:marBottom w:val="0"/>
              <w:divBdr>
                <w:top w:val="none" w:sz="0" w:space="0" w:color="auto"/>
                <w:left w:val="none" w:sz="0" w:space="0" w:color="auto"/>
                <w:bottom w:val="none" w:sz="0" w:space="0" w:color="auto"/>
                <w:right w:val="none" w:sz="0" w:space="0" w:color="auto"/>
              </w:divBdr>
            </w:div>
            <w:div w:id="1980767512">
              <w:marLeft w:val="0"/>
              <w:marRight w:val="0"/>
              <w:marTop w:val="0"/>
              <w:marBottom w:val="0"/>
              <w:divBdr>
                <w:top w:val="none" w:sz="0" w:space="0" w:color="auto"/>
                <w:left w:val="none" w:sz="0" w:space="0" w:color="auto"/>
                <w:bottom w:val="none" w:sz="0" w:space="0" w:color="auto"/>
                <w:right w:val="none" w:sz="0" w:space="0" w:color="auto"/>
              </w:divBdr>
            </w:div>
            <w:div w:id="1013922591">
              <w:marLeft w:val="0"/>
              <w:marRight w:val="0"/>
              <w:marTop w:val="0"/>
              <w:marBottom w:val="0"/>
              <w:divBdr>
                <w:top w:val="none" w:sz="0" w:space="0" w:color="auto"/>
                <w:left w:val="none" w:sz="0" w:space="0" w:color="auto"/>
                <w:bottom w:val="none" w:sz="0" w:space="0" w:color="auto"/>
                <w:right w:val="none" w:sz="0" w:space="0" w:color="auto"/>
              </w:divBdr>
            </w:div>
            <w:div w:id="671687488">
              <w:marLeft w:val="0"/>
              <w:marRight w:val="0"/>
              <w:marTop w:val="0"/>
              <w:marBottom w:val="0"/>
              <w:divBdr>
                <w:top w:val="none" w:sz="0" w:space="0" w:color="auto"/>
                <w:left w:val="none" w:sz="0" w:space="0" w:color="auto"/>
                <w:bottom w:val="none" w:sz="0" w:space="0" w:color="auto"/>
                <w:right w:val="none" w:sz="0" w:space="0" w:color="auto"/>
              </w:divBdr>
            </w:div>
            <w:div w:id="1857114104">
              <w:marLeft w:val="0"/>
              <w:marRight w:val="0"/>
              <w:marTop w:val="0"/>
              <w:marBottom w:val="0"/>
              <w:divBdr>
                <w:top w:val="none" w:sz="0" w:space="0" w:color="auto"/>
                <w:left w:val="none" w:sz="0" w:space="0" w:color="auto"/>
                <w:bottom w:val="none" w:sz="0" w:space="0" w:color="auto"/>
                <w:right w:val="none" w:sz="0" w:space="0" w:color="auto"/>
              </w:divBdr>
            </w:div>
            <w:div w:id="1817456267">
              <w:marLeft w:val="0"/>
              <w:marRight w:val="0"/>
              <w:marTop w:val="0"/>
              <w:marBottom w:val="0"/>
              <w:divBdr>
                <w:top w:val="none" w:sz="0" w:space="0" w:color="auto"/>
                <w:left w:val="none" w:sz="0" w:space="0" w:color="auto"/>
                <w:bottom w:val="none" w:sz="0" w:space="0" w:color="auto"/>
                <w:right w:val="none" w:sz="0" w:space="0" w:color="auto"/>
              </w:divBdr>
            </w:div>
            <w:div w:id="517542576">
              <w:marLeft w:val="0"/>
              <w:marRight w:val="0"/>
              <w:marTop w:val="0"/>
              <w:marBottom w:val="0"/>
              <w:divBdr>
                <w:top w:val="none" w:sz="0" w:space="0" w:color="auto"/>
                <w:left w:val="none" w:sz="0" w:space="0" w:color="auto"/>
                <w:bottom w:val="none" w:sz="0" w:space="0" w:color="auto"/>
                <w:right w:val="none" w:sz="0" w:space="0" w:color="auto"/>
              </w:divBdr>
            </w:div>
            <w:div w:id="1985773364">
              <w:marLeft w:val="0"/>
              <w:marRight w:val="0"/>
              <w:marTop w:val="0"/>
              <w:marBottom w:val="0"/>
              <w:divBdr>
                <w:top w:val="none" w:sz="0" w:space="0" w:color="auto"/>
                <w:left w:val="none" w:sz="0" w:space="0" w:color="auto"/>
                <w:bottom w:val="none" w:sz="0" w:space="0" w:color="auto"/>
                <w:right w:val="none" w:sz="0" w:space="0" w:color="auto"/>
              </w:divBdr>
            </w:div>
            <w:div w:id="782575480">
              <w:marLeft w:val="0"/>
              <w:marRight w:val="0"/>
              <w:marTop w:val="0"/>
              <w:marBottom w:val="0"/>
              <w:divBdr>
                <w:top w:val="none" w:sz="0" w:space="0" w:color="auto"/>
                <w:left w:val="none" w:sz="0" w:space="0" w:color="auto"/>
                <w:bottom w:val="none" w:sz="0" w:space="0" w:color="auto"/>
                <w:right w:val="none" w:sz="0" w:space="0" w:color="auto"/>
              </w:divBdr>
            </w:div>
            <w:div w:id="1117522776">
              <w:marLeft w:val="0"/>
              <w:marRight w:val="0"/>
              <w:marTop w:val="0"/>
              <w:marBottom w:val="0"/>
              <w:divBdr>
                <w:top w:val="none" w:sz="0" w:space="0" w:color="auto"/>
                <w:left w:val="none" w:sz="0" w:space="0" w:color="auto"/>
                <w:bottom w:val="none" w:sz="0" w:space="0" w:color="auto"/>
                <w:right w:val="none" w:sz="0" w:space="0" w:color="auto"/>
              </w:divBdr>
            </w:div>
            <w:div w:id="884214077">
              <w:marLeft w:val="0"/>
              <w:marRight w:val="0"/>
              <w:marTop w:val="0"/>
              <w:marBottom w:val="0"/>
              <w:divBdr>
                <w:top w:val="none" w:sz="0" w:space="0" w:color="auto"/>
                <w:left w:val="none" w:sz="0" w:space="0" w:color="auto"/>
                <w:bottom w:val="none" w:sz="0" w:space="0" w:color="auto"/>
                <w:right w:val="none" w:sz="0" w:space="0" w:color="auto"/>
              </w:divBdr>
            </w:div>
            <w:div w:id="1888955832">
              <w:marLeft w:val="0"/>
              <w:marRight w:val="0"/>
              <w:marTop w:val="0"/>
              <w:marBottom w:val="0"/>
              <w:divBdr>
                <w:top w:val="none" w:sz="0" w:space="0" w:color="auto"/>
                <w:left w:val="none" w:sz="0" w:space="0" w:color="auto"/>
                <w:bottom w:val="none" w:sz="0" w:space="0" w:color="auto"/>
                <w:right w:val="none" w:sz="0" w:space="0" w:color="auto"/>
              </w:divBdr>
            </w:div>
            <w:div w:id="84351559">
              <w:marLeft w:val="0"/>
              <w:marRight w:val="0"/>
              <w:marTop w:val="0"/>
              <w:marBottom w:val="0"/>
              <w:divBdr>
                <w:top w:val="none" w:sz="0" w:space="0" w:color="auto"/>
                <w:left w:val="none" w:sz="0" w:space="0" w:color="auto"/>
                <w:bottom w:val="none" w:sz="0" w:space="0" w:color="auto"/>
                <w:right w:val="none" w:sz="0" w:space="0" w:color="auto"/>
              </w:divBdr>
            </w:div>
            <w:div w:id="416094078">
              <w:marLeft w:val="0"/>
              <w:marRight w:val="0"/>
              <w:marTop w:val="0"/>
              <w:marBottom w:val="0"/>
              <w:divBdr>
                <w:top w:val="none" w:sz="0" w:space="0" w:color="auto"/>
                <w:left w:val="none" w:sz="0" w:space="0" w:color="auto"/>
                <w:bottom w:val="none" w:sz="0" w:space="0" w:color="auto"/>
                <w:right w:val="none" w:sz="0" w:space="0" w:color="auto"/>
              </w:divBdr>
            </w:div>
            <w:div w:id="1200246405">
              <w:marLeft w:val="0"/>
              <w:marRight w:val="0"/>
              <w:marTop w:val="0"/>
              <w:marBottom w:val="0"/>
              <w:divBdr>
                <w:top w:val="none" w:sz="0" w:space="0" w:color="auto"/>
                <w:left w:val="none" w:sz="0" w:space="0" w:color="auto"/>
                <w:bottom w:val="none" w:sz="0" w:space="0" w:color="auto"/>
                <w:right w:val="none" w:sz="0" w:space="0" w:color="auto"/>
              </w:divBdr>
            </w:div>
            <w:div w:id="1865555100">
              <w:marLeft w:val="0"/>
              <w:marRight w:val="0"/>
              <w:marTop w:val="0"/>
              <w:marBottom w:val="0"/>
              <w:divBdr>
                <w:top w:val="none" w:sz="0" w:space="0" w:color="auto"/>
                <w:left w:val="none" w:sz="0" w:space="0" w:color="auto"/>
                <w:bottom w:val="none" w:sz="0" w:space="0" w:color="auto"/>
                <w:right w:val="none" w:sz="0" w:space="0" w:color="auto"/>
              </w:divBdr>
            </w:div>
            <w:div w:id="796725527">
              <w:marLeft w:val="0"/>
              <w:marRight w:val="0"/>
              <w:marTop w:val="0"/>
              <w:marBottom w:val="0"/>
              <w:divBdr>
                <w:top w:val="none" w:sz="0" w:space="0" w:color="auto"/>
                <w:left w:val="none" w:sz="0" w:space="0" w:color="auto"/>
                <w:bottom w:val="none" w:sz="0" w:space="0" w:color="auto"/>
                <w:right w:val="none" w:sz="0" w:space="0" w:color="auto"/>
              </w:divBdr>
            </w:div>
            <w:div w:id="691107366">
              <w:marLeft w:val="0"/>
              <w:marRight w:val="0"/>
              <w:marTop w:val="0"/>
              <w:marBottom w:val="0"/>
              <w:divBdr>
                <w:top w:val="none" w:sz="0" w:space="0" w:color="auto"/>
                <w:left w:val="none" w:sz="0" w:space="0" w:color="auto"/>
                <w:bottom w:val="none" w:sz="0" w:space="0" w:color="auto"/>
                <w:right w:val="none" w:sz="0" w:space="0" w:color="auto"/>
              </w:divBdr>
            </w:div>
            <w:div w:id="1015695829">
              <w:marLeft w:val="0"/>
              <w:marRight w:val="0"/>
              <w:marTop w:val="0"/>
              <w:marBottom w:val="0"/>
              <w:divBdr>
                <w:top w:val="none" w:sz="0" w:space="0" w:color="auto"/>
                <w:left w:val="none" w:sz="0" w:space="0" w:color="auto"/>
                <w:bottom w:val="none" w:sz="0" w:space="0" w:color="auto"/>
                <w:right w:val="none" w:sz="0" w:space="0" w:color="auto"/>
              </w:divBdr>
            </w:div>
            <w:div w:id="297104852">
              <w:marLeft w:val="0"/>
              <w:marRight w:val="0"/>
              <w:marTop w:val="0"/>
              <w:marBottom w:val="0"/>
              <w:divBdr>
                <w:top w:val="none" w:sz="0" w:space="0" w:color="auto"/>
                <w:left w:val="none" w:sz="0" w:space="0" w:color="auto"/>
                <w:bottom w:val="none" w:sz="0" w:space="0" w:color="auto"/>
                <w:right w:val="none" w:sz="0" w:space="0" w:color="auto"/>
              </w:divBdr>
            </w:div>
            <w:div w:id="1584992093">
              <w:marLeft w:val="0"/>
              <w:marRight w:val="0"/>
              <w:marTop w:val="0"/>
              <w:marBottom w:val="0"/>
              <w:divBdr>
                <w:top w:val="none" w:sz="0" w:space="0" w:color="auto"/>
                <w:left w:val="none" w:sz="0" w:space="0" w:color="auto"/>
                <w:bottom w:val="none" w:sz="0" w:space="0" w:color="auto"/>
                <w:right w:val="none" w:sz="0" w:space="0" w:color="auto"/>
              </w:divBdr>
            </w:div>
            <w:div w:id="2145344674">
              <w:marLeft w:val="0"/>
              <w:marRight w:val="0"/>
              <w:marTop w:val="0"/>
              <w:marBottom w:val="0"/>
              <w:divBdr>
                <w:top w:val="none" w:sz="0" w:space="0" w:color="auto"/>
                <w:left w:val="none" w:sz="0" w:space="0" w:color="auto"/>
                <w:bottom w:val="none" w:sz="0" w:space="0" w:color="auto"/>
                <w:right w:val="none" w:sz="0" w:space="0" w:color="auto"/>
              </w:divBdr>
            </w:div>
            <w:div w:id="1419014688">
              <w:marLeft w:val="0"/>
              <w:marRight w:val="0"/>
              <w:marTop w:val="0"/>
              <w:marBottom w:val="0"/>
              <w:divBdr>
                <w:top w:val="none" w:sz="0" w:space="0" w:color="auto"/>
                <w:left w:val="none" w:sz="0" w:space="0" w:color="auto"/>
                <w:bottom w:val="none" w:sz="0" w:space="0" w:color="auto"/>
                <w:right w:val="none" w:sz="0" w:space="0" w:color="auto"/>
              </w:divBdr>
            </w:div>
            <w:div w:id="1326665812">
              <w:marLeft w:val="0"/>
              <w:marRight w:val="0"/>
              <w:marTop w:val="0"/>
              <w:marBottom w:val="0"/>
              <w:divBdr>
                <w:top w:val="none" w:sz="0" w:space="0" w:color="auto"/>
                <w:left w:val="none" w:sz="0" w:space="0" w:color="auto"/>
                <w:bottom w:val="none" w:sz="0" w:space="0" w:color="auto"/>
                <w:right w:val="none" w:sz="0" w:space="0" w:color="auto"/>
              </w:divBdr>
            </w:div>
            <w:div w:id="1041903070">
              <w:marLeft w:val="0"/>
              <w:marRight w:val="0"/>
              <w:marTop w:val="0"/>
              <w:marBottom w:val="0"/>
              <w:divBdr>
                <w:top w:val="none" w:sz="0" w:space="0" w:color="auto"/>
                <w:left w:val="none" w:sz="0" w:space="0" w:color="auto"/>
                <w:bottom w:val="none" w:sz="0" w:space="0" w:color="auto"/>
                <w:right w:val="none" w:sz="0" w:space="0" w:color="auto"/>
              </w:divBdr>
            </w:div>
            <w:div w:id="580799157">
              <w:marLeft w:val="0"/>
              <w:marRight w:val="0"/>
              <w:marTop w:val="0"/>
              <w:marBottom w:val="0"/>
              <w:divBdr>
                <w:top w:val="none" w:sz="0" w:space="0" w:color="auto"/>
                <w:left w:val="none" w:sz="0" w:space="0" w:color="auto"/>
                <w:bottom w:val="none" w:sz="0" w:space="0" w:color="auto"/>
                <w:right w:val="none" w:sz="0" w:space="0" w:color="auto"/>
              </w:divBdr>
            </w:div>
            <w:div w:id="630090519">
              <w:marLeft w:val="0"/>
              <w:marRight w:val="0"/>
              <w:marTop w:val="0"/>
              <w:marBottom w:val="0"/>
              <w:divBdr>
                <w:top w:val="none" w:sz="0" w:space="0" w:color="auto"/>
                <w:left w:val="none" w:sz="0" w:space="0" w:color="auto"/>
                <w:bottom w:val="none" w:sz="0" w:space="0" w:color="auto"/>
                <w:right w:val="none" w:sz="0" w:space="0" w:color="auto"/>
              </w:divBdr>
            </w:div>
            <w:div w:id="2110345547">
              <w:marLeft w:val="0"/>
              <w:marRight w:val="0"/>
              <w:marTop w:val="0"/>
              <w:marBottom w:val="0"/>
              <w:divBdr>
                <w:top w:val="none" w:sz="0" w:space="0" w:color="auto"/>
                <w:left w:val="none" w:sz="0" w:space="0" w:color="auto"/>
                <w:bottom w:val="none" w:sz="0" w:space="0" w:color="auto"/>
                <w:right w:val="none" w:sz="0" w:space="0" w:color="auto"/>
              </w:divBdr>
            </w:div>
            <w:div w:id="1455442423">
              <w:marLeft w:val="0"/>
              <w:marRight w:val="0"/>
              <w:marTop w:val="0"/>
              <w:marBottom w:val="0"/>
              <w:divBdr>
                <w:top w:val="none" w:sz="0" w:space="0" w:color="auto"/>
                <w:left w:val="none" w:sz="0" w:space="0" w:color="auto"/>
                <w:bottom w:val="none" w:sz="0" w:space="0" w:color="auto"/>
                <w:right w:val="none" w:sz="0" w:space="0" w:color="auto"/>
              </w:divBdr>
            </w:div>
            <w:div w:id="873035112">
              <w:marLeft w:val="0"/>
              <w:marRight w:val="0"/>
              <w:marTop w:val="0"/>
              <w:marBottom w:val="0"/>
              <w:divBdr>
                <w:top w:val="none" w:sz="0" w:space="0" w:color="auto"/>
                <w:left w:val="none" w:sz="0" w:space="0" w:color="auto"/>
                <w:bottom w:val="none" w:sz="0" w:space="0" w:color="auto"/>
                <w:right w:val="none" w:sz="0" w:space="0" w:color="auto"/>
              </w:divBdr>
            </w:div>
            <w:div w:id="1278567265">
              <w:marLeft w:val="0"/>
              <w:marRight w:val="0"/>
              <w:marTop w:val="0"/>
              <w:marBottom w:val="0"/>
              <w:divBdr>
                <w:top w:val="none" w:sz="0" w:space="0" w:color="auto"/>
                <w:left w:val="none" w:sz="0" w:space="0" w:color="auto"/>
                <w:bottom w:val="none" w:sz="0" w:space="0" w:color="auto"/>
                <w:right w:val="none" w:sz="0" w:space="0" w:color="auto"/>
              </w:divBdr>
            </w:div>
            <w:div w:id="480315188">
              <w:marLeft w:val="0"/>
              <w:marRight w:val="0"/>
              <w:marTop w:val="0"/>
              <w:marBottom w:val="0"/>
              <w:divBdr>
                <w:top w:val="none" w:sz="0" w:space="0" w:color="auto"/>
                <w:left w:val="none" w:sz="0" w:space="0" w:color="auto"/>
                <w:bottom w:val="none" w:sz="0" w:space="0" w:color="auto"/>
                <w:right w:val="none" w:sz="0" w:space="0" w:color="auto"/>
              </w:divBdr>
            </w:div>
            <w:div w:id="1442337427">
              <w:marLeft w:val="0"/>
              <w:marRight w:val="0"/>
              <w:marTop w:val="0"/>
              <w:marBottom w:val="0"/>
              <w:divBdr>
                <w:top w:val="none" w:sz="0" w:space="0" w:color="auto"/>
                <w:left w:val="none" w:sz="0" w:space="0" w:color="auto"/>
                <w:bottom w:val="none" w:sz="0" w:space="0" w:color="auto"/>
                <w:right w:val="none" w:sz="0" w:space="0" w:color="auto"/>
              </w:divBdr>
            </w:div>
            <w:div w:id="21326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148041">
      <w:bodyDiv w:val="1"/>
      <w:marLeft w:val="0"/>
      <w:marRight w:val="0"/>
      <w:marTop w:val="0"/>
      <w:marBottom w:val="0"/>
      <w:divBdr>
        <w:top w:val="none" w:sz="0" w:space="0" w:color="auto"/>
        <w:left w:val="none" w:sz="0" w:space="0" w:color="auto"/>
        <w:bottom w:val="none" w:sz="0" w:space="0" w:color="auto"/>
        <w:right w:val="none" w:sz="0" w:space="0" w:color="auto"/>
      </w:divBdr>
    </w:div>
    <w:div w:id="881404187">
      <w:bodyDiv w:val="1"/>
      <w:marLeft w:val="0"/>
      <w:marRight w:val="0"/>
      <w:marTop w:val="0"/>
      <w:marBottom w:val="0"/>
      <w:divBdr>
        <w:top w:val="none" w:sz="0" w:space="0" w:color="auto"/>
        <w:left w:val="none" w:sz="0" w:space="0" w:color="auto"/>
        <w:bottom w:val="none" w:sz="0" w:space="0" w:color="auto"/>
        <w:right w:val="none" w:sz="0" w:space="0" w:color="auto"/>
      </w:divBdr>
      <w:divsChild>
        <w:div w:id="1972515084">
          <w:marLeft w:val="0"/>
          <w:marRight w:val="0"/>
          <w:marTop w:val="0"/>
          <w:marBottom w:val="0"/>
          <w:divBdr>
            <w:top w:val="none" w:sz="0" w:space="0" w:color="auto"/>
            <w:left w:val="none" w:sz="0" w:space="0" w:color="auto"/>
            <w:bottom w:val="none" w:sz="0" w:space="0" w:color="auto"/>
            <w:right w:val="none" w:sz="0" w:space="0" w:color="auto"/>
          </w:divBdr>
          <w:divsChild>
            <w:div w:id="274941540">
              <w:marLeft w:val="0"/>
              <w:marRight w:val="0"/>
              <w:marTop w:val="0"/>
              <w:marBottom w:val="0"/>
              <w:divBdr>
                <w:top w:val="none" w:sz="0" w:space="0" w:color="auto"/>
                <w:left w:val="none" w:sz="0" w:space="0" w:color="auto"/>
                <w:bottom w:val="none" w:sz="0" w:space="0" w:color="auto"/>
                <w:right w:val="none" w:sz="0" w:space="0" w:color="auto"/>
              </w:divBdr>
              <w:divsChild>
                <w:div w:id="6376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1944">
      <w:bodyDiv w:val="1"/>
      <w:marLeft w:val="0"/>
      <w:marRight w:val="0"/>
      <w:marTop w:val="0"/>
      <w:marBottom w:val="0"/>
      <w:divBdr>
        <w:top w:val="none" w:sz="0" w:space="0" w:color="auto"/>
        <w:left w:val="none" w:sz="0" w:space="0" w:color="auto"/>
        <w:bottom w:val="none" w:sz="0" w:space="0" w:color="auto"/>
        <w:right w:val="none" w:sz="0" w:space="0" w:color="auto"/>
      </w:divBdr>
      <w:divsChild>
        <w:div w:id="1490486580">
          <w:marLeft w:val="0"/>
          <w:marRight w:val="0"/>
          <w:marTop w:val="0"/>
          <w:marBottom w:val="0"/>
          <w:divBdr>
            <w:top w:val="none" w:sz="0" w:space="0" w:color="auto"/>
            <w:left w:val="none" w:sz="0" w:space="0" w:color="auto"/>
            <w:bottom w:val="none" w:sz="0" w:space="0" w:color="auto"/>
            <w:right w:val="none" w:sz="0" w:space="0" w:color="auto"/>
          </w:divBdr>
          <w:divsChild>
            <w:div w:id="1457336062">
              <w:marLeft w:val="0"/>
              <w:marRight w:val="0"/>
              <w:marTop w:val="0"/>
              <w:marBottom w:val="0"/>
              <w:divBdr>
                <w:top w:val="none" w:sz="0" w:space="0" w:color="auto"/>
                <w:left w:val="none" w:sz="0" w:space="0" w:color="auto"/>
                <w:bottom w:val="none" w:sz="0" w:space="0" w:color="auto"/>
                <w:right w:val="none" w:sz="0" w:space="0" w:color="auto"/>
              </w:divBdr>
              <w:divsChild>
                <w:div w:id="59043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5793">
      <w:bodyDiv w:val="1"/>
      <w:marLeft w:val="0"/>
      <w:marRight w:val="0"/>
      <w:marTop w:val="0"/>
      <w:marBottom w:val="0"/>
      <w:divBdr>
        <w:top w:val="none" w:sz="0" w:space="0" w:color="auto"/>
        <w:left w:val="none" w:sz="0" w:space="0" w:color="auto"/>
        <w:bottom w:val="none" w:sz="0" w:space="0" w:color="auto"/>
        <w:right w:val="none" w:sz="0" w:space="0" w:color="auto"/>
      </w:divBdr>
    </w:div>
    <w:div w:id="1088651263">
      <w:bodyDiv w:val="1"/>
      <w:marLeft w:val="0"/>
      <w:marRight w:val="0"/>
      <w:marTop w:val="0"/>
      <w:marBottom w:val="0"/>
      <w:divBdr>
        <w:top w:val="none" w:sz="0" w:space="0" w:color="auto"/>
        <w:left w:val="none" w:sz="0" w:space="0" w:color="auto"/>
        <w:bottom w:val="none" w:sz="0" w:space="0" w:color="auto"/>
        <w:right w:val="none" w:sz="0" w:space="0" w:color="auto"/>
      </w:divBdr>
      <w:divsChild>
        <w:div w:id="283773494">
          <w:marLeft w:val="0"/>
          <w:marRight w:val="0"/>
          <w:marTop w:val="0"/>
          <w:marBottom w:val="0"/>
          <w:divBdr>
            <w:top w:val="none" w:sz="0" w:space="0" w:color="auto"/>
            <w:left w:val="none" w:sz="0" w:space="0" w:color="auto"/>
            <w:bottom w:val="none" w:sz="0" w:space="0" w:color="auto"/>
            <w:right w:val="none" w:sz="0" w:space="0" w:color="auto"/>
          </w:divBdr>
          <w:divsChild>
            <w:div w:id="1113286790">
              <w:marLeft w:val="0"/>
              <w:marRight w:val="0"/>
              <w:marTop w:val="0"/>
              <w:marBottom w:val="0"/>
              <w:divBdr>
                <w:top w:val="none" w:sz="0" w:space="0" w:color="auto"/>
                <w:left w:val="none" w:sz="0" w:space="0" w:color="auto"/>
                <w:bottom w:val="none" w:sz="0" w:space="0" w:color="auto"/>
                <w:right w:val="none" w:sz="0" w:space="0" w:color="auto"/>
              </w:divBdr>
              <w:divsChild>
                <w:div w:id="209874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533534">
      <w:bodyDiv w:val="1"/>
      <w:marLeft w:val="0"/>
      <w:marRight w:val="0"/>
      <w:marTop w:val="0"/>
      <w:marBottom w:val="0"/>
      <w:divBdr>
        <w:top w:val="none" w:sz="0" w:space="0" w:color="auto"/>
        <w:left w:val="none" w:sz="0" w:space="0" w:color="auto"/>
        <w:bottom w:val="none" w:sz="0" w:space="0" w:color="auto"/>
        <w:right w:val="none" w:sz="0" w:space="0" w:color="auto"/>
      </w:divBdr>
    </w:div>
    <w:div w:id="1200823429">
      <w:bodyDiv w:val="1"/>
      <w:marLeft w:val="0"/>
      <w:marRight w:val="0"/>
      <w:marTop w:val="0"/>
      <w:marBottom w:val="0"/>
      <w:divBdr>
        <w:top w:val="none" w:sz="0" w:space="0" w:color="auto"/>
        <w:left w:val="none" w:sz="0" w:space="0" w:color="auto"/>
        <w:bottom w:val="none" w:sz="0" w:space="0" w:color="auto"/>
        <w:right w:val="none" w:sz="0" w:space="0" w:color="auto"/>
      </w:divBdr>
    </w:div>
    <w:div w:id="1266228650">
      <w:bodyDiv w:val="1"/>
      <w:marLeft w:val="0"/>
      <w:marRight w:val="0"/>
      <w:marTop w:val="0"/>
      <w:marBottom w:val="0"/>
      <w:divBdr>
        <w:top w:val="none" w:sz="0" w:space="0" w:color="auto"/>
        <w:left w:val="none" w:sz="0" w:space="0" w:color="auto"/>
        <w:bottom w:val="none" w:sz="0" w:space="0" w:color="auto"/>
        <w:right w:val="none" w:sz="0" w:space="0" w:color="auto"/>
      </w:divBdr>
      <w:divsChild>
        <w:div w:id="1278246739">
          <w:marLeft w:val="0"/>
          <w:marRight w:val="0"/>
          <w:marTop w:val="0"/>
          <w:marBottom w:val="0"/>
          <w:divBdr>
            <w:top w:val="none" w:sz="0" w:space="0" w:color="auto"/>
            <w:left w:val="none" w:sz="0" w:space="0" w:color="auto"/>
            <w:bottom w:val="none" w:sz="0" w:space="0" w:color="auto"/>
            <w:right w:val="none" w:sz="0" w:space="0" w:color="auto"/>
          </w:divBdr>
          <w:divsChild>
            <w:div w:id="874196643">
              <w:marLeft w:val="0"/>
              <w:marRight w:val="0"/>
              <w:marTop w:val="0"/>
              <w:marBottom w:val="0"/>
              <w:divBdr>
                <w:top w:val="none" w:sz="0" w:space="0" w:color="auto"/>
                <w:left w:val="none" w:sz="0" w:space="0" w:color="auto"/>
                <w:bottom w:val="none" w:sz="0" w:space="0" w:color="auto"/>
                <w:right w:val="none" w:sz="0" w:space="0" w:color="auto"/>
              </w:divBdr>
              <w:divsChild>
                <w:div w:id="169785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057102">
      <w:bodyDiv w:val="1"/>
      <w:marLeft w:val="0"/>
      <w:marRight w:val="0"/>
      <w:marTop w:val="0"/>
      <w:marBottom w:val="0"/>
      <w:divBdr>
        <w:top w:val="none" w:sz="0" w:space="0" w:color="auto"/>
        <w:left w:val="none" w:sz="0" w:space="0" w:color="auto"/>
        <w:bottom w:val="none" w:sz="0" w:space="0" w:color="auto"/>
        <w:right w:val="none" w:sz="0" w:space="0" w:color="auto"/>
      </w:divBdr>
    </w:div>
    <w:div w:id="1286959942">
      <w:bodyDiv w:val="1"/>
      <w:marLeft w:val="0"/>
      <w:marRight w:val="0"/>
      <w:marTop w:val="0"/>
      <w:marBottom w:val="0"/>
      <w:divBdr>
        <w:top w:val="none" w:sz="0" w:space="0" w:color="auto"/>
        <w:left w:val="none" w:sz="0" w:space="0" w:color="auto"/>
        <w:bottom w:val="none" w:sz="0" w:space="0" w:color="auto"/>
        <w:right w:val="none" w:sz="0" w:space="0" w:color="auto"/>
      </w:divBdr>
      <w:divsChild>
        <w:div w:id="183254079">
          <w:marLeft w:val="0"/>
          <w:marRight w:val="0"/>
          <w:marTop w:val="0"/>
          <w:marBottom w:val="0"/>
          <w:divBdr>
            <w:top w:val="none" w:sz="0" w:space="0" w:color="auto"/>
            <w:left w:val="none" w:sz="0" w:space="0" w:color="auto"/>
            <w:bottom w:val="none" w:sz="0" w:space="0" w:color="auto"/>
            <w:right w:val="none" w:sz="0" w:space="0" w:color="auto"/>
          </w:divBdr>
          <w:divsChild>
            <w:div w:id="1751657745">
              <w:marLeft w:val="0"/>
              <w:marRight w:val="0"/>
              <w:marTop w:val="0"/>
              <w:marBottom w:val="0"/>
              <w:divBdr>
                <w:top w:val="none" w:sz="0" w:space="0" w:color="auto"/>
                <w:left w:val="none" w:sz="0" w:space="0" w:color="auto"/>
                <w:bottom w:val="none" w:sz="0" w:space="0" w:color="auto"/>
                <w:right w:val="none" w:sz="0" w:space="0" w:color="auto"/>
              </w:divBdr>
              <w:divsChild>
                <w:div w:id="18337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59860">
      <w:bodyDiv w:val="1"/>
      <w:marLeft w:val="0"/>
      <w:marRight w:val="0"/>
      <w:marTop w:val="0"/>
      <w:marBottom w:val="0"/>
      <w:divBdr>
        <w:top w:val="none" w:sz="0" w:space="0" w:color="auto"/>
        <w:left w:val="none" w:sz="0" w:space="0" w:color="auto"/>
        <w:bottom w:val="none" w:sz="0" w:space="0" w:color="auto"/>
        <w:right w:val="none" w:sz="0" w:space="0" w:color="auto"/>
      </w:divBdr>
      <w:divsChild>
        <w:div w:id="15929350">
          <w:marLeft w:val="0"/>
          <w:marRight w:val="0"/>
          <w:marTop w:val="0"/>
          <w:marBottom w:val="0"/>
          <w:divBdr>
            <w:top w:val="none" w:sz="0" w:space="0" w:color="auto"/>
            <w:left w:val="none" w:sz="0" w:space="0" w:color="auto"/>
            <w:bottom w:val="none" w:sz="0" w:space="0" w:color="auto"/>
            <w:right w:val="none" w:sz="0" w:space="0" w:color="auto"/>
          </w:divBdr>
          <w:divsChild>
            <w:div w:id="927542779">
              <w:marLeft w:val="0"/>
              <w:marRight w:val="0"/>
              <w:marTop w:val="0"/>
              <w:marBottom w:val="0"/>
              <w:divBdr>
                <w:top w:val="none" w:sz="0" w:space="0" w:color="auto"/>
                <w:left w:val="none" w:sz="0" w:space="0" w:color="auto"/>
                <w:bottom w:val="none" w:sz="0" w:space="0" w:color="auto"/>
                <w:right w:val="none" w:sz="0" w:space="0" w:color="auto"/>
              </w:divBdr>
              <w:divsChild>
                <w:div w:id="1485731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16702">
      <w:bodyDiv w:val="1"/>
      <w:marLeft w:val="0"/>
      <w:marRight w:val="0"/>
      <w:marTop w:val="0"/>
      <w:marBottom w:val="0"/>
      <w:divBdr>
        <w:top w:val="none" w:sz="0" w:space="0" w:color="auto"/>
        <w:left w:val="none" w:sz="0" w:space="0" w:color="auto"/>
        <w:bottom w:val="none" w:sz="0" w:space="0" w:color="auto"/>
        <w:right w:val="none" w:sz="0" w:space="0" w:color="auto"/>
      </w:divBdr>
    </w:div>
    <w:div w:id="1397824369">
      <w:bodyDiv w:val="1"/>
      <w:marLeft w:val="0"/>
      <w:marRight w:val="0"/>
      <w:marTop w:val="0"/>
      <w:marBottom w:val="0"/>
      <w:divBdr>
        <w:top w:val="none" w:sz="0" w:space="0" w:color="auto"/>
        <w:left w:val="none" w:sz="0" w:space="0" w:color="auto"/>
        <w:bottom w:val="none" w:sz="0" w:space="0" w:color="auto"/>
        <w:right w:val="none" w:sz="0" w:space="0" w:color="auto"/>
      </w:divBdr>
      <w:divsChild>
        <w:div w:id="466624917">
          <w:marLeft w:val="0"/>
          <w:marRight w:val="0"/>
          <w:marTop w:val="0"/>
          <w:marBottom w:val="0"/>
          <w:divBdr>
            <w:top w:val="none" w:sz="0" w:space="0" w:color="auto"/>
            <w:left w:val="none" w:sz="0" w:space="0" w:color="auto"/>
            <w:bottom w:val="none" w:sz="0" w:space="0" w:color="auto"/>
            <w:right w:val="none" w:sz="0" w:space="0" w:color="auto"/>
          </w:divBdr>
          <w:divsChild>
            <w:div w:id="1817649659">
              <w:marLeft w:val="0"/>
              <w:marRight w:val="0"/>
              <w:marTop w:val="0"/>
              <w:marBottom w:val="0"/>
              <w:divBdr>
                <w:top w:val="none" w:sz="0" w:space="0" w:color="auto"/>
                <w:left w:val="none" w:sz="0" w:space="0" w:color="auto"/>
                <w:bottom w:val="none" w:sz="0" w:space="0" w:color="auto"/>
                <w:right w:val="none" w:sz="0" w:space="0" w:color="auto"/>
              </w:divBdr>
              <w:divsChild>
                <w:div w:id="125528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199411">
      <w:bodyDiv w:val="1"/>
      <w:marLeft w:val="0"/>
      <w:marRight w:val="0"/>
      <w:marTop w:val="0"/>
      <w:marBottom w:val="0"/>
      <w:divBdr>
        <w:top w:val="none" w:sz="0" w:space="0" w:color="auto"/>
        <w:left w:val="none" w:sz="0" w:space="0" w:color="auto"/>
        <w:bottom w:val="none" w:sz="0" w:space="0" w:color="auto"/>
        <w:right w:val="none" w:sz="0" w:space="0" w:color="auto"/>
      </w:divBdr>
      <w:divsChild>
        <w:div w:id="1393119310">
          <w:marLeft w:val="0"/>
          <w:marRight w:val="0"/>
          <w:marTop w:val="0"/>
          <w:marBottom w:val="0"/>
          <w:divBdr>
            <w:top w:val="none" w:sz="0" w:space="0" w:color="auto"/>
            <w:left w:val="none" w:sz="0" w:space="0" w:color="auto"/>
            <w:bottom w:val="none" w:sz="0" w:space="0" w:color="auto"/>
            <w:right w:val="none" w:sz="0" w:space="0" w:color="auto"/>
          </w:divBdr>
          <w:divsChild>
            <w:div w:id="1351298884">
              <w:marLeft w:val="0"/>
              <w:marRight w:val="0"/>
              <w:marTop w:val="0"/>
              <w:marBottom w:val="0"/>
              <w:divBdr>
                <w:top w:val="none" w:sz="0" w:space="0" w:color="auto"/>
                <w:left w:val="none" w:sz="0" w:space="0" w:color="auto"/>
                <w:bottom w:val="none" w:sz="0" w:space="0" w:color="auto"/>
                <w:right w:val="none" w:sz="0" w:space="0" w:color="auto"/>
              </w:divBdr>
              <w:divsChild>
                <w:div w:id="76218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3515">
      <w:bodyDiv w:val="1"/>
      <w:marLeft w:val="0"/>
      <w:marRight w:val="0"/>
      <w:marTop w:val="0"/>
      <w:marBottom w:val="0"/>
      <w:divBdr>
        <w:top w:val="none" w:sz="0" w:space="0" w:color="auto"/>
        <w:left w:val="none" w:sz="0" w:space="0" w:color="auto"/>
        <w:bottom w:val="none" w:sz="0" w:space="0" w:color="auto"/>
        <w:right w:val="none" w:sz="0" w:space="0" w:color="auto"/>
      </w:divBdr>
    </w:div>
    <w:div w:id="1545555893">
      <w:bodyDiv w:val="1"/>
      <w:marLeft w:val="0"/>
      <w:marRight w:val="0"/>
      <w:marTop w:val="0"/>
      <w:marBottom w:val="0"/>
      <w:divBdr>
        <w:top w:val="none" w:sz="0" w:space="0" w:color="auto"/>
        <w:left w:val="none" w:sz="0" w:space="0" w:color="auto"/>
        <w:bottom w:val="none" w:sz="0" w:space="0" w:color="auto"/>
        <w:right w:val="none" w:sz="0" w:space="0" w:color="auto"/>
      </w:divBdr>
      <w:divsChild>
        <w:div w:id="1198003287">
          <w:marLeft w:val="0"/>
          <w:marRight w:val="0"/>
          <w:marTop w:val="0"/>
          <w:marBottom w:val="0"/>
          <w:divBdr>
            <w:top w:val="none" w:sz="0" w:space="0" w:color="auto"/>
            <w:left w:val="none" w:sz="0" w:space="0" w:color="auto"/>
            <w:bottom w:val="none" w:sz="0" w:space="0" w:color="auto"/>
            <w:right w:val="none" w:sz="0" w:space="0" w:color="auto"/>
          </w:divBdr>
          <w:divsChild>
            <w:div w:id="5376272">
              <w:marLeft w:val="0"/>
              <w:marRight w:val="0"/>
              <w:marTop w:val="0"/>
              <w:marBottom w:val="0"/>
              <w:divBdr>
                <w:top w:val="none" w:sz="0" w:space="0" w:color="auto"/>
                <w:left w:val="none" w:sz="0" w:space="0" w:color="auto"/>
                <w:bottom w:val="none" w:sz="0" w:space="0" w:color="auto"/>
                <w:right w:val="none" w:sz="0" w:space="0" w:color="auto"/>
              </w:divBdr>
              <w:divsChild>
                <w:div w:id="7255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05568">
      <w:bodyDiv w:val="1"/>
      <w:marLeft w:val="0"/>
      <w:marRight w:val="0"/>
      <w:marTop w:val="0"/>
      <w:marBottom w:val="0"/>
      <w:divBdr>
        <w:top w:val="none" w:sz="0" w:space="0" w:color="auto"/>
        <w:left w:val="none" w:sz="0" w:space="0" w:color="auto"/>
        <w:bottom w:val="none" w:sz="0" w:space="0" w:color="auto"/>
        <w:right w:val="none" w:sz="0" w:space="0" w:color="auto"/>
      </w:divBdr>
    </w:div>
    <w:div w:id="1640838532">
      <w:bodyDiv w:val="1"/>
      <w:marLeft w:val="0"/>
      <w:marRight w:val="0"/>
      <w:marTop w:val="0"/>
      <w:marBottom w:val="0"/>
      <w:divBdr>
        <w:top w:val="none" w:sz="0" w:space="0" w:color="auto"/>
        <w:left w:val="none" w:sz="0" w:space="0" w:color="auto"/>
        <w:bottom w:val="none" w:sz="0" w:space="0" w:color="auto"/>
        <w:right w:val="none" w:sz="0" w:space="0" w:color="auto"/>
      </w:divBdr>
      <w:divsChild>
        <w:div w:id="1003513796">
          <w:marLeft w:val="0"/>
          <w:marRight w:val="0"/>
          <w:marTop w:val="0"/>
          <w:marBottom w:val="0"/>
          <w:divBdr>
            <w:top w:val="none" w:sz="0" w:space="0" w:color="auto"/>
            <w:left w:val="none" w:sz="0" w:space="0" w:color="auto"/>
            <w:bottom w:val="none" w:sz="0" w:space="0" w:color="auto"/>
            <w:right w:val="none" w:sz="0" w:space="0" w:color="auto"/>
          </w:divBdr>
          <w:divsChild>
            <w:div w:id="1222981831">
              <w:marLeft w:val="0"/>
              <w:marRight w:val="0"/>
              <w:marTop w:val="0"/>
              <w:marBottom w:val="0"/>
              <w:divBdr>
                <w:top w:val="none" w:sz="0" w:space="0" w:color="auto"/>
                <w:left w:val="none" w:sz="0" w:space="0" w:color="auto"/>
                <w:bottom w:val="none" w:sz="0" w:space="0" w:color="auto"/>
                <w:right w:val="none" w:sz="0" w:space="0" w:color="auto"/>
              </w:divBdr>
              <w:divsChild>
                <w:div w:id="26125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420344">
      <w:bodyDiv w:val="1"/>
      <w:marLeft w:val="0"/>
      <w:marRight w:val="0"/>
      <w:marTop w:val="0"/>
      <w:marBottom w:val="0"/>
      <w:divBdr>
        <w:top w:val="none" w:sz="0" w:space="0" w:color="auto"/>
        <w:left w:val="none" w:sz="0" w:space="0" w:color="auto"/>
        <w:bottom w:val="none" w:sz="0" w:space="0" w:color="auto"/>
        <w:right w:val="none" w:sz="0" w:space="0" w:color="auto"/>
      </w:divBdr>
    </w:div>
    <w:div w:id="1865627032">
      <w:bodyDiv w:val="1"/>
      <w:marLeft w:val="0"/>
      <w:marRight w:val="0"/>
      <w:marTop w:val="0"/>
      <w:marBottom w:val="0"/>
      <w:divBdr>
        <w:top w:val="none" w:sz="0" w:space="0" w:color="auto"/>
        <w:left w:val="none" w:sz="0" w:space="0" w:color="auto"/>
        <w:bottom w:val="none" w:sz="0" w:space="0" w:color="auto"/>
        <w:right w:val="none" w:sz="0" w:space="0" w:color="auto"/>
      </w:divBdr>
      <w:divsChild>
        <w:div w:id="473176789">
          <w:marLeft w:val="0"/>
          <w:marRight w:val="0"/>
          <w:marTop w:val="0"/>
          <w:marBottom w:val="0"/>
          <w:divBdr>
            <w:top w:val="none" w:sz="0" w:space="0" w:color="auto"/>
            <w:left w:val="none" w:sz="0" w:space="0" w:color="auto"/>
            <w:bottom w:val="none" w:sz="0" w:space="0" w:color="auto"/>
            <w:right w:val="none" w:sz="0" w:space="0" w:color="auto"/>
          </w:divBdr>
          <w:divsChild>
            <w:div w:id="37319902">
              <w:marLeft w:val="0"/>
              <w:marRight w:val="0"/>
              <w:marTop w:val="0"/>
              <w:marBottom w:val="0"/>
              <w:divBdr>
                <w:top w:val="none" w:sz="0" w:space="0" w:color="auto"/>
                <w:left w:val="none" w:sz="0" w:space="0" w:color="auto"/>
                <w:bottom w:val="none" w:sz="0" w:space="0" w:color="auto"/>
                <w:right w:val="none" w:sz="0" w:space="0" w:color="auto"/>
              </w:divBdr>
              <w:divsChild>
                <w:div w:id="99164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474325">
      <w:bodyDiv w:val="1"/>
      <w:marLeft w:val="0"/>
      <w:marRight w:val="0"/>
      <w:marTop w:val="0"/>
      <w:marBottom w:val="0"/>
      <w:divBdr>
        <w:top w:val="none" w:sz="0" w:space="0" w:color="auto"/>
        <w:left w:val="none" w:sz="0" w:space="0" w:color="auto"/>
        <w:bottom w:val="none" w:sz="0" w:space="0" w:color="auto"/>
        <w:right w:val="none" w:sz="0" w:space="0" w:color="auto"/>
      </w:divBdr>
      <w:divsChild>
        <w:div w:id="1542014844">
          <w:marLeft w:val="0"/>
          <w:marRight w:val="0"/>
          <w:marTop w:val="0"/>
          <w:marBottom w:val="0"/>
          <w:divBdr>
            <w:top w:val="none" w:sz="0" w:space="0" w:color="auto"/>
            <w:left w:val="none" w:sz="0" w:space="0" w:color="auto"/>
            <w:bottom w:val="none" w:sz="0" w:space="0" w:color="auto"/>
            <w:right w:val="none" w:sz="0" w:space="0" w:color="auto"/>
          </w:divBdr>
          <w:divsChild>
            <w:div w:id="1158228383">
              <w:marLeft w:val="0"/>
              <w:marRight w:val="0"/>
              <w:marTop w:val="0"/>
              <w:marBottom w:val="0"/>
              <w:divBdr>
                <w:top w:val="none" w:sz="0" w:space="0" w:color="auto"/>
                <w:left w:val="none" w:sz="0" w:space="0" w:color="auto"/>
                <w:bottom w:val="none" w:sz="0" w:space="0" w:color="auto"/>
                <w:right w:val="none" w:sz="0" w:space="0" w:color="auto"/>
              </w:divBdr>
              <w:divsChild>
                <w:div w:id="177185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85699">
      <w:bodyDiv w:val="1"/>
      <w:marLeft w:val="0"/>
      <w:marRight w:val="0"/>
      <w:marTop w:val="0"/>
      <w:marBottom w:val="0"/>
      <w:divBdr>
        <w:top w:val="none" w:sz="0" w:space="0" w:color="auto"/>
        <w:left w:val="none" w:sz="0" w:space="0" w:color="auto"/>
        <w:bottom w:val="none" w:sz="0" w:space="0" w:color="auto"/>
        <w:right w:val="none" w:sz="0" w:space="0" w:color="auto"/>
      </w:divBdr>
    </w:div>
    <w:div w:id="1962221823">
      <w:bodyDiv w:val="1"/>
      <w:marLeft w:val="0"/>
      <w:marRight w:val="0"/>
      <w:marTop w:val="0"/>
      <w:marBottom w:val="0"/>
      <w:divBdr>
        <w:top w:val="none" w:sz="0" w:space="0" w:color="auto"/>
        <w:left w:val="none" w:sz="0" w:space="0" w:color="auto"/>
        <w:bottom w:val="none" w:sz="0" w:space="0" w:color="auto"/>
        <w:right w:val="none" w:sz="0" w:space="0" w:color="auto"/>
      </w:divBdr>
      <w:divsChild>
        <w:div w:id="2074234141">
          <w:marLeft w:val="0"/>
          <w:marRight w:val="0"/>
          <w:marTop w:val="0"/>
          <w:marBottom w:val="0"/>
          <w:divBdr>
            <w:top w:val="none" w:sz="0" w:space="0" w:color="auto"/>
            <w:left w:val="none" w:sz="0" w:space="0" w:color="auto"/>
            <w:bottom w:val="none" w:sz="0" w:space="0" w:color="auto"/>
            <w:right w:val="none" w:sz="0" w:space="0" w:color="auto"/>
          </w:divBdr>
          <w:divsChild>
            <w:div w:id="1211915751">
              <w:marLeft w:val="0"/>
              <w:marRight w:val="0"/>
              <w:marTop w:val="0"/>
              <w:marBottom w:val="0"/>
              <w:divBdr>
                <w:top w:val="none" w:sz="0" w:space="0" w:color="auto"/>
                <w:left w:val="none" w:sz="0" w:space="0" w:color="auto"/>
                <w:bottom w:val="none" w:sz="0" w:space="0" w:color="auto"/>
                <w:right w:val="none" w:sz="0" w:space="0" w:color="auto"/>
              </w:divBdr>
              <w:divsChild>
                <w:div w:id="16923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30263">
      <w:bodyDiv w:val="1"/>
      <w:marLeft w:val="0"/>
      <w:marRight w:val="0"/>
      <w:marTop w:val="0"/>
      <w:marBottom w:val="0"/>
      <w:divBdr>
        <w:top w:val="none" w:sz="0" w:space="0" w:color="auto"/>
        <w:left w:val="none" w:sz="0" w:space="0" w:color="auto"/>
        <w:bottom w:val="none" w:sz="0" w:space="0" w:color="auto"/>
        <w:right w:val="none" w:sz="0" w:space="0" w:color="auto"/>
      </w:divBdr>
    </w:div>
    <w:div w:id="2071464144">
      <w:bodyDiv w:val="1"/>
      <w:marLeft w:val="0"/>
      <w:marRight w:val="0"/>
      <w:marTop w:val="0"/>
      <w:marBottom w:val="0"/>
      <w:divBdr>
        <w:top w:val="none" w:sz="0" w:space="0" w:color="auto"/>
        <w:left w:val="none" w:sz="0" w:space="0" w:color="auto"/>
        <w:bottom w:val="none" w:sz="0" w:space="0" w:color="auto"/>
        <w:right w:val="none" w:sz="0" w:space="0" w:color="auto"/>
      </w:divBdr>
      <w:divsChild>
        <w:div w:id="729695754">
          <w:marLeft w:val="0"/>
          <w:marRight w:val="0"/>
          <w:marTop w:val="0"/>
          <w:marBottom w:val="0"/>
          <w:divBdr>
            <w:top w:val="none" w:sz="0" w:space="0" w:color="auto"/>
            <w:left w:val="none" w:sz="0" w:space="0" w:color="auto"/>
            <w:bottom w:val="none" w:sz="0" w:space="0" w:color="auto"/>
            <w:right w:val="none" w:sz="0" w:space="0" w:color="auto"/>
          </w:divBdr>
          <w:divsChild>
            <w:div w:id="1060250070">
              <w:marLeft w:val="0"/>
              <w:marRight w:val="0"/>
              <w:marTop w:val="0"/>
              <w:marBottom w:val="0"/>
              <w:divBdr>
                <w:top w:val="none" w:sz="0" w:space="0" w:color="auto"/>
                <w:left w:val="none" w:sz="0" w:space="0" w:color="auto"/>
                <w:bottom w:val="none" w:sz="0" w:space="0" w:color="auto"/>
                <w:right w:val="none" w:sz="0" w:space="0" w:color="auto"/>
              </w:divBdr>
              <w:divsChild>
                <w:div w:id="16961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51340-D8D5-4AC7-BBDA-8489F6937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TotalTime>
  <Pages>5</Pages>
  <Words>1341</Words>
  <Characters>7647</Characters>
  <Application>Microsoft Office Word</Application>
  <DocSecurity>0</DocSecurity>
  <Lines>63</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rui</dc:creator>
  <cp:lastModifiedBy>Tomás De Araújo Tavares</cp:lastModifiedBy>
  <cp:revision>10</cp:revision>
  <dcterms:created xsi:type="dcterms:W3CDTF">2021-10-26T15:03:00Z</dcterms:created>
  <dcterms:modified xsi:type="dcterms:W3CDTF">2021-10-26T22:23:00Z</dcterms:modified>
</cp:coreProperties>
</file>