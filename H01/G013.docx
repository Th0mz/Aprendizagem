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9A6D77" w14:textId="26A29367" w:rsidR="00F13B40" w:rsidRPr="00F048B1" w:rsidRDefault="00510A07" w:rsidP="00F048B1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1430B718" w14:textId="77777777" w:rsidR="00F048B1" w:rsidRPr="00F048B1" w:rsidRDefault="00F048B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</w:p>
    <w:p w14:paraId="44654E9A" w14:textId="5219F222" w:rsidR="00E3787A" w:rsidRPr="00820EB6" w:rsidDel="00E51DA0" w:rsidRDefault="00F048B1" w:rsidP="00F048B1">
      <w:pPr>
        <w:pStyle w:val="Body"/>
        <w:spacing w:before="120" w:after="120"/>
        <w:rPr>
          <w:del w:id="0" w:author="Tomás De Araújo Tavares" w:date="2021-10-16T21:10:00Z"/>
          <w:rFonts w:ascii="Cambria Math" w:hAnsi="Cambria Math"/>
          <w:u w:val="single"/>
          <w:lang w:val="en-US"/>
          <w:rPrChange w:id="1" w:author="Tomás De Araújo Tavares" w:date="2021-10-16T13:35:00Z">
            <w:rPr>
              <w:del w:id="2" w:author="Tomás De Araújo Tavares" w:date="2021-10-16T21:10:00Z"/>
              <w:rFonts w:ascii="Cambria Math" w:hAnsi="Cambria Math"/>
              <w:lang w:val="en-US"/>
            </w:rPr>
          </w:rPrChange>
        </w:rPr>
      </w:pPr>
      <w:r w:rsidRPr="00820EB6">
        <w:rPr>
          <w:rFonts w:ascii="Cambria Math" w:hAnsi="Cambria Math" w:cs="Times New Roman"/>
          <w:u w:val="single"/>
          <w:lang w:val="en-US"/>
          <w:rPrChange w:id="3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  <w:t>Priors</w:t>
      </w:r>
      <w:ins w:id="4" w:author="Tomás De Araújo Tavares" w:date="2021-10-16T13:35:00Z">
        <w:r w:rsidR="00AF1B5D" w:rsidRPr="00820EB6">
          <w:rPr>
            <w:rFonts w:ascii="Cambria Math" w:hAnsi="Cambria Math" w:cs="Times New Roman"/>
            <w:u w:val="single"/>
            <w:lang w:val="en-US"/>
            <w:rPrChange w:id="5" w:author="Tomás De Araújo Tavares" w:date="2021-10-16T13:35:00Z">
              <w:rPr>
                <w:rFonts w:ascii="Cambria Math" w:hAnsi="Cambria Math" w:cs="Times New Roman"/>
                <w:lang w:val="en-US"/>
              </w:rPr>
            </w:rPrChange>
          </w:rPr>
          <w:t xml:space="preserve"> </w:t>
        </w:r>
      </w:ins>
      <w:del w:id="6" w:author="Tomás De Araújo Tavares" w:date="2021-10-16T13:35:00Z">
        <w:r w:rsidRPr="00820EB6" w:rsidDel="00AF1B5D">
          <w:rPr>
            <w:rFonts w:ascii="Cambria Math" w:hAnsi="Cambria Math" w:cs="Times New Roman"/>
            <w:u w:val="single"/>
            <w:lang w:val="en-US"/>
            <w:rPrChange w:id="7" w:author="Tomás De Araújo Tavares" w:date="2021-10-16T13:35:00Z">
              <w:rPr>
                <w:rFonts w:ascii="Cambria Math" w:hAnsi="Cambria Math" w:cs="Times New Roman"/>
                <w:lang w:val="en-US"/>
              </w:rPr>
            </w:rPrChange>
          </w:rPr>
          <w:delText xml:space="preserve"> </w:delText>
        </w:r>
      </w:del>
      <w:r w:rsidRPr="00820EB6">
        <w:rPr>
          <w:rFonts w:ascii="Cambria Math" w:hAnsi="Cambria Math" w:cs="Times New Roman"/>
          <w:u w:val="single"/>
          <w:lang w:val="en-US"/>
          <w:rPrChange w:id="8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  <w:t>:</w:t>
      </w:r>
      <w:r w:rsidRPr="00E51DA0">
        <w:rPr>
          <w:rFonts w:ascii="Cambria Math" w:hAnsi="Cambria Math" w:cs="Times New Roman"/>
          <w:lang w:val="en-US"/>
          <w:rPrChange w:id="9" w:author="Tomás De Araújo Tavares" w:date="2021-10-16T21:10:00Z">
            <w:rPr>
              <w:rFonts w:ascii="Cambria Math" w:hAnsi="Cambria Math" w:cs="Times New Roman"/>
              <w:lang w:val="en-US"/>
            </w:rPr>
          </w:rPrChange>
        </w:rPr>
        <w:t xml:space="preserve"> </w:t>
      </w:r>
      <w:ins w:id="10" w:author="Tomás De Araújo Tavares" w:date="2021-10-16T21:10:00Z">
        <w:r w:rsidR="00E51DA0" w:rsidRPr="00E51DA0">
          <w:rPr>
            <w:rFonts w:ascii="Cambria Math" w:hAnsi="Cambria Math" w:cs="Times New Roman"/>
            <w:lang w:val="en-US"/>
            <w:rPrChange w:id="11" w:author="Tomás De Araújo Tavares" w:date="2021-10-16T21:10:00Z">
              <w:rPr>
                <w:rFonts w:ascii="Cambria Math" w:hAnsi="Cambria Math" w:cs="Times New Roman"/>
                <w:u w:val="single"/>
                <w:lang w:val="en-US"/>
              </w:rPr>
            </w:rPrChange>
          </w:rPr>
          <w:t xml:space="preserve">    </w:t>
        </w:r>
        <w:r w:rsidR="00E51DA0" w:rsidRPr="00E51DA0">
          <w:rPr>
            <w:rFonts w:ascii="Cambria Math" w:hAnsi="Cambria Math"/>
            <w:lang w:val="en-US"/>
            <w:rPrChange w:id="12" w:author="Tomás De Araújo Tavares" w:date="2021-10-16T21:10:00Z">
              <w:rPr>
                <w:rFonts w:ascii="Cambria Math" w:hAnsi="Cambria Math" w:cs="Times New Roman"/>
                <w:u w:val="single"/>
                <w:lang w:val="en-US"/>
              </w:rPr>
            </w:rPrChange>
          </w:rPr>
          <w:t xml:space="preserve"> </w:t>
        </w:r>
      </w:ins>
    </w:p>
    <w:p w14:paraId="3D8480F3" w14:textId="352658C0" w:rsidR="00F579E0" w:rsidRPr="00F579E0" w:rsidDel="00E51DA0" w:rsidRDefault="00F048B1" w:rsidP="00E51DA0">
      <w:pPr>
        <w:pStyle w:val="Body"/>
        <w:spacing w:before="120" w:after="120"/>
        <w:rPr>
          <w:del w:id="13" w:author="Tomás De Araújo Tavares" w:date="2021-10-16T21:10:00Z"/>
          <w:rFonts w:ascii="Cambria Math" w:hAnsi="Cambria Math"/>
          <w:lang w:val="en-US"/>
        </w:rPr>
        <w:pPrChange w:id="14" w:author="Tomás De Araújo Tavares" w:date="2021-10-16T21:10:00Z">
          <w:pPr>
            <w:pStyle w:val="Body"/>
            <w:numPr>
              <w:numId w:val="16"/>
            </w:numPr>
            <w:spacing w:before="120" w:after="120"/>
            <w:ind w:left="720" w:hanging="360"/>
          </w:pPr>
        </w:pPrChange>
      </w:pPr>
      <w:r w:rsidRPr="00820EB6">
        <w:rPr>
          <w:rFonts w:ascii="Cambria Math" w:hAnsi="Cambria Math"/>
          <w:i/>
          <w:iCs/>
          <w:lang w:val="en-US"/>
          <w:rPrChange w:id="15" w:author="Tomás De Araújo Tavares" w:date="2021-10-16T13:36:00Z">
            <w:rPr>
              <w:rFonts w:ascii="Cambria Math" w:hAnsi="Cambria Math"/>
              <w:lang w:val="en-US"/>
            </w:rPr>
          </w:rPrChange>
        </w:rPr>
        <w:t>Class 0</w:t>
      </w:r>
      <w:r>
        <w:rPr>
          <w:rFonts w:ascii="Cambria Math" w:hAnsi="Cambria Math"/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Class=0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lit/>
              </m:rP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class=0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lit/>
              </m:rP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total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10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ins w:id="16" w:author="Tomás De Araújo Tavares" w:date="2021-10-16T21:10:00Z">
        <w:r w:rsidR="00E51DA0">
          <w:rPr>
            <w:rFonts w:ascii="Cambria Math" w:hAnsi="Cambria Math"/>
            <w:i/>
            <w:iCs/>
            <w:lang w:val="en-US"/>
          </w:rPr>
          <w:t xml:space="preserve">              </w:t>
        </w:r>
      </w:ins>
    </w:p>
    <w:p w14:paraId="0F415E51" w14:textId="4BBC36C3" w:rsidR="00F048B1" w:rsidRPr="00F579E0" w:rsidRDefault="00F048B1" w:rsidP="00E51DA0">
      <w:pPr>
        <w:pStyle w:val="Body"/>
        <w:spacing w:before="120" w:after="120"/>
        <w:rPr>
          <w:rFonts w:ascii="Cambria Math" w:hAnsi="Cambria Math"/>
          <w:lang w:val="en-US"/>
        </w:rPr>
        <w:pPrChange w:id="17" w:author="Tomás De Araújo Tavares" w:date="2021-10-16T21:10:00Z">
          <w:pPr>
            <w:pStyle w:val="Body"/>
            <w:numPr>
              <w:numId w:val="16"/>
            </w:numPr>
            <w:spacing w:before="120" w:after="120"/>
            <w:ind w:left="720" w:hanging="360"/>
          </w:pPr>
        </w:pPrChange>
      </w:pPr>
      <w:r w:rsidRPr="00820EB6">
        <w:rPr>
          <w:rFonts w:ascii="Cambria Math" w:hAnsi="Cambria Math"/>
          <w:i/>
          <w:iCs/>
          <w:lang w:val="en-US"/>
          <w:rPrChange w:id="18" w:author="Tomás De Araújo Tavares" w:date="2021-10-16T13:36:00Z">
            <w:rPr>
              <w:rFonts w:ascii="Cambria Math" w:hAnsi="Cambria Math"/>
              <w:lang w:val="en-US"/>
            </w:rPr>
          </w:rPrChange>
        </w:rPr>
        <w:t>Class 1</w:t>
      </w:r>
      <w:r>
        <w:rPr>
          <w:rFonts w:ascii="Cambria Math" w:hAnsi="Cambria Math"/>
          <w:lang w:val="en-US"/>
        </w:rPr>
        <w:t>:</w:t>
      </w:r>
      <w:r w:rsidR="00F579E0"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Class=1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lit/>
              </m:rP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class=1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lit/>
              </m:rP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total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10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 w:rsidR="00F579E0" w:rsidRPr="00F579E0">
        <w:rPr>
          <w:rFonts w:ascii="Cambria Math" w:hAnsi="Cambria Math"/>
          <w:lang w:val="en-US"/>
        </w:rPr>
        <w:t xml:space="preserve"> </w:t>
      </w:r>
    </w:p>
    <w:p w14:paraId="67167929" w14:textId="7CCEDCF1" w:rsidR="00F048B1" w:rsidRPr="00820EB6" w:rsidRDefault="00F048B1" w:rsidP="00F048B1">
      <w:pPr>
        <w:pStyle w:val="Body"/>
        <w:spacing w:before="120" w:after="120"/>
        <w:rPr>
          <w:rFonts w:ascii="Cambria Math" w:hAnsi="Cambria Math" w:cs="Times New Roman"/>
          <w:u w:val="single"/>
          <w:lang w:val="en-US"/>
          <w:rPrChange w:id="19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</w:pPr>
      <w:r w:rsidRPr="00820EB6">
        <w:rPr>
          <w:rFonts w:ascii="Cambria Math" w:hAnsi="Cambria Math" w:cs="Times New Roman"/>
          <w:u w:val="single"/>
          <w:lang w:val="en-US"/>
          <w:rPrChange w:id="20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  <w:t>Y1 distribution:</w:t>
      </w:r>
      <w:r w:rsidR="00F37213" w:rsidRPr="00820EB6">
        <w:rPr>
          <w:rFonts w:ascii="Cambria Math" w:hAnsi="Cambria Math" w:cs="Times New Roman"/>
          <w:u w:val="single"/>
          <w:lang w:val="en-US"/>
          <w:rPrChange w:id="21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  <w:t xml:space="preserve"> </w:t>
      </w:r>
    </w:p>
    <w:p w14:paraId="1707E093" w14:textId="41621A47" w:rsidR="00C55C97" w:rsidRPr="00C55C97" w:rsidRDefault="00F048B1" w:rsidP="00C55C97">
      <w:pPr>
        <w:pStyle w:val="Body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rFonts w:ascii="Cambria Math" w:hAnsi="Cambria Math"/>
          <w:lang w:val="en-US"/>
        </w:rPr>
      </w:pPr>
      <w:r w:rsidRPr="00820EB6">
        <w:rPr>
          <w:rFonts w:ascii="Cambria Math" w:hAnsi="Cambria Math" w:cs="Times New Roman"/>
          <w:i/>
          <w:iCs/>
          <w:lang w:val="en-US"/>
          <w:rPrChange w:id="22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  <w:t>Class 0</w:t>
      </w:r>
      <w:r>
        <w:rPr>
          <w:rFonts w:ascii="Cambria Math" w:hAnsi="Cambria Math" w:cs="Times New Roman"/>
          <w:lang w:val="en-US"/>
        </w:rPr>
        <w:t>:</w:t>
      </w:r>
      <w:r w:rsidR="00C55C97">
        <w:rPr>
          <w:rFonts w:ascii="Cambria Math" w:hAnsi="Cambria Math" w:cs="Times New Roman"/>
          <w:lang w:val="en-US"/>
        </w:rPr>
        <w:t xml:space="preserve"> </w:t>
      </w:r>
      <w:r w:rsidR="00C55C97" w:rsidRPr="00C55C97">
        <w:rPr>
          <w:rFonts w:ascii="Cambria Math" w:hAnsi="Cambria Math"/>
          <w:lang w:val="en-US"/>
        </w:rPr>
        <w:t xml:space="preserve"> 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en-US"/>
          </w:rPr>
          <m:t>=0.25</m:t>
        </m:r>
      </m:oMath>
      <w:r w:rsidR="00C55C97" w:rsidRPr="00C55C97">
        <w:rPr>
          <w:rFonts w:ascii="Cambria Math" w:hAnsi="Cambria Math"/>
          <w:lang w:val="en-US"/>
        </w:rPr>
        <w:t xml:space="preserve">  </w:t>
      </w:r>
      <w:r w:rsidR="00C55C97">
        <w:rPr>
          <w:rFonts w:ascii="Cambria Math" w:hAnsi="Cambria Math"/>
          <w:lang w:val="en-US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4-1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4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nary>
          </m:e>
        </m:rad>
        <m:r>
          <w:rPr>
            <w:rFonts w:ascii="Cambria Math" w:hAnsi="Cambria Math"/>
            <w:lang w:val="en-US"/>
          </w:rPr>
          <m:t>= 0.2380</m:t>
        </m:r>
      </m:oMath>
      <w:r w:rsidR="00C55C97">
        <w:rPr>
          <w:rFonts w:ascii="Cambria Math"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lang w:val="en-US"/>
          </w:rPr>
          <m:t>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y1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class=0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~N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n-US"/>
          </w:rPr>
          <m:t>~N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0.25,0.2380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</w:p>
    <w:p w14:paraId="6ED059CD" w14:textId="60FF9954" w:rsidR="00C55C97" w:rsidRPr="00C55C97" w:rsidRDefault="00F048B1" w:rsidP="00C55C97">
      <w:pPr>
        <w:pStyle w:val="Body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rFonts w:ascii="Cambria Math" w:hAnsi="Cambria Math" w:cs="Times New Roman"/>
          <w:lang w:val="en-US"/>
        </w:rPr>
      </w:pPr>
      <w:r w:rsidRPr="00820EB6">
        <w:rPr>
          <w:rFonts w:ascii="Cambria Math" w:hAnsi="Cambria Math" w:cs="Times New Roman"/>
          <w:i/>
          <w:iCs/>
          <w:lang w:val="en-US"/>
          <w:rPrChange w:id="23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  <w:t>Class 1</w:t>
      </w:r>
      <w:r>
        <w:rPr>
          <w:rFonts w:ascii="Cambria Math" w:hAnsi="Cambria Math" w:cs="Times New Roman"/>
          <w:lang w:val="en-US"/>
        </w:rPr>
        <w:t>:</w:t>
      </w:r>
      <w:r w:rsidR="00C55C97">
        <w:rPr>
          <w:rFonts w:ascii="Cambria Math" w:hAnsi="Cambria Math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i=5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lang w:val="en-US"/>
          </w:rPr>
          <m:t>=0.05</m:t>
        </m:r>
      </m:oMath>
      <w:r w:rsidR="00C55C97">
        <w:rPr>
          <w:rFonts w:ascii="Cambria Math" w:hAnsi="Cambria Math" w:cs="Times New Roman"/>
          <w:lang w:val="en-US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σ</m:t>
        </m:r>
        <m:r>
          <w:rPr>
            <w:rFonts w:ascii="Cambria Math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6-1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i=5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rad>
        <m:r>
          <w:rPr>
            <w:rFonts w:ascii="Cambria Math" w:hAnsi="Cambria Math" w:cs="Times New Roman"/>
            <w:lang w:val="en-US"/>
          </w:rPr>
          <m:t xml:space="preserve">= </m:t>
        </m:r>
      </m:oMath>
      <w:r w:rsidR="00C55C97">
        <w:rPr>
          <w:rFonts w:ascii="Cambria Math" w:hAnsi="Cambria Math" w:cs="Times New Roman"/>
          <w:lang w:val="en-US"/>
        </w:rPr>
        <w:t xml:space="preserve"> 0.2881 </w:t>
      </w:r>
      <m:oMath>
        <m:r>
          <m:rPr>
            <m:sty m:val="p"/>
          </m:rPr>
          <w:rPr>
            <w:rFonts w:ascii="Cambria Math" w:hAnsi="Cambria Math" w:hint="eastAsia"/>
            <w:lang w:val="en-US"/>
          </w:rPr>
          <m:t>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e>
          <m:e>
            <m:r>
              <w:rPr>
                <w:rFonts w:ascii="Cambria Math" w:hAnsi="Cambria Math"/>
                <w:lang w:val="en-US"/>
              </w:rPr>
              <m:t>class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~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n-US"/>
          </w:rPr>
          <m:t>~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0.05,0.2881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</w:p>
    <w:p w14:paraId="0BF0FFFF" w14:textId="6F4C986C" w:rsidR="00F048B1" w:rsidRPr="00820EB6" w:rsidRDefault="00F048B1" w:rsidP="00F048B1">
      <w:pPr>
        <w:pStyle w:val="Body"/>
        <w:spacing w:before="120" w:after="120"/>
        <w:rPr>
          <w:rFonts w:ascii="Cambria Math" w:hAnsi="Cambria Math" w:cs="Times New Roman"/>
          <w:u w:val="single"/>
          <w:lang w:val="en-US"/>
          <w:rPrChange w:id="24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</w:pPr>
      <w:r w:rsidRPr="00820EB6">
        <w:rPr>
          <w:rFonts w:ascii="Cambria Math" w:hAnsi="Cambria Math" w:cs="Times New Roman"/>
          <w:u w:val="single"/>
          <w:lang w:val="en-US"/>
          <w:rPrChange w:id="25" w:author="Tomás De Araújo Tavares" w:date="2021-10-16T13:35:00Z">
            <w:rPr>
              <w:rFonts w:ascii="Cambria Math" w:hAnsi="Cambria Math" w:cs="Times New Roman"/>
              <w:lang w:val="en-US"/>
            </w:rPr>
          </w:rPrChange>
        </w:rPr>
        <w:t>Y2 probability mass function:</w:t>
      </w:r>
    </w:p>
    <w:p w14:paraId="73BB8766" w14:textId="23F0CD48" w:rsidR="00F579E0" w:rsidDel="00820EB6" w:rsidRDefault="00F048B1" w:rsidP="00820EB6">
      <w:pPr>
        <w:pStyle w:val="Body"/>
        <w:numPr>
          <w:ilvl w:val="0"/>
          <w:numId w:val="14"/>
        </w:numPr>
        <w:spacing w:before="120" w:after="120"/>
        <w:rPr>
          <w:del w:id="26" w:author="Tomás De Araújo Tavares" w:date="2021-10-16T13:36:00Z"/>
          <w:rFonts w:ascii="Cambria Math" w:hAnsi="Cambria Math" w:cs="Times New Roman"/>
          <w:lang w:val="en-US"/>
        </w:rPr>
      </w:pPr>
      <w:r w:rsidRPr="00C977A2">
        <w:rPr>
          <w:rFonts w:ascii="Cambria Math" w:hAnsi="Cambria Math"/>
          <w:i/>
          <w:iCs/>
          <w:lang w:val="en-US"/>
          <w:rPrChange w:id="27" w:author="Tomás De Araújo Tavares" w:date="2021-10-16T15:30:00Z">
            <w:rPr>
              <w:rFonts w:ascii="Cambria Math" w:hAnsi="Cambria Math"/>
            </w:rPr>
          </w:rPrChange>
        </w:rPr>
        <w:t>Class 0</w:t>
      </w:r>
      <w:r>
        <w:rPr>
          <w:rFonts w:ascii="Cambria Math" w:hAnsi="Cambria Math" w:cs="Times New Roman"/>
          <w:lang w:val="en-US"/>
        </w:rPr>
        <w:t>:</w:t>
      </w:r>
      <w:r w:rsidR="00F579E0">
        <w:rPr>
          <w:rFonts w:ascii="Cambria Math" w:hAnsi="Cambria Math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 xml:space="preserve">y2 </m:t>
            </m:r>
          </m:e>
        </m:d>
        <m:r>
          <w:rPr>
            <w:rFonts w:ascii="Cambria Math" w:hAnsi="Cambria Math" w:cs="Times New Roman"/>
            <w:lang w:val="en-US"/>
          </w:rPr>
          <m:t xml:space="preserve"> Class=0)=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#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y2=A 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class=0)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#class=0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 if y2=A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#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y2=B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class=0)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#class=0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 if y2=B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#(y2=C|class=0)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#class=0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  if y2=C#</m:t>
                </m:r>
              </m:e>
            </m:eqArr>
          </m:e>
        </m:d>
      </m:oMath>
    </w:p>
    <w:p w14:paraId="68001A98" w14:textId="77777777" w:rsidR="00820EB6" w:rsidRPr="00CF3D2C" w:rsidRDefault="00820EB6" w:rsidP="00CF3D2C">
      <w:pPr>
        <w:pStyle w:val="Body"/>
        <w:numPr>
          <w:ilvl w:val="0"/>
          <w:numId w:val="14"/>
        </w:numPr>
        <w:spacing w:before="120" w:after="120"/>
        <w:rPr>
          <w:ins w:id="28" w:author="Tomás De Araújo Tavares" w:date="2021-10-16T13:36:00Z"/>
          <w:rFonts w:ascii="Cambria Math" w:hAnsi="Cambria Math" w:cs="Times New Roman"/>
          <w:lang w:val="en-US"/>
        </w:rPr>
      </w:pPr>
    </w:p>
    <w:p w14:paraId="36DA353C" w14:textId="5CEC7E59" w:rsidR="00F048B1" w:rsidRPr="00820EB6" w:rsidRDefault="00F048B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lang w:val="en-US"/>
        </w:rPr>
      </w:pPr>
      <w:r w:rsidRPr="00820EB6">
        <w:rPr>
          <w:rFonts w:ascii="Cambria Math" w:hAnsi="Cambria Math" w:cs="Times New Roman"/>
          <w:i/>
          <w:iCs/>
          <w:lang w:val="en-US"/>
          <w:rPrChange w:id="29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  <w:t>Class 1</w:t>
      </w:r>
      <w:r w:rsidR="00CF3D2C" w:rsidRPr="00820EB6">
        <w:rPr>
          <w:rFonts w:ascii="Cambria Math" w:hAnsi="Cambria Math" w:cs="Times New Roman"/>
          <w:lang w:val="en-US"/>
        </w:rPr>
        <w:t xml:space="preserve">: </w:t>
      </w:r>
      <m:oMath>
        <m:r>
          <w:rPr>
            <w:rFonts w:ascii="Cambria Math" w:hAnsi="Cambria Math" w:cs="Times New Roman"/>
            <w:lang w:val="en-US"/>
            <w:rPrChange w:id="30" w:author="Tomás De Araújo Tavares" w:date="2021-10-16T13:36:00Z">
              <w:rPr>
                <w:rFonts w:ascii="Cambria Math" w:hAnsi="Cambria Math" w:cs="Times New Roman"/>
                <w:lang w:val="en-US"/>
              </w:rPr>
            </w:rPrChange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  <w:rPrChange w:id="31" w:author="Tomás De Araújo Tavares" w:date="2021-10-16T13:36:00Z">
                  <w:rPr>
                    <w:rFonts w:ascii="Cambria Math" w:hAnsi="Cambria Math" w:cs="Times New Roman"/>
                    <w:lang w:val="en-US"/>
                  </w:rPr>
                </w:rPrChange>
              </w:rPr>
              <m:t xml:space="preserve">y2 </m:t>
            </m:r>
          </m:e>
        </m:d>
        <m:r>
          <w:rPr>
            <w:rFonts w:ascii="Cambria Math" w:hAnsi="Cambria Math" w:cs="Times New Roman"/>
            <w:lang w:val="en-US"/>
            <w:rPrChange w:id="32" w:author="Tomás De Araújo Tavares" w:date="2021-10-16T13:36:00Z">
              <w:rPr>
                <w:rFonts w:ascii="Cambria Math" w:hAnsi="Cambria Math" w:cs="Times New Roman"/>
                <w:lang w:val="en-US"/>
              </w:rPr>
            </w:rPrChange>
          </w:rPr>
          <m:t xml:space="preserve"> Class=1)=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  <w:rPrChange w:id="33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#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  <w:rPrChange w:id="34" w:author="Tomás De Araújo Tavares" w:date="2021-10-16T13:36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</w:rPrChange>
                          </w:rPr>
                          <m:t xml:space="preserve">y2=A 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  <w:rPrChange w:id="35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 xml:space="preserve"> class=1)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  <w:rPrChange w:id="36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#class=1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  <w:rPrChange w:id="37" w:author="Tomás De Araújo Tavares" w:date="2021-10-16T13:36:00Z">
                      <w:rPr>
                        <w:rFonts w:ascii="Cambria Math" w:hAnsi="Cambria Math" w:cs="Times New Roman"/>
                        <w:lang w:val="en-US"/>
                      </w:rPr>
                    </w:rPrChange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  <w:rPrChange w:id="38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  <w:rPrChange w:id="39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  <w:rPrChange w:id="40" w:author="Tomás De Araújo Tavares" w:date="2021-10-16T13:36:00Z">
                      <w:rPr>
                        <w:rFonts w:ascii="Cambria Math" w:hAnsi="Cambria Math" w:cs="Times New Roman"/>
                        <w:lang w:val="en-US"/>
                      </w:rPr>
                    </w:rPrChange>
                  </w:rPr>
                  <m:t>,  if y2=A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  <w:rPrChange w:id="41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#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  <w:rPrChange w:id="42" w:author="Tomás De Araújo Tavares" w:date="2021-10-16T13:36:00Z">
                              <w:rPr>
                                <w:rFonts w:ascii="Cambria Math" w:hAnsi="Cambria Math" w:cs="Times New Roman"/>
                                <w:lang w:val="en-US"/>
                              </w:rPr>
                            </w:rPrChange>
                          </w:rPr>
                          <m:t>y2=B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  <w:rPrChange w:id="43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class=1)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  <w:rPrChange w:id="44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#class=1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  <w:rPrChange w:id="45" w:author="Tomás De Araújo Tavares" w:date="2021-10-16T13:36:00Z">
                      <w:rPr>
                        <w:rFonts w:ascii="Cambria Math" w:hAnsi="Cambria Math" w:cs="Times New Roman"/>
                        <w:lang w:val="en-US"/>
                      </w:rPr>
                    </w:rPrChange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  <w:rPrChange w:id="46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  <w:rPrChange w:id="47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  <w:rPrChange w:id="48" w:author="Tomás De Araújo Tavares" w:date="2021-10-16T13:36:00Z">
                      <w:rPr>
                        <w:rFonts w:ascii="Cambria Math" w:hAnsi="Cambria Math" w:cs="Times New Roman"/>
                        <w:lang w:val="en-US"/>
                      </w:rPr>
                    </w:rPrChange>
                  </w:rPr>
                  <m:t>,  if y2=B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  <w:rPrChange w:id="49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#(y2=C|class=1)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  <w:rPrChange w:id="50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#class=1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  <w:rPrChange w:id="51" w:author="Tomás De Araújo Tavares" w:date="2021-10-16T13:36:00Z">
                      <w:rPr>
                        <w:rFonts w:ascii="Cambria Math" w:hAnsi="Cambria Math" w:cs="Times New Roman"/>
                        <w:lang w:val="en-US"/>
                      </w:rPr>
                    </w:rPrChange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  <w:rPrChange w:id="52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  <w:rPrChange w:id="53" w:author="Tomás De Araújo Tavares" w:date="2021-10-16T13:36:00Z">
                          <w:rPr>
                            <w:rFonts w:ascii="Cambria Math" w:hAnsi="Cambria Math" w:cs="Times New Roman"/>
                            <w:lang w:val="en-US"/>
                          </w:rPr>
                        </w:rPrChange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  <w:rPrChange w:id="54" w:author="Tomás De Araújo Tavares" w:date="2021-10-16T13:36:00Z">
                      <w:rPr>
                        <w:rFonts w:ascii="Cambria Math" w:hAnsi="Cambria Math" w:cs="Times New Roman"/>
                        <w:lang w:val="en-US"/>
                      </w:rPr>
                    </w:rPrChange>
                  </w:rPr>
                  <m:t>, if y2=C#</m:t>
                </m:r>
              </m:e>
            </m:eqArr>
          </m:e>
        </m:d>
      </m:oMath>
    </w:p>
    <w:p w14:paraId="6A3719E6" w14:textId="21CABCE7" w:rsidR="00F048B1" w:rsidRPr="00820EB6" w:rsidRDefault="00F048B1" w:rsidP="00F048B1">
      <w:pPr>
        <w:pStyle w:val="Body"/>
        <w:spacing w:before="120" w:after="120"/>
        <w:rPr>
          <w:rFonts w:ascii="Cambria Math" w:hAnsi="Cambria Math" w:cs="Times New Roman"/>
          <w:u w:val="single"/>
          <w:lang w:val="en-US"/>
          <w:rPrChange w:id="55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</w:pPr>
      <w:r w:rsidRPr="00820EB6">
        <w:rPr>
          <w:rFonts w:ascii="Cambria Math" w:hAnsi="Cambria Math" w:cs="Times New Roman"/>
          <w:u w:val="single"/>
          <w:lang w:val="en-US"/>
          <w:rPrChange w:id="56" w:author="Tomás De Araújo Tavares" w:date="2021-10-16T13:36:00Z">
            <w:rPr>
              <w:rFonts w:ascii="Cambria Math" w:hAnsi="Cambria Math" w:cs="Times New Roman"/>
              <w:lang w:val="en-US"/>
            </w:rPr>
          </w:rPrChange>
        </w:rPr>
        <w:t>Y3 and Y4 distribution:</w:t>
      </w:r>
    </w:p>
    <w:p w14:paraId="209D1D1C" w14:textId="67C75796" w:rsidR="00AF1B5D" w:rsidRDefault="00AF1B5D" w:rsidP="00AF1B5D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ins w:id="57" w:author="Tomás De Araújo Tavares" w:date="2021-10-16T13:33:00Z"/>
          <w:rFonts w:ascii="Cambria Math" w:hAnsi="Cambria Math"/>
          <w:lang w:val="en-US"/>
        </w:rPr>
      </w:pPr>
      <w:ins w:id="58" w:author="Tomás De Araújo Tavares" w:date="2021-10-16T13:33:00Z">
        <w:r w:rsidRPr="00820EB6">
          <w:rPr>
            <w:rFonts w:ascii="Cambria Math" w:hAnsi="Cambria Math"/>
            <w:i/>
            <w:iCs/>
            <w:lang w:val="en-US"/>
            <w:rPrChange w:id="59" w:author="Tomás De Araújo Tavares" w:date="2021-10-16T13:37:00Z">
              <w:rPr>
                <w:rFonts w:ascii="Cambria Math" w:hAnsi="Cambria Math"/>
                <w:lang w:val="en-US"/>
              </w:rPr>
            </w:rPrChange>
          </w:rPr>
          <w:t>Class 0</w:t>
        </w:r>
        <w:r>
          <w:rPr>
            <w:rFonts w:ascii="Cambria Math" w:hAnsi="Cambria Math"/>
            <w:lang w:val="en-US"/>
          </w:rPr>
          <w:t xml:space="preserve">: </w:t>
        </w:r>
      </w:ins>
      <w:ins w:id="60" w:author="Tomás De Araújo Tavares" w:date="2021-10-16T13:37:00Z">
        <w:r w:rsidR="00820EB6">
          <w:rPr>
            <w:rFonts w:ascii="Cambria Math" w:hAnsi="Cambria Math"/>
            <w:lang w:val="en-US"/>
          </w:rPr>
          <w:t xml:space="preserve">  </w:t>
        </w:r>
      </w:ins>
      <m:oMath>
        <m:r>
          <w:ins w:id="61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>μ</m:t>
          </w:ins>
        </m:r>
        <m:r>
          <w:ins w:id="62" w:author="Tomás De Araújo Tavares" w:date="2021-10-16T13:33:00Z">
            <w:rPr>
              <w:rFonts w:ascii="Cambria Math" w:hAnsi="Cambria Math"/>
              <w:lang w:val="en-US"/>
            </w:rPr>
            <m:t>=</m:t>
          </w:ins>
        </m:r>
        <m:f>
          <m:fPr>
            <m:ctrlPr>
              <w:ins w:id="63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64" w:author="Tomás De Araújo Tavares" w:date="2021-10-16T13:33:00Z">
                <w:rPr>
                  <w:rFonts w:ascii="Cambria Math" w:hAnsi="Cambria Math"/>
                  <w:lang w:val="en-US"/>
                </w:rPr>
                <m:t>1</m:t>
              </w:ins>
            </m:r>
          </m:num>
          <m:den>
            <m:r>
              <w:ins w:id="65" w:author="Tomás De Araújo Tavares" w:date="2021-10-16T13:33:00Z">
                <w:rPr>
                  <w:rFonts w:ascii="Cambria Math" w:hAnsi="Cambria Math"/>
                  <w:lang w:val="en-US"/>
                </w:rPr>
                <m:t>4</m:t>
              </w:ins>
            </m:r>
          </m:den>
        </m:f>
        <m:nary>
          <m:naryPr>
            <m:chr m:val="∑"/>
            <m:ctrlPr>
              <w:ins w:id="66" w:author="Tomás De Araújo Tavares" w:date="2021-10-16T13:33:00Z">
                <w:rPr>
                  <w:rFonts w:ascii="Cambria Math" w:hAnsi="Cambria Math"/>
                </w:rPr>
              </w:ins>
            </m:ctrlPr>
          </m:naryPr>
          <m:sub>
            <m:r>
              <w:ins w:id="67" w:author="Tomás De Araújo Tavares" w:date="2021-10-16T13:33:00Z">
                <w:rPr>
                  <w:rFonts w:ascii="Cambria Math" w:hAnsi="Cambria Math"/>
                  <w:lang w:val="en-US"/>
                </w:rPr>
                <m:t>i=1</m:t>
              </w:ins>
            </m:r>
            <m:ctrlPr>
              <w:ins w:id="68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sub>
          <m:sup>
            <m:r>
              <w:ins w:id="69" w:author="Tomás De Araújo Tavares" w:date="2021-10-16T13:33:00Z">
                <w:rPr>
                  <w:rFonts w:ascii="Cambria Math" w:hAnsi="Cambria Math"/>
                  <w:lang w:val="en-US"/>
                </w:rPr>
                <m:t>4</m:t>
              </w:ins>
            </m:r>
            <m:ctrlPr>
              <w:ins w:id="70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sup>
          <m:e>
            <m:d>
              <m:dPr>
                <m:begChr m:val="["/>
                <m:endChr m:val="]"/>
                <m:ctrlPr>
                  <w:ins w:id="71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ins w:id="72" w:author="Tomás De Araújo Tavares" w:date="2021-10-16T13:33:00Z">
                        <w:rPr>
                          <w:rFonts w:ascii="Cambria Math" w:hAnsi="Cambria Math"/>
                          <w:i/>
                        </w:rPr>
                      </w:ins>
                    </m:ctrlPr>
                  </m:mPr>
                  <m:mr>
                    <m:e>
                      <m:sSub>
                        <m:sSubPr>
                          <m:ctrlPr>
                            <w:ins w:id="73" w:author="Tomás De Araújo Tavares" w:date="2021-10-16T13:33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74" w:author="Tomás De Araújo Tavares" w:date="2021-10-16T13:33:00Z"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w:ins>
                          </m:r>
                        </m:e>
                        <m:sub>
                          <m:sSub>
                            <m:sSubPr>
                              <m:ctrlPr>
                                <w:ins w:id="75" w:author="Tomás De Araújo Tavares" w:date="2021-10-16T13:33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76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w:ins>
                              </m:r>
                            </m:e>
                            <m:sub>
                              <m:r>
                                <w:ins w:id="77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ins w:id="78" w:author="Tomás De Araújo Tavares" w:date="2021-10-16T13:33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79" w:author="Tomás De Araújo Tavares" w:date="2021-10-16T13:33:00Z"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w:ins>
                          </m:r>
                        </m:e>
                        <m:sub>
                          <m:sSub>
                            <m:sSubPr>
                              <m:ctrlPr>
                                <w:ins w:id="80" w:author="Tomás De Araújo Tavares" w:date="2021-10-16T13:33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81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w:ins>
                              </m:r>
                            </m:e>
                            <m:sub>
                              <m:r>
                                <w:ins w:id="82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  <m:ctrlPr>
              <w:ins w:id="83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e>
        </m:nary>
        <m:r>
          <w:ins w:id="84" w:author="Tomás De Araújo Tavares" w:date="2021-10-16T13:33:00Z">
            <w:rPr>
              <w:rFonts w:ascii="Cambria Math" w:hAnsi="Cambria Math"/>
              <w:lang w:val="en-US"/>
            </w:rPr>
            <m:t xml:space="preserve">= </m:t>
          </w:ins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ins w:id="85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mPr>
          <m:mr>
            <m:e>
              <m:r>
                <w:ins w:id="86" w:author="Tomás De Araújo Tavares" w:date="2021-10-16T13:33:00Z">
                  <w:rPr>
                    <w:rFonts w:ascii="Cambria Math" w:hAnsi="Cambria Math"/>
                    <w:lang w:val="en-US"/>
                  </w:rPr>
                  <m:t>[0.2</m:t>
                </w:ins>
              </m:r>
            </m:e>
            <m:e>
              <m:r>
                <w:ins w:id="87" w:author="Tomás De Araújo Tavares" w:date="2021-10-16T13:33:00Z">
                  <w:rPr>
                    <w:rFonts w:ascii="Cambria Math" w:hAnsi="Cambria Math"/>
                    <w:lang w:val="en-US"/>
                  </w:rPr>
                  <m:t>0.25]</m:t>
                </w:ins>
              </m:r>
            </m:e>
          </m:mr>
        </m:m>
      </m:oMath>
      <w:ins w:id="88" w:author="Tomás De Araújo Tavares" w:date="2021-10-16T13:33:00Z">
        <w:r>
          <w:rPr>
            <w:rFonts w:ascii="Cambria Math" w:hAnsi="Cambria Math"/>
            <w:lang w:val="en-US"/>
          </w:rPr>
          <w:t xml:space="preserve">   </w:t>
        </w:r>
      </w:ins>
      <m:oMath>
        <m:r>
          <w:ins w:id="89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 xml:space="preserve">Σ = </m:t>
          </w:ins>
        </m:r>
        <m:d>
          <m:dPr>
            <m:begChr m:val="["/>
            <m:endChr m:val="]"/>
            <m:ctrlPr>
              <w:ins w:id="90" w:author="Tomás De Araújo Tavares" w:date="2021-10-16T13:33:00Z">
                <w:rPr>
                  <w:rFonts w:ascii="Cambria Math" w:hAnsi="Cambria Math"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91" w:author="Tomás De Araújo Tavares" w:date="2021-10-16T13:33:00Z">
                    <w:rPr>
                      <w:rFonts w:ascii="Cambria Math" w:hAnsi="Cambria Math"/>
                    </w:rPr>
                  </w:ins>
                </m:ctrlPr>
              </m:mPr>
              <m:mr>
                <m:e>
                  <m:r>
                    <w:ins w:id="92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cov(y3,y3)</m:t>
                    </w:ins>
                  </m:r>
                </m:e>
                <m:e>
                  <m:r>
                    <w:ins w:id="93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cov(y3,y4)</m:t>
                    </w:ins>
                  </m:r>
                </m:e>
              </m:mr>
              <m:mr>
                <m:e>
                  <m:r>
                    <w:ins w:id="94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cov(y4,y3)</m:t>
                    </w:ins>
                  </m:r>
                </m:e>
                <m:e>
                  <m:r>
                    <w:ins w:id="95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cov(y4,y4)</m:t>
                    </w:ins>
                  </m:r>
                </m:e>
              </m:mr>
            </m:m>
          </m:e>
        </m:d>
        <m:r>
          <w:ins w:id="96" w:author="Tomás De Araújo Tavares" w:date="2021-10-16T13:33:00Z">
            <w:rPr>
              <w:rFonts w:ascii="Cambria Math" w:hAnsi="Cambria Math"/>
              <w:lang w:val="en-US"/>
            </w:rPr>
            <m:t xml:space="preserve"> = </m:t>
          </w:ins>
        </m:r>
        <m:d>
          <m:dPr>
            <m:begChr m:val="["/>
            <m:endChr m:val="]"/>
            <m:ctrlPr>
              <w:ins w:id="97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98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mPr>
              <m:mr>
                <m:e>
                  <m:r>
                    <w:ins w:id="99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0.18</m:t>
                    </w:ins>
                  </m:r>
                </m:e>
                <m:e>
                  <m:r>
                    <w:ins w:id="100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0.18</m:t>
                    </w:ins>
                  </m:r>
                </m:e>
              </m:mr>
              <m:mr>
                <m:e>
                  <m:r>
                    <w:ins w:id="101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0.18</m:t>
                    </w:ins>
                  </m:r>
                </m:e>
                <m:e>
                  <m:r>
                    <w:ins w:id="102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0.25</m:t>
                    </w:ins>
                  </m:r>
                </m:e>
              </m:mr>
            </m:m>
          </m:e>
        </m:d>
      </m:oMath>
    </w:p>
    <w:p w14:paraId="46726C53" w14:textId="213F20A3" w:rsidR="00AF1B5D" w:rsidRPr="00AF1B5D" w:rsidRDefault="00AF1B5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103" w:author="Tomás De Araújo Tavares" w:date="2021-10-16T13:33:00Z"/>
          <w:rFonts w:ascii="Cambria Math" w:hAnsi="Cambria Math"/>
          <w:lang w:val="en-US"/>
        </w:rPr>
        <w:pPrChange w:id="104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r>
            <w:ins w:id="105" w:author="Tomás De Araújo Tavares" w:date="2021-10-16T13:33:00Z">
              <w:rPr>
                <w:rFonts w:ascii="Cambria Math" w:hAnsi="Cambria Math"/>
                <w:lang w:val="en-US"/>
              </w:rPr>
              <m:t>det(</m:t>
            </w:ins>
          </m:r>
          <m:r>
            <w:ins w:id="106" w:author="Tomás De Araújo Tavares" w:date="2021-10-16T13:33:00Z"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w:ins>
          </m:r>
          <m:r>
            <w:ins w:id="107" w:author="Tomás De Araújo Tavares" w:date="2021-10-16T13:33:00Z">
              <w:rPr>
                <w:rFonts w:ascii="Cambria Math" w:hAnsi="Cambria Math"/>
                <w:lang w:val="en-US"/>
              </w:rPr>
              <m:t>) = cov(y3,y3) × cov(y4,y4) - cov(y3,y4) × cov(y4,y3) = 0.0126</m:t>
            </w:ins>
          </m:r>
          <m:r>
            <w:ins w:id="108" w:author="Tomás De Araújo Tavares" w:date="2021-10-16T13:33:00Z">
              <w:rPr>
                <w:rFonts w:ascii="Cambria Math" w:hAnsi="Cambria Math"/>
                <w:lang w:val="en-US"/>
                <w:rPrChange w:id="109" w:author="Tomás De Araújo Tavares" w:date="2021-10-16T13:34:00Z">
                  <w:rPr>
                    <w:rFonts w:ascii="Cambria Math" w:hAnsi="Cambria Math"/>
                    <w:lang w:val="en-US"/>
                  </w:rPr>
                </w:rPrChange>
              </w:rPr>
              <m:t xml:space="preserve"> </m:t>
            </w:ins>
          </m:r>
        </m:oMath>
      </m:oMathPara>
    </w:p>
    <w:p w14:paraId="2EB28BFD" w14:textId="77777777" w:rsidR="00AF1B5D" w:rsidRPr="00AF1B5D" w:rsidRDefault="00604E4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110" w:author="Tomás De Araújo Tavares" w:date="2021-10-16T13:33:00Z"/>
          <w:rFonts w:ascii="Cambria Math" w:hAnsi="Cambria Math"/>
          <w:lang w:val="en-US"/>
        </w:rPr>
        <w:pPrChange w:id="111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sSup>
            <m:sSupPr>
              <m:ctrlPr>
                <w:ins w:id="112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113" w:author="Tomás De Araújo Tavares" w:date="2021-10-16T13:33:00Z"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w:ins>
              </m:r>
              <m:ctrlPr>
                <w:ins w:id="114" w:author="Tomás De Araújo Tavares" w:date="2021-10-16T13:33:00Z">
                  <w:rPr>
                    <w:rFonts w:ascii="Cambria Math" w:hAnsi="Cambria Math"/>
                  </w:rPr>
                </w:ins>
              </m:ctrlPr>
            </m:e>
            <m:sup>
              <m:r>
                <w:ins w:id="115" w:author="Tomás De Araújo Tavares" w:date="2021-10-16T13:33:00Z">
                  <w:rPr>
                    <w:rFonts w:ascii="Cambria Math" w:hAnsi="Cambria Math"/>
                    <w:lang w:val="en-US"/>
                  </w:rPr>
                  <m:t>-1</m:t>
                </w:ins>
              </m:r>
            </m:sup>
          </m:sSup>
          <m:r>
            <w:ins w:id="116" w:author="Tomás De Araújo Tavares" w:date="2021-10-16T13:33:00Z">
              <w:rPr>
                <w:rFonts w:ascii="Cambria Math" w:hAnsi="Cambria Math"/>
                <w:lang w:val="en-US"/>
              </w:rPr>
              <m:t xml:space="preserve">= </m:t>
            </w:ins>
          </m:r>
          <m:f>
            <m:fPr>
              <m:ctrlPr>
                <w:ins w:id="117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18" w:author="Tomás De Araújo Tavares" w:date="2021-10-16T13:33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119" w:author="Tomás De Araújo Tavares" w:date="2021-10-16T13:33:00Z">
                  <w:rPr>
                    <w:rFonts w:ascii="Cambria Math" w:hAnsi="Cambria Math"/>
                    <w:lang w:val="en-US"/>
                  </w:rPr>
                  <m:t>det(</m:t>
                </w:ins>
              </m:r>
              <m:r>
                <w:ins w:id="120" w:author="Tomás De Araújo Tavares" w:date="2021-10-16T13:33:00Z"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w:ins>
              </m:r>
              <m:r>
                <w:ins w:id="121" w:author="Tomás De Araújo Tavares" w:date="2021-10-16T13:33:00Z">
                  <w:rPr>
                    <w:rFonts w:ascii="Cambria Math" w:hAnsi="Cambria Math"/>
                    <w:lang w:val="en-US"/>
                  </w:rPr>
                  <m:t>)</m:t>
                </w:ins>
              </m:r>
            </m:den>
          </m:f>
          <m:d>
            <m:dPr>
              <m:begChr m:val="["/>
              <m:endChr m:val="]"/>
              <m:ctrlPr>
                <w:ins w:id="122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123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124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cov(y4,y4</m:t>
                      </w:ins>
                    </m:r>
                  </m:e>
                  <m:e>
                    <m:r>
                      <w:ins w:id="125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-cov(y3,y4</m:t>
                      </w:ins>
                    </m:r>
                  </m:e>
                </m:mr>
                <m:mr>
                  <m:e>
                    <m:r>
                      <w:ins w:id="126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-cov(y4,y3)</m:t>
                      </w:ins>
                    </m:r>
                  </m:e>
                  <m:e>
                    <m:r>
                      <w:ins w:id="127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cov(y3,y3)</m:t>
                      </w:ins>
                    </m:r>
                  </m:e>
                </m:mr>
              </m:m>
            </m:e>
          </m:d>
          <m:r>
            <w:ins w:id="128" w:author="Tomás De Araújo Tavares" w:date="2021-10-16T13:33:00Z">
              <w:rPr>
                <w:rFonts w:ascii="Cambria Math" w:hAnsi="Cambria Math"/>
                <w:lang w:val="en-US"/>
              </w:rPr>
              <m:t xml:space="preserve"> = </m:t>
            </w:ins>
          </m:r>
          <m:d>
            <m:dPr>
              <m:begChr m:val="["/>
              <m:endChr m:val="]"/>
              <m:ctrlPr>
                <w:ins w:id="129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130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131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19.84127</m:t>
                      </w:ins>
                    </m:r>
                  </m:e>
                  <m:e>
                    <m:r>
                      <w:ins w:id="132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-14.28571</m:t>
                      </w:ins>
                    </m:r>
                  </m:e>
                </m:mr>
                <m:mr>
                  <m:e>
                    <m:r>
                      <w:ins w:id="133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-14.28571</m:t>
                      </w:ins>
                    </m:r>
                  </m:e>
                  <m:e>
                    <m:r>
                      <w:ins w:id="134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14.28571</m:t>
                      </w:ins>
                    </m:r>
                  </m:e>
                </m:mr>
              </m:m>
            </m:e>
          </m:d>
          <m:r>
            <w:ins w:id="135" w:author="Tomás De Araújo Tavares" w:date="2021-10-16T13:33:00Z">
              <w:rPr>
                <w:rFonts w:ascii="Cambria Math" w:hAnsi="Cambria Math"/>
                <w:lang w:val="en-US"/>
                <w:rPrChange w:id="136" w:author="Tomás De Araújo Tavares" w:date="2021-10-16T13:34:00Z">
                  <w:rPr>
                    <w:rFonts w:ascii="Cambria Math" w:hAnsi="Cambria Math"/>
                    <w:lang w:val="en-US"/>
                  </w:rPr>
                </w:rPrChange>
              </w:rPr>
              <m:t xml:space="preserve"> </m:t>
            </w:ins>
          </m:r>
        </m:oMath>
      </m:oMathPara>
    </w:p>
    <w:p w14:paraId="12B1289A" w14:textId="77777777" w:rsidR="00AF1B5D" w:rsidRPr="00AF1B5D" w:rsidRDefault="00AF1B5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137" w:author="Tomás De Araújo Tavares" w:date="2021-10-16T13:33:00Z"/>
          <w:rFonts w:ascii="Cambria Math" w:hAnsi="Cambria Math"/>
          <w:lang w:val="en-US"/>
        </w:rPr>
        <w:pPrChange w:id="138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r>
            <w:ins w:id="139" w:author="Tomás De Araújo Tavares" w:date="2021-10-16T13:33:00Z">
              <w:rPr>
                <w:rFonts w:ascii="Cambria Math" w:hAnsi="Cambria Math"/>
                <w:lang w:val="en-US"/>
              </w:rPr>
              <m:t>y3,y4|class=0 ~ N(</m:t>
            </w:ins>
          </m:r>
          <m:r>
            <w:ins w:id="140" w:author="Tomás De Araújo Tavares" w:date="2021-10-16T13:33:00Z"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w:ins>
          </m:r>
          <m:r>
            <w:ins w:id="141" w:author="Tomás De Araújo Tavares" w:date="2021-10-16T13:33:00Z">
              <w:rPr>
                <w:rFonts w:ascii="Cambria Math" w:hAnsi="Cambria Math"/>
                <w:lang w:val="en-US"/>
              </w:rPr>
              <m:t xml:space="preserve">, </m:t>
            </w:ins>
          </m:r>
          <m:r>
            <w:ins w:id="142" w:author="Tomás De Araújo Tavares" w:date="2021-10-16T13:33:00Z"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w:ins>
          </m:r>
          <m:r>
            <w:ins w:id="143" w:author="Tomás De Araújo Tavares" w:date="2021-10-16T13:33:00Z">
              <w:rPr>
                <w:rFonts w:ascii="Cambria Math" w:hAnsi="Cambria Math"/>
                <w:lang w:val="en-US"/>
              </w:rPr>
              <m:t>) ~ N</m:t>
            </w:ins>
          </m:r>
          <m:d>
            <m:dPr>
              <m:ctrlPr>
                <w:ins w:id="144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145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146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[0.2</m:t>
                      </w:ins>
                    </m:r>
                  </m:e>
                  <m:e>
                    <m:r>
                      <w:ins w:id="147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0.25]</m:t>
                      </w:ins>
                    </m:r>
                  </m:e>
                </m:mr>
              </m:m>
              <m:r>
                <w:ins w:id="148" w:author="Tomás De Araújo Tavares" w:date="2021-10-16T13:33:00Z">
                  <w:rPr>
                    <w:rFonts w:ascii="Cambria Math" w:hAnsi="Cambria Math"/>
                    <w:lang w:val="en-US"/>
                  </w:rPr>
                  <m:t>,</m:t>
                </w:ins>
              </m:r>
              <m:d>
                <m:dPr>
                  <m:begChr m:val="["/>
                  <m:endChr m:val="]"/>
                  <m:ctrlPr>
                    <w:ins w:id="149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ins w:id="150" w:author="Tomás De Araújo Tavares" w:date="2021-10-16T13:33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mPr>
                    <m:mr>
                      <m:e>
                        <m:r>
                          <w:ins w:id="151" w:author="Tomás De Araújo Tavares" w:date="2021-10-16T13:33:00Z">
                            <w:rPr>
                              <w:rFonts w:ascii="Cambria Math" w:hAnsi="Cambria Math"/>
                              <w:lang w:val="en-US"/>
                            </w:rPr>
                            <m:t>0.18</m:t>
                          </w:ins>
                        </m:r>
                      </m:e>
                      <m:e>
                        <m:r>
                          <w:ins w:id="152" w:author="Tomás De Araújo Tavares" w:date="2021-10-16T13:33:00Z">
                            <w:rPr>
                              <w:rFonts w:ascii="Cambria Math" w:hAnsi="Cambria Math"/>
                              <w:lang w:val="en-US"/>
                            </w:rPr>
                            <m:t>0.18</m:t>
                          </w:ins>
                        </m:r>
                      </m:e>
                    </m:mr>
                    <m:mr>
                      <m:e>
                        <m:r>
                          <w:ins w:id="153" w:author="Tomás De Araújo Tavares" w:date="2021-10-16T13:33:00Z">
                            <w:rPr>
                              <w:rFonts w:ascii="Cambria Math" w:hAnsi="Cambria Math"/>
                              <w:lang w:val="en-US"/>
                            </w:rPr>
                            <m:t>0.18</m:t>
                          </w:ins>
                        </m:r>
                      </m:e>
                      <m:e>
                        <m:r>
                          <w:ins w:id="154" w:author="Tomás De Araújo Tavares" w:date="2021-10-16T13:33:00Z">
                            <w:rPr>
                              <w:rFonts w:ascii="Cambria Math" w:hAnsi="Cambria Math"/>
                              <w:lang w:val="en-US"/>
                            </w:rPr>
                            <m:t>0.25</m:t>
                          </w:ins>
                        </m:r>
                      </m:e>
                    </m:mr>
                  </m:m>
                </m:e>
              </m:d>
            </m:e>
          </m:d>
        </m:oMath>
      </m:oMathPara>
    </w:p>
    <w:p w14:paraId="316F5E8F" w14:textId="77777777" w:rsidR="00AF1B5D" w:rsidRDefault="00AF1B5D" w:rsidP="00AF1B5D">
      <w:pPr>
        <w:pStyle w:val="Body"/>
        <w:spacing w:before="120" w:after="120"/>
        <w:rPr>
          <w:ins w:id="155" w:author="Tomás De Araújo Tavares" w:date="2021-10-16T13:33:00Z"/>
          <w:rFonts w:ascii="Cambria Math" w:hAnsi="Cambria Math"/>
          <w:lang w:val="en-US"/>
        </w:rPr>
      </w:pPr>
    </w:p>
    <w:p w14:paraId="4B461D64" w14:textId="475BA813" w:rsidR="00AF1B5D" w:rsidRDefault="00AF1B5D" w:rsidP="00AF1B5D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ins w:id="156" w:author="Tomás De Araújo Tavares" w:date="2021-10-16T13:35:00Z"/>
          <w:rFonts w:ascii="Cambria Math" w:hAnsi="Cambria Math"/>
          <w:lang w:val="en-US"/>
        </w:rPr>
      </w:pPr>
      <w:ins w:id="157" w:author="Tomás De Araújo Tavares" w:date="2021-10-16T13:33:00Z">
        <w:r w:rsidRPr="00820EB6">
          <w:rPr>
            <w:rFonts w:ascii="Cambria Math" w:hAnsi="Cambria Math"/>
            <w:i/>
            <w:iCs/>
            <w:lang w:val="en-US"/>
            <w:rPrChange w:id="158" w:author="Tomás De Araújo Tavares" w:date="2021-10-16T13:37:00Z">
              <w:rPr>
                <w:rFonts w:ascii="Cambria Math" w:hAnsi="Cambria Math"/>
                <w:lang w:val="en-US"/>
              </w:rPr>
            </w:rPrChange>
          </w:rPr>
          <w:t>Class 1</w:t>
        </w:r>
        <w:r>
          <w:rPr>
            <w:rFonts w:ascii="Cambria Math" w:hAnsi="Cambria Math"/>
            <w:lang w:val="en-US"/>
          </w:rPr>
          <w:t>:</w:t>
        </w:r>
      </w:ins>
      <w:ins w:id="159" w:author="Tomás De Araújo Tavares" w:date="2021-10-16T13:37:00Z">
        <w:r w:rsidR="00820EB6">
          <w:rPr>
            <w:rFonts w:ascii="Cambria Math" w:hAnsi="Cambria Math"/>
            <w:lang w:val="en-US"/>
          </w:rPr>
          <w:t xml:space="preserve">  </w:t>
        </w:r>
      </w:ins>
      <w:ins w:id="160" w:author="Tomás De Araújo Tavares" w:date="2021-10-16T13:33:00Z">
        <w:r>
          <w:rPr>
            <w:rFonts w:ascii="Cambria Math" w:hAnsi="Cambria Math"/>
            <w:lang w:val="en-US"/>
          </w:rPr>
          <w:t xml:space="preserve"> </w:t>
        </w:r>
      </w:ins>
      <m:oMath>
        <m:r>
          <w:ins w:id="161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>μ=</m:t>
          </w:ins>
        </m:r>
        <m:f>
          <m:fPr>
            <m:ctrlPr>
              <w:ins w:id="162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163" w:author="Tomás De Araújo Tavares" w:date="2021-10-16T13:33:00Z">
                <w:rPr>
                  <w:rFonts w:ascii="Cambria Math" w:hAnsi="Cambria Math"/>
                  <w:lang w:val="en-US"/>
                </w:rPr>
                <m:t>1</m:t>
              </w:ins>
            </m:r>
          </m:num>
          <m:den>
            <m:r>
              <w:ins w:id="164" w:author="Tomás De Araújo Tavares" w:date="2021-10-16T13:33:00Z">
                <w:rPr>
                  <w:rFonts w:ascii="Cambria Math" w:hAnsi="Cambria Math"/>
                  <w:lang w:val="en-US"/>
                </w:rPr>
                <m:t>6</m:t>
              </w:ins>
            </m:r>
          </m:den>
        </m:f>
        <m:nary>
          <m:naryPr>
            <m:chr m:val="∑"/>
            <m:ctrlPr>
              <w:ins w:id="165" w:author="Tomás De Araújo Tavares" w:date="2021-10-16T13:33:00Z">
                <w:rPr>
                  <w:rFonts w:ascii="Cambria Math" w:hAnsi="Cambria Math"/>
                </w:rPr>
              </w:ins>
            </m:ctrlPr>
          </m:naryPr>
          <m:sub>
            <m:r>
              <w:ins w:id="166" w:author="Tomás De Araújo Tavares" w:date="2021-10-16T13:33:00Z">
                <w:rPr>
                  <w:rFonts w:ascii="Cambria Math" w:hAnsi="Cambria Math"/>
                  <w:lang w:val="en-US"/>
                </w:rPr>
                <m:t>i=5</m:t>
              </w:ins>
            </m:r>
            <m:ctrlPr>
              <w:ins w:id="167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sub>
          <m:sup>
            <m:r>
              <w:ins w:id="168" w:author="Tomás De Araújo Tavares" w:date="2021-10-16T13:33:00Z">
                <w:rPr>
                  <w:rFonts w:ascii="Cambria Math" w:hAnsi="Cambria Math"/>
                  <w:lang w:val="en-US"/>
                </w:rPr>
                <m:t>10</m:t>
              </w:ins>
            </m:r>
            <m:ctrlPr>
              <w:ins w:id="169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sup>
          <m:e>
            <m:d>
              <m:dPr>
                <m:begChr m:val="["/>
                <m:endChr m:val="]"/>
                <m:ctrlPr>
                  <w:ins w:id="170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ins w:id="171" w:author="Tomás De Araújo Tavares" w:date="2021-10-16T13:33:00Z">
                        <w:rPr>
                          <w:rFonts w:ascii="Cambria Math" w:hAnsi="Cambria Math"/>
                          <w:i/>
                        </w:rPr>
                      </w:ins>
                    </m:ctrlPr>
                  </m:mPr>
                  <m:mr>
                    <m:e>
                      <m:sSub>
                        <m:sSubPr>
                          <m:ctrlPr>
                            <w:ins w:id="172" w:author="Tomás De Araújo Tavares" w:date="2021-10-16T13:33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73" w:author="Tomás De Araújo Tavares" w:date="2021-10-16T13:33:00Z"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w:ins>
                          </m:r>
                        </m:e>
                        <m:sub>
                          <m:sSub>
                            <m:sSubPr>
                              <m:ctrlPr>
                                <w:ins w:id="174" w:author="Tomás De Araújo Tavares" w:date="2021-10-16T13:33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75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w:ins>
                              </m:r>
                            </m:e>
                            <m:sub>
                              <m:r>
                                <w:ins w:id="176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ins w:id="177" w:author="Tomás De Araújo Tavares" w:date="2021-10-16T13:33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ins w:id="178" w:author="Tomás De Araújo Tavares" w:date="2021-10-16T13:33:00Z"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w:ins>
                          </m:r>
                        </m:e>
                        <m:sub>
                          <m:sSub>
                            <m:sSubPr>
                              <m:ctrlPr>
                                <w:ins w:id="179" w:author="Tomás De Araújo Tavares" w:date="2021-10-16T13:33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ins w:id="180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w:ins>
                              </m:r>
                            </m:e>
                            <m:sub>
                              <m:r>
                                <w:ins w:id="181" w:author="Tomás De Araújo Tavares" w:date="2021-10-16T13:33:00Z"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w:ins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  <m:ctrlPr>
              <w:ins w:id="182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e>
        </m:nary>
        <m:r>
          <w:ins w:id="183" w:author="Tomás De Araújo Tavares" w:date="2021-10-16T13:33:00Z">
            <w:rPr>
              <w:rFonts w:ascii="Cambria Math" w:hAnsi="Cambria Math"/>
              <w:lang w:val="en-US"/>
            </w:rPr>
            <m:t>=</m:t>
          </w:ins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ins w:id="184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mPr>
          <m:mr>
            <m:e>
              <m:r>
                <w:ins w:id="185" w:author="Tomás De Araújo Tavares" w:date="2021-10-16T13:33:00Z">
                  <w:rPr>
                    <w:rFonts w:ascii="Cambria Math" w:hAnsi="Cambria Math"/>
                    <w:lang w:val="en-US"/>
                  </w:rPr>
                  <m:t>[0.1(6)</m:t>
                </w:ins>
              </m:r>
            </m:e>
            <m:e>
              <m:r>
                <w:ins w:id="186" w:author="Tomás De Araújo Tavares" w:date="2021-10-16T13:33:00Z">
                  <w:rPr>
                    <w:rFonts w:ascii="Cambria Math" w:hAnsi="Cambria Math"/>
                    <w:lang w:val="en-US"/>
                  </w:rPr>
                  <m:t>0.08(3)]</m:t>
                </w:ins>
              </m:r>
            </m:e>
          </m:mr>
        </m:m>
      </m:oMath>
      <w:ins w:id="187" w:author="Tomás De Araújo Tavares" w:date="2021-10-16T13:33:00Z">
        <w:r>
          <w:rPr>
            <w:rFonts w:ascii="Cambria Math" w:hAnsi="Cambria Math"/>
            <w:lang w:val="en-US"/>
          </w:rPr>
          <w:t xml:space="preserve"> </w:t>
        </w:r>
      </w:ins>
    </w:p>
    <w:p w14:paraId="35003296" w14:textId="7C46024C" w:rsidR="00AF1B5D" w:rsidRPr="00AF1B5D" w:rsidRDefault="00AF1B5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188" w:author="Tomás De Araújo Tavares" w:date="2021-10-16T13:33:00Z"/>
          <w:rFonts w:ascii="Cambria Math" w:hAnsi="Cambria Math"/>
          <w:lang w:val="en-US"/>
        </w:rPr>
        <w:pPrChange w:id="189" w:author="Tomás De Araújo Tavares" w:date="2021-10-16T13:35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>
        <m:r>
          <w:ins w:id="190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  <w:rPrChange w:id="191" w:author="Tomás De Araújo Tavares" w:date="2021-10-16T13:35:00Z">
                <w:rPr>
                  <w:rFonts w:ascii="Cambria Math" w:hAnsi="Cambria Math"/>
                  <w:lang w:val="en-US"/>
                </w:rPr>
              </w:rPrChange>
            </w:rPr>
            <m:t>Σ =</m:t>
          </w:ins>
        </m:r>
        <m:d>
          <m:dPr>
            <m:begChr m:val="["/>
            <m:endChr m:val="]"/>
            <m:ctrlPr>
              <w:ins w:id="192" w:author="Tomás De Araújo Tavares" w:date="2021-10-16T13:33:00Z">
                <w:rPr>
                  <w:rFonts w:ascii="Cambria Math" w:hAnsi="Cambria Math"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193" w:author="Tomás De Araújo Tavares" w:date="2021-10-16T13:33:00Z">
                    <w:rPr>
                      <w:rFonts w:ascii="Cambria Math" w:hAnsi="Cambria Math"/>
                    </w:rPr>
                  </w:ins>
                </m:ctrlPr>
              </m:mPr>
              <m:mr>
                <m:e>
                  <m:r>
                    <w:ins w:id="194" w:author="Tomás De Araújo Tavares" w:date="2021-10-16T13:33:00Z">
                      <w:rPr>
                        <w:rFonts w:ascii="Cambria Math" w:hAnsi="Cambria Math"/>
                        <w:lang w:val="en-US"/>
                        <w:rPrChange w:id="195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cov(y3,y3)</m:t>
                    </w:ins>
                  </m:r>
                </m:e>
                <m:e>
                  <m:r>
                    <w:ins w:id="196" w:author="Tomás De Araújo Tavares" w:date="2021-10-16T13:33:00Z">
                      <w:rPr>
                        <w:rFonts w:ascii="Cambria Math" w:hAnsi="Cambria Math"/>
                        <w:lang w:val="en-US"/>
                        <w:rPrChange w:id="197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cov(y3,y4)</m:t>
                    </w:ins>
                  </m:r>
                </m:e>
              </m:mr>
              <m:mr>
                <m:e>
                  <m:r>
                    <w:ins w:id="198" w:author="Tomás De Araújo Tavares" w:date="2021-10-16T13:33:00Z">
                      <w:rPr>
                        <w:rFonts w:ascii="Cambria Math" w:hAnsi="Cambria Math"/>
                        <w:lang w:val="en-US"/>
                        <w:rPrChange w:id="199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cov(y4,y3)</m:t>
                    </w:ins>
                  </m:r>
                </m:e>
                <m:e>
                  <m:r>
                    <w:ins w:id="200" w:author="Tomás De Araújo Tavares" w:date="2021-10-16T13:33:00Z">
                      <w:rPr>
                        <w:rFonts w:ascii="Cambria Math" w:hAnsi="Cambria Math"/>
                        <w:lang w:val="en-US"/>
                        <w:rPrChange w:id="201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cov(y4,y4)</m:t>
                    </w:ins>
                  </m:r>
                </m:e>
              </m:mr>
            </m:m>
          </m:e>
        </m:d>
        <m:r>
          <w:ins w:id="202" w:author="Tomás De Araújo Tavares" w:date="2021-10-16T13:33:00Z">
            <w:rPr>
              <w:rFonts w:ascii="Cambria Math" w:hAnsi="Cambria Math"/>
              <w:lang w:val="en-US"/>
              <w:rPrChange w:id="203" w:author="Tomás De Araújo Tavares" w:date="2021-10-16T13:35:00Z">
                <w:rPr>
                  <w:rFonts w:ascii="Cambria Math" w:hAnsi="Cambria Math"/>
                  <w:lang w:val="en-US"/>
                </w:rPr>
              </w:rPrChange>
            </w:rPr>
            <m:t xml:space="preserve">= </m:t>
          </w:ins>
        </m:r>
        <m:d>
          <m:dPr>
            <m:begChr m:val="["/>
            <m:endChr m:val="]"/>
            <m:ctrlPr>
              <w:ins w:id="204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205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mPr>
              <m:mr>
                <m:e>
                  <m:r>
                    <w:ins w:id="206" w:author="Tomás De Araújo Tavares" w:date="2021-10-16T13:33:00Z">
                      <w:rPr>
                        <w:rFonts w:ascii="Cambria Math" w:hAnsi="Cambria Math"/>
                        <w:lang w:val="en-US"/>
                        <w:rPrChange w:id="207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0.109(6)</m:t>
                    </w:ins>
                  </m:r>
                </m:e>
                <m:e>
                  <m:r>
                    <w:ins w:id="208" w:author="Tomás De Araújo Tavares" w:date="2021-10-16T13:33:00Z">
                      <w:rPr>
                        <w:rFonts w:ascii="Cambria Math" w:hAnsi="Cambria Math"/>
                        <w:lang w:val="en-US"/>
                        <w:rPrChange w:id="209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0.122(3)</m:t>
                    </w:ins>
                  </m:r>
                </m:e>
              </m:mr>
              <m:mr>
                <m:e>
                  <m:r>
                    <w:ins w:id="210" w:author="Tomás De Araújo Tavares" w:date="2021-10-16T13:33:00Z">
                      <w:rPr>
                        <w:rFonts w:ascii="Cambria Math" w:hAnsi="Cambria Math"/>
                        <w:lang w:val="en-US"/>
                        <w:rPrChange w:id="211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0.122(3)</m:t>
                    </w:ins>
                  </m:r>
                </m:e>
                <m:e>
                  <m:r>
                    <w:ins w:id="212" w:author="Tomás De Araújo Tavares" w:date="2021-10-16T13:33:00Z">
                      <w:rPr>
                        <w:rFonts w:ascii="Cambria Math" w:hAnsi="Cambria Math"/>
                        <w:lang w:val="en-US"/>
                        <w:rPrChange w:id="213" w:author="Tomás De Araújo Tavares" w:date="2021-10-16T13:35:00Z">
                          <w:rPr>
                            <w:rFonts w:ascii="Cambria Math" w:hAnsi="Cambria Math"/>
                            <w:lang w:val="en-US"/>
                          </w:rPr>
                        </w:rPrChange>
                      </w:rPr>
                      <m:t>0.213(6)</m:t>
                    </w:ins>
                  </m:r>
                </m:e>
              </m:mr>
            </m:m>
          </m:e>
        </m:d>
      </m:oMath>
      <w:r w:rsidR="00FD3A74">
        <w:rPr>
          <w:rFonts w:ascii="Cambria Math" w:hAnsi="Cambria Math"/>
          <w:lang w:val="en-US"/>
        </w:rPr>
        <w:t xml:space="preserve"> </w:t>
      </w:r>
    </w:p>
    <w:p w14:paraId="63A171AB" w14:textId="77777777" w:rsidR="00AF1B5D" w:rsidRPr="00AF1B5D" w:rsidRDefault="00AF1B5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214" w:author="Tomás De Araújo Tavares" w:date="2021-10-16T13:33:00Z"/>
          <w:rFonts w:ascii="Cambria Math" w:hAnsi="Cambria Math"/>
          <w:lang w:val="en-US"/>
        </w:rPr>
        <w:pPrChange w:id="215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r>
            <w:ins w:id="216" w:author="Tomás De Araújo Tavares" w:date="2021-10-16T13:33:00Z">
              <w:rPr>
                <w:rFonts w:ascii="Cambria Math" w:hAnsi="Cambria Math"/>
                <w:lang w:val="en-US"/>
              </w:rPr>
              <m:t>det(</m:t>
            </w:ins>
          </m:r>
          <m:r>
            <w:ins w:id="217" w:author="Tomás De Araújo Tavares" w:date="2021-10-16T13:33:00Z"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w:ins>
          </m:r>
          <m:r>
            <w:ins w:id="218" w:author="Tomás De Araújo Tavares" w:date="2021-10-16T13:33:00Z">
              <w:rPr>
                <w:rFonts w:ascii="Cambria Math" w:hAnsi="Cambria Math"/>
                <w:lang w:val="en-US"/>
              </w:rPr>
              <m:t>) = cov(y3,y3) × cov(y4,y4) - cov(y3,y4) × cov(y4,y3) =  0.0084(6</m:t>
            </w:ins>
          </m:r>
          <m:r>
            <w:ins w:id="219" w:author="Tomás De Araújo Tavares" w:date="2021-10-16T13:33:00Z">
              <w:rPr>
                <w:rFonts w:ascii="Cambria Math" w:hAnsi="Cambria Math"/>
                <w:lang w:val="en-US"/>
                <w:rPrChange w:id="220" w:author="Tomás De Araújo Tavares" w:date="2021-10-16T13:34:00Z">
                  <w:rPr>
                    <w:rFonts w:ascii="Cambria Math" w:hAnsi="Cambria Math"/>
                    <w:lang w:val="en-US"/>
                  </w:rPr>
                </w:rPrChange>
              </w:rPr>
              <m:t>)</m:t>
            </w:ins>
          </m:r>
        </m:oMath>
      </m:oMathPara>
    </w:p>
    <w:p w14:paraId="43928A68" w14:textId="77777777" w:rsidR="00AF1B5D" w:rsidRPr="00AF1B5D" w:rsidRDefault="00604E4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left="720"/>
        <w:rPr>
          <w:ins w:id="221" w:author="Tomás De Araújo Tavares" w:date="2021-10-16T13:33:00Z"/>
          <w:rFonts w:ascii="Cambria Math" w:hAnsi="Cambria Math"/>
          <w:lang w:val="en-US"/>
        </w:rPr>
        <w:pPrChange w:id="222" w:author="Tomás De Araújo Tavares" w:date="2021-10-16T13:33:00Z">
          <w:pPr>
            <w:pStyle w:val="Body"/>
            <w:numPr>
              <w:numId w:val="18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ParaPr>
          <m:jc m:val="left"/>
        </m:oMathParaPr>
        <m:oMath>
          <m:sSup>
            <m:sSupPr>
              <m:ctrlPr>
                <w:ins w:id="223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224" w:author="Tomás De Araújo Tavares" w:date="2021-10-16T13:33:00Z"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w:ins>
              </m:r>
              <m:ctrlPr>
                <w:ins w:id="225" w:author="Tomás De Araújo Tavares" w:date="2021-10-16T13:33:00Z">
                  <w:rPr>
                    <w:rFonts w:ascii="Cambria Math" w:hAnsi="Cambria Math"/>
                  </w:rPr>
                </w:ins>
              </m:ctrlPr>
            </m:e>
            <m:sup>
              <m:r>
                <w:ins w:id="226" w:author="Tomás De Araújo Tavares" w:date="2021-10-16T13:33:00Z">
                  <w:rPr>
                    <w:rFonts w:ascii="Cambria Math" w:hAnsi="Cambria Math"/>
                    <w:lang w:val="en-US"/>
                  </w:rPr>
                  <m:t>-1</m:t>
                </w:ins>
              </m:r>
            </m:sup>
          </m:sSup>
          <m:r>
            <w:ins w:id="227" w:author="Tomás De Araújo Tavares" w:date="2021-10-16T13:33:00Z">
              <w:rPr>
                <w:rFonts w:ascii="Cambria Math" w:hAnsi="Cambria Math"/>
                <w:lang w:val="en-US"/>
              </w:rPr>
              <m:t xml:space="preserve">= </m:t>
            </w:ins>
          </m:r>
          <m:f>
            <m:fPr>
              <m:ctrlPr>
                <w:ins w:id="228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229" w:author="Tomás De Araújo Tavares" w:date="2021-10-16T13:33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230" w:author="Tomás De Araújo Tavares" w:date="2021-10-16T13:33:00Z">
                  <w:rPr>
                    <w:rFonts w:ascii="Cambria Math" w:hAnsi="Cambria Math"/>
                    <w:lang w:val="en-US"/>
                  </w:rPr>
                  <m:t>det(</m:t>
                </w:ins>
              </m:r>
              <m:r>
                <w:ins w:id="231" w:author="Tomás De Araújo Tavares" w:date="2021-10-16T13:33:00Z"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w:ins>
              </m:r>
              <m:r>
                <w:ins w:id="232" w:author="Tomás De Araújo Tavares" w:date="2021-10-16T13:33:00Z">
                  <w:rPr>
                    <w:rFonts w:ascii="Cambria Math" w:hAnsi="Cambria Math"/>
                    <w:lang w:val="en-US"/>
                  </w:rPr>
                  <m:t>)</m:t>
                </w:ins>
              </m:r>
            </m:den>
          </m:f>
          <m:d>
            <m:dPr>
              <m:begChr m:val="["/>
              <m:endChr m:val="]"/>
              <m:ctrlPr>
                <w:ins w:id="233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234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235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cov(y4,y4</m:t>
                      </w:ins>
                    </m:r>
                  </m:e>
                  <m:e>
                    <m:r>
                      <w:ins w:id="236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-cov(y3,y4</m:t>
                      </w:ins>
                    </m:r>
                  </m:e>
                </m:mr>
                <m:mr>
                  <m:e>
                    <m:r>
                      <w:ins w:id="237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-cov(y4,y3)</m:t>
                      </w:ins>
                    </m:r>
                  </m:e>
                  <m:e>
                    <m:r>
                      <w:ins w:id="238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cov(y3,y3)</m:t>
                      </w:ins>
                    </m:r>
                  </m:e>
                </m:mr>
              </m:m>
            </m:e>
          </m:d>
          <m:r>
            <w:ins w:id="239" w:author="Tomás De Araújo Tavares" w:date="2021-10-16T13:33:00Z">
              <w:rPr>
                <w:rFonts w:ascii="Cambria Math" w:hAnsi="Cambria Math"/>
                <w:lang w:val="en-US"/>
              </w:rPr>
              <m:t xml:space="preserve"> = </m:t>
            </w:ins>
          </m:r>
          <m:d>
            <m:dPr>
              <m:begChr m:val="["/>
              <m:endChr m:val="]"/>
              <m:ctrlPr>
                <w:ins w:id="240" w:author="Tomás De Araújo Tavares" w:date="2021-10-16T13:33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ins w:id="241" w:author="Tomás De Araújo Tavares" w:date="2021-10-16T13:33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242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25.23622</m:t>
                      </w:ins>
                    </m:r>
                  </m:e>
                  <m:e>
                    <m:r>
                      <w:ins w:id="243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-14.44882</m:t>
                      </w:ins>
                    </m:r>
                  </m:e>
                </m:mr>
                <m:mr>
                  <m:e>
                    <m:r>
                      <w:ins w:id="244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-14.44882</m:t>
                      </w:ins>
                    </m:r>
                  </m:e>
                  <m:e>
                    <m:r>
                      <w:ins w:id="245" w:author="Tomás De Araújo Tavares" w:date="2021-10-16T13:33:00Z">
                        <w:rPr>
                          <w:rFonts w:ascii="Cambria Math" w:hAnsi="Cambria Math"/>
                          <w:lang w:val="en-US"/>
                        </w:rPr>
                        <m:t>12.95276</m:t>
                      </w:ins>
                    </m:r>
                  </m:e>
                </m:mr>
              </m:m>
            </m:e>
          </m:d>
          <m:r>
            <w:ins w:id="246" w:author="Tomás De Araújo Tavares" w:date="2021-10-16T13:33:00Z">
              <w:rPr>
                <w:rFonts w:ascii="Cambria Math" w:hAnsi="Cambria Math"/>
                <w:lang w:val="en-US"/>
                <w:rPrChange w:id="247" w:author="Tomás De Araújo Tavares" w:date="2021-10-16T13:34:00Z">
                  <w:rPr>
                    <w:rFonts w:ascii="Cambria Math" w:hAnsi="Cambria Math"/>
                    <w:lang w:val="en-US"/>
                  </w:rPr>
                </w:rPrChange>
              </w:rPr>
              <m:t xml:space="preserve"> </m:t>
            </w:ins>
          </m:r>
        </m:oMath>
      </m:oMathPara>
    </w:p>
    <w:p w14:paraId="79BDA076" w14:textId="3A0F003B" w:rsidR="00F048B1" w:rsidDel="00AF1B5D" w:rsidRDefault="00AF1B5D">
      <w:pPr>
        <w:pStyle w:val="Body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ind w:firstLine="0"/>
        <w:rPr>
          <w:del w:id="248" w:author="Tomás De Araújo Tavares" w:date="2021-10-16T13:33:00Z"/>
          <w:rFonts w:ascii="Cambria Math" w:hAnsi="Cambria Math"/>
          <w:lang w:val="en-US"/>
        </w:rPr>
        <w:pPrChange w:id="249" w:author="Tomás De Araújo Tavares" w:date="2021-10-16T14:31:00Z">
          <w:pPr>
            <w:pStyle w:val="Body"/>
            <w:numPr>
              <w:numId w:val="14"/>
            </w:numPr>
            <w:spacing w:before="120" w:after="120"/>
            <w:ind w:left="720" w:hanging="360"/>
          </w:pPr>
        </w:pPrChange>
      </w:pPr>
      <m:oMath>
        <m:r>
          <w:ins w:id="250" w:author="Tomás De Araújo Tavares" w:date="2021-10-16T13:33:00Z">
            <w:rPr>
              <w:rFonts w:ascii="Cambria Math" w:hAnsi="Cambria Math"/>
              <w:lang w:val="en-US"/>
            </w:rPr>
            <m:t>y3,y4|class=1 ~ N(</m:t>
          </w:ins>
        </m:r>
        <m:r>
          <w:ins w:id="251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>μ</m:t>
          </w:ins>
        </m:r>
        <m:r>
          <w:ins w:id="252" w:author="Tomás De Araújo Tavares" w:date="2021-10-16T13:33:00Z">
            <w:rPr>
              <w:rFonts w:ascii="Cambria Math" w:hAnsi="Cambria Math"/>
              <w:lang w:val="en-US"/>
            </w:rPr>
            <m:t xml:space="preserve">, </m:t>
          </w:ins>
        </m:r>
        <m:r>
          <w:ins w:id="253" w:author="Tomás De Araújo Tavares" w:date="2021-10-16T13:33:00Z">
            <m:rPr>
              <m:sty m:val="p"/>
            </m:rPr>
            <w:rPr>
              <w:rFonts w:ascii="Cambria Math" w:hAnsi="Cambria Math"/>
              <w:lang w:val="en-US"/>
            </w:rPr>
            <m:t>Σ</m:t>
          </w:ins>
        </m:r>
        <m:r>
          <w:ins w:id="254" w:author="Tomás De Araújo Tavares" w:date="2021-10-16T13:33:00Z">
            <w:rPr>
              <w:rFonts w:ascii="Cambria Math" w:hAnsi="Cambria Math"/>
              <w:lang w:val="en-US"/>
            </w:rPr>
            <m:t>) ~ N</m:t>
          </w:ins>
        </m:r>
        <m:d>
          <m:dPr>
            <m:ctrlPr>
              <w:ins w:id="255" w:author="Tomás De Araújo Tavares" w:date="2021-10-16T13:33:00Z">
                <w:rPr>
                  <w:rFonts w:ascii="Cambria Math" w:hAnsi="Cambria Math"/>
                  <w:i/>
                </w:rPr>
              </w:ins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ins w:id="256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mPr>
              <m:mr>
                <m:e>
                  <m:r>
                    <w:ins w:id="257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[0.1(6)</m:t>
                    </w:ins>
                  </m:r>
                </m:e>
                <m:e>
                  <m:r>
                    <w:ins w:id="258" w:author="Tomás De Araújo Tavares" w:date="2021-10-16T13:33:00Z">
                      <w:rPr>
                        <w:rFonts w:ascii="Cambria Math" w:hAnsi="Cambria Math"/>
                        <w:lang w:val="en-US"/>
                      </w:rPr>
                      <m:t>0.08(3)]</m:t>
                    </w:ins>
                  </m:r>
                </m:e>
              </m:mr>
            </m:m>
            <m:r>
              <w:ins w:id="259" w:author="Tomás De Araújo Tavares" w:date="2021-10-16T13:33:00Z">
                <w:rPr>
                  <w:rFonts w:ascii="Cambria Math" w:hAnsi="Cambria Math"/>
                  <w:lang w:val="en-US"/>
                </w:rPr>
                <m:t>,</m:t>
              </w:ins>
            </m:r>
            <m:d>
              <m:dPr>
                <m:begChr m:val="["/>
                <m:endChr m:val="]"/>
                <m:ctrlPr>
                  <w:ins w:id="260" w:author="Tomás De Araújo Tavares" w:date="2021-10-16T13:33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ins w:id="261" w:author="Tomás De Araújo Tavares" w:date="2021-10-16T13:33:00Z">
                        <w:rPr>
                          <w:rFonts w:ascii="Cambria Math" w:hAnsi="Cambria Math"/>
                          <w:i/>
                        </w:rPr>
                      </w:ins>
                    </m:ctrlPr>
                  </m:mPr>
                  <m:mr>
                    <m:e>
                      <m:r>
                        <w:ins w:id="262" w:author="Tomás De Araújo Tavares" w:date="2021-10-16T13:33:00Z">
                          <w:rPr>
                            <w:rFonts w:ascii="Cambria Math" w:hAnsi="Cambria Math"/>
                            <w:lang w:val="en-US"/>
                          </w:rPr>
                          <m:t>0.109(6)</m:t>
                        </w:ins>
                      </m:r>
                    </m:e>
                    <m:e>
                      <m:r>
                        <w:ins w:id="263" w:author="Tomás De Araújo Tavares" w:date="2021-10-16T13:33:00Z">
                          <w:rPr>
                            <w:rFonts w:ascii="Cambria Math" w:hAnsi="Cambria Math"/>
                            <w:lang w:val="en-US"/>
                          </w:rPr>
                          <m:t>0.122(3)</m:t>
                        </w:ins>
                      </m:r>
                    </m:e>
                  </m:mr>
                  <m:mr>
                    <m:e>
                      <m:r>
                        <w:ins w:id="264" w:author="Tomás De Araújo Tavares" w:date="2021-10-16T13:33:00Z">
                          <w:rPr>
                            <w:rFonts w:ascii="Cambria Math" w:hAnsi="Cambria Math"/>
                            <w:lang w:val="en-US"/>
                          </w:rPr>
                          <m:t>0.122(3)</m:t>
                        </w:ins>
                      </m:r>
                    </m:e>
                    <m:e>
                      <m:r>
                        <w:ins w:id="265" w:author="Tomás De Araújo Tavares" w:date="2021-10-16T13:33:00Z">
                          <w:rPr>
                            <w:rFonts w:ascii="Cambria Math" w:hAnsi="Cambria Math"/>
                            <w:lang w:val="en-US"/>
                          </w:rPr>
                          <m:t>0.213(6)</m:t>
                        </w:ins>
                      </m:r>
                    </m:e>
                  </m:mr>
                </m:m>
              </m:e>
            </m:d>
          </m:e>
        </m:d>
      </m:oMath>
      <w:del w:id="266" w:author="Tomás De Araújo Tavares" w:date="2021-10-16T13:33:00Z">
        <w:r w:rsidR="00F048B1" w:rsidDel="00AF1B5D">
          <w:rPr>
            <w:rFonts w:ascii="Cambria Math" w:hAnsi="Cambria Math"/>
            <w:lang w:val="en-US"/>
          </w:rPr>
          <w:delText>Class 0:</w:delText>
        </w:r>
      </w:del>
    </w:p>
    <w:p w14:paraId="63A183CA" w14:textId="3EAD7CE4" w:rsidR="00F048B1" w:rsidRPr="00F048B1" w:rsidDel="00AF1B5D" w:rsidRDefault="00F048B1">
      <w:pPr>
        <w:pStyle w:val="Body"/>
        <w:numPr>
          <w:ilvl w:val="0"/>
          <w:numId w:val="14"/>
        </w:numPr>
        <w:spacing w:before="120" w:after="120"/>
        <w:ind w:left="0" w:firstLine="0"/>
        <w:rPr>
          <w:del w:id="267" w:author="Tomás De Araújo Tavares" w:date="2021-10-16T13:33:00Z"/>
          <w:rFonts w:ascii="Cambria Math" w:hAnsi="Cambria Math"/>
          <w:lang w:val="en-US"/>
        </w:rPr>
        <w:pPrChange w:id="268" w:author="Tomás De Araújo Tavares" w:date="2021-10-16T14:31:00Z">
          <w:pPr>
            <w:pStyle w:val="Body"/>
            <w:numPr>
              <w:numId w:val="14"/>
            </w:numPr>
            <w:spacing w:before="120" w:after="120"/>
            <w:ind w:left="720" w:hanging="360"/>
          </w:pPr>
        </w:pPrChange>
      </w:pPr>
      <w:del w:id="269" w:author="Tomás De Araújo Tavares" w:date="2021-10-16T13:33:00Z">
        <w:r w:rsidDel="00AF1B5D">
          <w:rPr>
            <w:rFonts w:ascii="Cambria Math" w:hAnsi="Cambria Math"/>
            <w:lang w:val="en-US"/>
          </w:rPr>
          <w:delText>Class 1:</w:delText>
        </w:r>
      </w:del>
    </w:p>
    <w:p w14:paraId="6C0AD8B2" w14:textId="77777777" w:rsidR="00F13B40" w:rsidRPr="007F2FCB" w:rsidRDefault="00F13B40">
      <w:pPr>
        <w:pStyle w:val="Body"/>
        <w:spacing w:before="120" w:after="120"/>
        <w:rPr>
          <w:rFonts w:ascii="Cambria Math" w:hAnsi="Cambria Math"/>
          <w:sz w:val="8"/>
          <w:szCs w:val="8"/>
          <w:lang w:val="en-US"/>
        </w:rPr>
        <w:pPrChange w:id="270" w:author="Tomás De Araújo Tavares" w:date="2021-10-16T14:31:00Z">
          <w:pPr>
            <w:pStyle w:val="Body"/>
            <w:spacing w:before="120" w:after="120"/>
            <w:ind w:hanging="360"/>
          </w:pPr>
        </w:pPrChange>
      </w:pPr>
    </w:p>
    <w:p w14:paraId="7A13435E" w14:textId="0FD3F509" w:rsidR="00274E59" w:rsidDel="003975C1" w:rsidRDefault="00217B78" w:rsidP="00274E59">
      <w:pPr>
        <w:pStyle w:val="Body"/>
        <w:numPr>
          <w:ilvl w:val="0"/>
          <w:numId w:val="9"/>
        </w:numPr>
        <w:spacing w:before="120" w:after="120"/>
        <w:ind w:left="0"/>
        <w:rPr>
          <w:del w:id="271" w:author="Tomás De Araújo Tavares" w:date="2021-10-16T14:31:00Z"/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class=c </m:t>
            </m:r>
          </m:e>
          <m:e>
            <m:r>
              <w:rPr>
                <w:rFonts w:ascii="Cambria Math" w:hAnsi="Cambria Math"/>
                <w:lang w:val="en-US"/>
              </w:rPr>
              <m:t xml:space="preserve"> 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 =[Y1, Y2, Y3, Y4]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class=c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class=c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x=[Y1, Y2, Y3, Y4]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516C10BE" w14:textId="77777777" w:rsidR="00217B78" w:rsidRPr="003975C1" w:rsidRDefault="00217B78">
      <w:pPr>
        <w:pStyle w:val="Body"/>
        <w:numPr>
          <w:ilvl w:val="0"/>
          <w:numId w:val="9"/>
        </w:numPr>
        <w:spacing w:before="120" w:after="120"/>
        <w:ind w:left="0"/>
        <w:rPr>
          <w:b/>
          <w:bCs/>
          <w:lang w:val="en-US"/>
        </w:rPr>
        <w:pPrChange w:id="272" w:author="Tomás De Araújo Tavares" w:date="2021-10-16T14:31:00Z">
          <w:pPr>
            <w:pStyle w:val="Body"/>
            <w:spacing w:before="120" w:after="120"/>
          </w:pPr>
        </w:pPrChange>
      </w:pPr>
    </w:p>
    <w:p w14:paraId="6CE890C2" w14:textId="7B13852A" w:rsidR="005A0EF4" w:rsidDel="00636BB9" w:rsidRDefault="00217B78" w:rsidP="00274E59">
      <w:pPr>
        <w:pStyle w:val="Body"/>
        <w:spacing w:before="120" w:after="120"/>
        <w:rPr>
          <w:del w:id="273" w:author="Tomás De Araújo Tavares" w:date="2021-10-16T14:31:00Z"/>
          <w:b/>
          <w:bCs/>
          <w:lang w:val="en-US"/>
        </w:rPr>
      </w:pPr>
      <w:r>
        <w:rPr>
          <w:lang w:val="en-US"/>
        </w:rPr>
        <w:lastRenderedPageBreak/>
        <w:t xml:space="preserve">Assuming naïve Bayes : </w:t>
      </w:r>
      <m:oMath>
        <m:r>
          <w:rPr>
            <w:rFonts w:ascii="Cambria Math" w:hAnsi="Cambria Math"/>
            <w:lang w:val="en-US"/>
          </w:rPr>
          <m:t>P(x = [Y1, Y2, Y3, Y4] | class=c) = P(y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1 = Y1| class=c) P(y2 = Y2 | class=c) P(y3 = Y3, y4=Y4 |class=c) </m:t>
        </m:r>
      </m:oMath>
      <w:r>
        <w:rPr>
          <w:lang w:val="en-US"/>
        </w:rPr>
        <w:t xml:space="preserve"> , where the likelihood of each conditional variable to the class is given by the distributions calculated in </w:t>
      </w:r>
      <w:r w:rsidRPr="00274E59">
        <w:rPr>
          <w:lang w:val="en-US"/>
        </w:rPr>
        <w:t>question</w:t>
      </w:r>
      <w:r w:rsidRPr="00274E59">
        <w:rPr>
          <w:b/>
          <w:bCs/>
          <w:lang w:val="en-US"/>
        </w:rPr>
        <w:t xml:space="preserve"> 1)</w:t>
      </w:r>
    </w:p>
    <w:p w14:paraId="36E88515" w14:textId="77777777" w:rsidR="00636BB9" w:rsidRPr="00636BB9" w:rsidRDefault="00636BB9" w:rsidP="00274E59">
      <w:pPr>
        <w:pStyle w:val="Body"/>
        <w:spacing w:before="120" w:after="120"/>
        <w:rPr>
          <w:ins w:id="274" w:author="Tomás De Araújo Tavares" w:date="2021-10-16T15:15:00Z"/>
          <w:b/>
          <w:bCs/>
          <w:lang w:val="en-US"/>
          <w:rPrChange w:id="275" w:author="Tomás De Araújo Tavares" w:date="2021-10-16T15:15:00Z">
            <w:rPr>
              <w:ins w:id="276" w:author="Tomás De Araújo Tavares" w:date="2021-10-16T15:15:00Z"/>
              <w:lang w:val="en-US"/>
            </w:rPr>
          </w:rPrChange>
        </w:rPr>
      </w:pPr>
    </w:p>
    <w:p w14:paraId="1757DC93" w14:textId="5F0F44DF" w:rsidR="00636BB9" w:rsidRDefault="00636BB9" w:rsidP="00274E59">
      <w:pPr>
        <w:pStyle w:val="Body"/>
        <w:spacing w:before="120" w:after="120"/>
        <w:rPr>
          <w:ins w:id="277" w:author="Tomás De Araújo Tavares" w:date="2021-10-16T18:42:00Z"/>
          <w:lang w:val="en-US"/>
        </w:rPr>
      </w:pPr>
      <w:ins w:id="278" w:author="Tomás De Araújo Tavares" w:date="2021-10-16T15:16:00Z">
        <w:r w:rsidRPr="00636BB9">
          <w:rPr>
            <w:u w:val="single"/>
            <w:lang w:val="en-US"/>
            <w:rPrChange w:id="279" w:author="Tomás De Araújo Tavares" w:date="2021-10-16T15:16:00Z">
              <w:rPr>
                <w:lang w:val="en-US"/>
              </w:rPr>
            </w:rPrChange>
          </w:rPr>
          <w:t>Normalization</w:t>
        </w:r>
        <w:r>
          <w:rPr>
            <w:lang w:val="en-US"/>
          </w:rPr>
          <w:t xml:space="preserve">: </w:t>
        </w:r>
      </w:ins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ins w:id="280" w:author="Tomás De Araújo Tavares" w:date="2021-10-16T15:16:00Z">
                <w:rPr>
                  <w:rFonts w:ascii="Cambria Math" w:hAnsi="Cambria Math"/>
                  <w:lang w:val="en-US"/>
                </w:rPr>
                <m:t>P</m:t>
              </w:ins>
            </m:r>
            <m:d>
              <m:dPr>
                <m:ctrlPr>
                  <w:ins w:id="281" w:author="Tomás De Araújo Tavares" w:date="2021-10-16T15:16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dPr>
              <m:e>
                <m:r>
                  <w:ins w:id="282" w:author="Tomás De Araújo Tavares" w:date="2021-10-16T15:16:00Z">
                    <w:rPr>
                      <w:rFonts w:ascii="Cambria Math" w:hAnsi="Cambria Math"/>
                      <w:lang w:val="en-US"/>
                    </w:rPr>
                    <m:t>Class=c</m:t>
                  </w:ins>
                </m:r>
              </m:e>
              <m:e>
                <m:r>
                  <w:ins w:id="283" w:author="Tomás De Araújo Tavares" w:date="2021-10-16T15:16:00Z">
                    <w:rPr>
                      <w:rFonts w:ascii="Cambria Math" w:hAnsi="Cambria Math"/>
                      <w:lang w:val="en-US"/>
                    </w:rPr>
                    <m:t>x</m:t>
                  </w:ins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ins w:id="284" w:author="Tomás De Araújo Tavares" w:date="2021-10-16T15:17:00Z">
                <w:rPr>
                  <w:rFonts w:ascii="Cambria Math" w:hAnsi="Cambria Math"/>
                  <w:lang w:val="en-US"/>
                </w:rPr>
                <m:t>P</m:t>
              </w:ins>
            </m:r>
            <m:d>
              <m:dPr>
                <m:ctrlPr>
                  <w:ins w:id="285" w:author="Tomás De Araújo Tavares" w:date="2021-10-16T15:17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dPr>
              <m:e>
                <m:r>
                  <w:ins w:id="286" w:author="Tomás De Araújo Tavares" w:date="2021-10-16T15:17:00Z">
                    <w:rPr>
                      <w:rFonts w:ascii="Cambria Math" w:hAnsi="Cambria Math"/>
                      <w:lang w:val="en-US"/>
                    </w:rPr>
                    <m:t>Class=c</m:t>
                  </w:ins>
                </m:r>
              </m:e>
              <m:e>
                <m:r>
                  <w:ins w:id="287" w:author="Tomás De Araújo Tavares" w:date="2021-10-16T15:17:00Z">
                    <w:rPr>
                      <w:rFonts w:ascii="Cambria Math" w:hAnsi="Cambria Math"/>
                      <w:lang w:val="en-US"/>
                    </w:rPr>
                    <m:t>x</m:t>
                  </w:ins>
                </m:r>
              </m:e>
            </m:d>
            <m:r>
              <w:ins w:id="288" w:author="Tomás De Araújo Tavares" w:date="2021-10-16T15:17:00Z">
                <w:rPr>
                  <w:rFonts w:ascii="Cambria Math" w:hAnsi="Cambria Math"/>
                  <w:lang w:val="en-US"/>
                </w:rPr>
                <m:t>+P</m:t>
              </w:ins>
            </m:r>
            <m:d>
              <m:dPr>
                <m:ctrlPr>
                  <w:ins w:id="289" w:author="Tomás De Araújo Tavares" w:date="2021-10-16T15:17:00Z">
                    <w:rPr>
                      <w:rFonts w:ascii="Cambria Math" w:hAnsi="Cambria Math"/>
                      <w:i/>
                      <w:lang w:val="en-US"/>
                    </w:rPr>
                  </w:ins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¬</m:t>
                </m:r>
                <m:r>
                  <w:ins w:id="290" w:author="Tomás De Araújo Tavares" w:date="2021-10-16T15:17:00Z">
                    <w:rPr>
                      <w:rFonts w:ascii="Cambria Math" w:hAnsi="Cambria Math"/>
                      <w:lang w:val="en-US"/>
                    </w:rPr>
                    <m:t>Class=c</m:t>
                  </w:ins>
                </m:r>
              </m:e>
              <m:e>
                <m:r>
                  <w:ins w:id="291" w:author="Tomás De Araújo Tavares" w:date="2021-10-16T15:17:00Z">
                    <w:rPr>
                      <w:rFonts w:ascii="Cambria Math" w:hAnsi="Cambria Math"/>
                      <w:lang w:val="en-US"/>
                    </w:rPr>
                    <m:t>x</m:t>
                  </w:ins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</w:p>
    <w:p w14:paraId="67D1FF11" w14:textId="77777777" w:rsidR="00FD3A74" w:rsidRPr="00636BB9" w:rsidRDefault="00FD3A74" w:rsidP="00274E59">
      <w:pPr>
        <w:pStyle w:val="Body"/>
        <w:spacing w:before="120" w:after="120"/>
        <w:rPr>
          <w:ins w:id="292" w:author="Tomás De Araújo Tavares" w:date="2021-10-16T14:15:00Z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293" w:author="Tomás De Araújo Tavares" w:date="2021-10-16T18:4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684"/>
        <w:gridCol w:w="711"/>
        <w:gridCol w:w="745"/>
        <w:gridCol w:w="711"/>
        <w:gridCol w:w="711"/>
        <w:gridCol w:w="711"/>
        <w:gridCol w:w="745"/>
        <w:gridCol w:w="711"/>
        <w:gridCol w:w="711"/>
        <w:gridCol w:w="711"/>
        <w:gridCol w:w="711"/>
        <w:tblGridChange w:id="294">
          <w:tblGrid>
            <w:gridCol w:w="1798"/>
            <w:gridCol w:w="925"/>
            <w:gridCol w:w="878"/>
            <w:gridCol w:w="818"/>
            <w:gridCol w:w="718"/>
            <w:gridCol w:w="804"/>
            <w:gridCol w:w="745"/>
            <w:gridCol w:w="804"/>
            <w:gridCol w:w="718"/>
            <w:gridCol w:w="796"/>
            <w:gridCol w:w="891"/>
          </w:tblGrid>
        </w:tblGridChange>
      </w:tblGrid>
      <w:tr w:rsidR="00146386" w14:paraId="6278EE63" w14:textId="77777777" w:rsidTr="00FD3A74">
        <w:trPr>
          <w:trHeight w:val="368"/>
          <w:ins w:id="295" w:author="Tomás De Araújo Tavares" w:date="2021-10-16T14:18:00Z"/>
          <w:trPrChange w:id="296" w:author="Tomás De Araújo Tavares" w:date="2021-10-16T18:41:00Z">
            <w:trPr>
              <w:trHeight w:val="368"/>
            </w:trPr>
          </w:trPrChange>
        </w:trPr>
        <w:tc>
          <w:tcPr>
            <w:tcW w:w="0" w:type="auto"/>
            <w:tcBorders>
              <w:top w:val="nil"/>
              <w:left w:val="nil"/>
            </w:tcBorders>
            <w:tcPrChange w:id="297" w:author="Tomás De Araújo Tavares" w:date="2021-10-16T18:41:00Z">
              <w:tcPr>
                <w:tcW w:w="1799" w:type="dxa"/>
                <w:tcBorders>
                  <w:top w:val="nil"/>
                  <w:left w:val="nil"/>
                </w:tcBorders>
              </w:tcPr>
            </w:tcPrChange>
          </w:tcPr>
          <w:p w14:paraId="04911788" w14:textId="77777777" w:rsidR="00433843" w:rsidRDefault="00433843" w:rsidP="00274E59">
            <w:pPr>
              <w:pStyle w:val="Body"/>
              <w:spacing w:before="120" w:after="120"/>
              <w:rPr>
                <w:ins w:id="298" w:author="Tomás De Araújo Tavares" w:date="2021-10-16T14:18:00Z"/>
                <w:lang w:val="en-US"/>
              </w:rPr>
            </w:pPr>
          </w:p>
        </w:tc>
        <w:tc>
          <w:tcPr>
            <w:tcW w:w="0" w:type="auto"/>
            <w:gridSpan w:val="2"/>
            <w:tcPrChange w:id="299" w:author="Tomás De Araújo Tavares" w:date="2021-10-16T18:41:00Z">
              <w:tcPr>
                <w:tcW w:w="1813" w:type="dxa"/>
                <w:gridSpan w:val="2"/>
              </w:tcPr>
            </w:tcPrChange>
          </w:tcPr>
          <w:p w14:paraId="53CE0F91" w14:textId="779FDAC0" w:rsidR="00433843" w:rsidRDefault="00433843" w:rsidP="00274E59">
            <w:pPr>
              <w:pStyle w:val="Body"/>
              <w:spacing w:before="120" w:after="120"/>
              <w:rPr>
                <w:ins w:id="300" w:author="Tomás De Araújo Tavares" w:date="2021-10-16T14:18:00Z"/>
                <w:lang w:val="en-US"/>
              </w:rPr>
            </w:pPr>
            <w:ins w:id="301" w:author="Tomás De Araújo Tavares" w:date="2021-10-16T14:19:00Z">
              <w:r>
                <w:rPr>
                  <w:lang w:val="en-US"/>
                </w:rPr>
                <w:t>x1</w:t>
              </w:r>
            </w:ins>
          </w:p>
        </w:tc>
        <w:tc>
          <w:tcPr>
            <w:tcW w:w="0" w:type="auto"/>
            <w:gridSpan w:val="2"/>
            <w:tcPrChange w:id="302" w:author="Tomás De Araújo Tavares" w:date="2021-10-16T18:41:00Z">
              <w:tcPr>
                <w:tcW w:w="1539" w:type="dxa"/>
                <w:gridSpan w:val="2"/>
              </w:tcPr>
            </w:tcPrChange>
          </w:tcPr>
          <w:p w14:paraId="36BECD8D" w14:textId="0692E936" w:rsidR="00433843" w:rsidRDefault="00433843" w:rsidP="00274E59">
            <w:pPr>
              <w:pStyle w:val="Body"/>
              <w:spacing w:before="120" w:after="120"/>
              <w:rPr>
                <w:ins w:id="303" w:author="Tomás De Araújo Tavares" w:date="2021-10-16T14:18:00Z"/>
                <w:lang w:val="en-US"/>
              </w:rPr>
            </w:pPr>
            <w:ins w:id="304" w:author="Tomás De Araújo Tavares" w:date="2021-10-16T14:19:00Z">
              <w:r>
                <w:rPr>
                  <w:lang w:val="en-US"/>
                </w:rPr>
                <w:t>x2</w:t>
              </w:r>
            </w:ins>
          </w:p>
        </w:tc>
        <w:tc>
          <w:tcPr>
            <w:tcW w:w="0" w:type="auto"/>
            <w:gridSpan w:val="2"/>
            <w:tcPrChange w:id="305" w:author="Tomás De Araújo Tavares" w:date="2021-10-16T18:41:00Z">
              <w:tcPr>
                <w:tcW w:w="1525" w:type="dxa"/>
                <w:gridSpan w:val="2"/>
              </w:tcPr>
            </w:tcPrChange>
          </w:tcPr>
          <w:p w14:paraId="4A5EE330" w14:textId="5E21FD7E" w:rsidR="00433843" w:rsidRDefault="00433843" w:rsidP="00274E59">
            <w:pPr>
              <w:pStyle w:val="Body"/>
              <w:spacing w:before="120" w:after="120"/>
              <w:rPr>
                <w:ins w:id="306" w:author="Tomás De Araújo Tavares" w:date="2021-10-16T14:18:00Z"/>
                <w:lang w:val="en-US"/>
              </w:rPr>
            </w:pPr>
            <w:ins w:id="307" w:author="Tomás De Araújo Tavares" w:date="2021-10-16T14:20:00Z">
              <w:r>
                <w:rPr>
                  <w:lang w:val="en-US"/>
                </w:rPr>
                <w:t>x3</w:t>
              </w:r>
            </w:ins>
          </w:p>
        </w:tc>
        <w:tc>
          <w:tcPr>
            <w:tcW w:w="0" w:type="auto"/>
            <w:gridSpan w:val="2"/>
            <w:tcPrChange w:id="308" w:author="Tomás De Araújo Tavares" w:date="2021-10-16T18:41:00Z">
              <w:tcPr>
                <w:tcW w:w="1525" w:type="dxa"/>
                <w:gridSpan w:val="2"/>
              </w:tcPr>
            </w:tcPrChange>
          </w:tcPr>
          <w:p w14:paraId="39E7D1AA" w14:textId="0146600A" w:rsidR="00433843" w:rsidRDefault="00433843" w:rsidP="00274E59">
            <w:pPr>
              <w:pStyle w:val="Body"/>
              <w:spacing w:before="120" w:after="120"/>
              <w:rPr>
                <w:ins w:id="309" w:author="Tomás De Araújo Tavares" w:date="2021-10-16T14:18:00Z"/>
                <w:lang w:val="en-US"/>
              </w:rPr>
            </w:pPr>
            <w:ins w:id="310" w:author="Tomás De Araújo Tavares" w:date="2021-10-16T14:20:00Z">
              <w:r>
                <w:rPr>
                  <w:lang w:val="en-US"/>
                </w:rPr>
                <w:t>x4</w:t>
              </w:r>
            </w:ins>
          </w:p>
        </w:tc>
        <w:tc>
          <w:tcPr>
            <w:tcW w:w="0" w:type="auto"/>
            <w:gridSpan w:val="2"/>
            <w:tcPrChange w:id="311" w:author="Tomás De Araújo Tavares" w:date="2021-10-16T18:41:00Z">
              <w:tcPr>
                <w:tcW w:w="1694" w:type="dxa"/>
                <w:gridSpan w:val="2"/>
              </w:tcPr>
            </w:tcPrChange>
          </w:tcPr>
          <w:p w14:paraId="32A0EB8A" w14:textId="23CF35FF" w:rsidR="00433843" w:rsidRDefault="00433843" w:rsidP="00274E59">
            <w:pPr>
              <w:pStyle w:val="Body"/>
              <w:spacing w:before="120" w:after="120"/>
              <w:rPr>
                <w:ins w:id="312" w:author="Tomás De Araújo Tavares" w:date="2021-10-16T14:18:00Z"/>
                <w:lang w:val="en-US"/>
              </w:rPr>
            </w:pPr>
            <w:ins w:id="313" w:author="Tomás De Araújo Tavares" w:date="2021-10-16T14:20:00Z">
              <w:r>
                <w:rPr>
                  <w:lang w:val="en-US"/>
                </w:rPr>
                <w:t>x5</w:t>
              </w:r>
            </w:ins>
          </w:p>
        </w:tc>
      </w:tr>
      <w:tr w:rsidR="005A641A" w14:paraId="26E095A8" w14:textId="77777777" w:rsidTr="00FD3A74">
        <w:trPr>
          <w:ins w:id="314" w:author="Tomás De Araújo Tavares" w:date="2021-10-16T14:18:00Z"/>
        </w:trPr>
        <w:tc>
          <w:tcPr>
            <w:tcW w:w="0" w:type="auto"/>
            <w:tcPrChange w:id="315" w:author="Tomás De Araújo Tavares" w:date="2021-10-16T18:41:00Z">
              <w:tcPr>
                <w:tcW w:w="1799" w:type="dxa"/>
              </w:tcPr>
            </w:tcPrChange>
          </w:tcPr>
          <w:p w14:paraId="3E9D856B" w14:textId="05BEC803" w:rsidR="003975C1" w:rsidRDefault="003975C1" w:rsidP="00274E59">
            <w:pPr>
              <w:pStyle w:val="Body"/>
              <w:spacing w:before="120" w:after="120"/>
              <w:rPr>
                <w:ins w:id="316" w:author="Tomás De Araújo Tavares" w:date="2021-10-16T14:18:00Z"/>
                <w:lang w:val="en-US"/>
              </w:rPr>
            </w:pPr>
            <w:ins w:id="317" w:author="Tomás De Araújo Tavares" w:date="2021-10-16T14:26:00Z">
              <w:r>
                <w:rPr>
                  <w:lang w:val="en-US"/>
                </w:rPr>
                <w:t>Class</w:t>
              </w:r>
            </w:ins>
            <w:ins w:id="318" w:author="Tomás De Araújo Tavares" w:date="2021-10-16T14:27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0" w:type="auto"/>
            <w:tcPrChange w:id="319" w:author="Tomás De Araújo Tavares" w:date="2021-10-16T18:41:00Z">
              <w:tcPr>
                <w:tcW w:w="931" w:type="dxa"/>
              </w:tcPr>
            </w:tcPrChange>
          </w:tcPr>
          <w:p w14:paraId="545E4353" w14:textId="50CC3768" w:rsidR="00433843" w:rsidRDefault="003975C1" w:rsidP="00274E59">
            <w:pPr>
              <w:pStyle w:val="Body"/>
              <w:spacing w:before="120" w:after="120"/>
              <w:rPr>
                <w:ins w:id="320" w:author="Tomás De Araújo Tavares" w:date="2021-10-16T14:18:00Z"/>
                <w:lang w:val="en-US"/>
              </w:rPr>
            </w:pPr>
            <w:ins w:id="321" w:author="Tomás De Araújo Tavares" w:date="2021-10-16T14:29:00Z">
              <w:r>
                <w:rPr>
                  <w:lang w:val="en-US"/>
                </w:rPr>
                <w:t xml:space="preserve">c = </w:t>
              </w:r>
            </w:ins>
            <w:ins w:id="322" w:author="Tomás De Araújo Tavares" w:date="2021-10-16T14:26:00Z">
              <w:r>
                <w:rPr>
                  <w:lang w:val="en-US"/>
                </w:rPr>
                <w:t>0</w:t>
              </w:r>
            </w:ins>
          </w:p>
        </w:tc>
        <w:tc>
          <w:tcPr>
            <w:tcW w:w="0" w:type="auto"/>
            <w:tcPrChange w:id="323" w:author="Tomás De Araújo Tavares" w:date="2021-10-16T18:41:00Z">
              <w:tcPr>
                <w:tcW w:w="882" w:type="dxa"/>
              </w:tcPr>
            </w:tcPrChange>
          </w:tcPr>
          <w:p w14:paraId="3F49AE8E" w14:textId="3BCFAE9B" w:rsidR="00433843" w:rsidRDefault="003975C1" w:rsidP="00274E59">
            <w:pPr>
              <w:pStyle w:val="Body"/>
              <w:spacing w:before="120" w:after="120"/>
              <w:rPr>
                <w:ins w:id="324" w:author="Tomás De Araújo Tavares" w:date="2021-10-16T14:18:00Z"/>
                <w:lang w:val="en-US"/>
              </w:rPr>
            </w:pPr>
            <w:ins w:id="325" w:author="Tomás De Araújo Tavares" w:date="2021-10-16T14:30:00Z">
              <w:r>
                <w:rPr>
                  <w:lang w:val="en-US"/>
                </w:rPr>
                <w:t xml:space="preserve">c = </w:t>
              </w:r>
            </w:ins>
            <w:ins w:id="326" w:author="Tomás De Araújo Tavares" w:date="2021-10-16T14:26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0" w:type="auto"/>
            <w:tcPrChange w:id="327" w:author="Tomás De Araújo Tavares" w:date="2021-10-16T18:41:00Z">
              <w:tcPr>
                <w:tcW w:w="821" w:type="dxa"/>
              </w:tcPr>
            </w:tcPrChange>
          </w:tcPr>
          <w:p w14:paraId="08BA4A8A" w14:textId="577BBF10" w:rsidR="00433843" w:rsidRDefault="003975C1" w:rsidP="00274E59">
            <w:pPr>
              <w:pStyle w:val="Body"/>
              <w:spacing w:before="120" w:after="120"/>
              <w:rPr>
                <w:ins w:id="328" w:author="Tomás De Araújo Tavares" w:date="2021-10-16T14:18:00Z"/>
                <w:lang w:val="en-US"/>
              </w:rPr>
            </w:pPr>
            <w:ins w:id="329" w:author="Tomás De Araújo Tavares" w:date="2021-10-16T14:30:00Z">
              <w:r>
                <w:rPr>
                  <w:lang w:val="en-US"/>
                </w:rPr>
                <w:t>c = 0</w:t>
              </w:r>
            </w:ins>
          </w:p>
        </w:tc>
        <w:tc>
          <w:tcPr>
            <w:tcW w:w="0" w:type="auto"/>
            <w:tcPrChange w:id="330" w:author="Tomás De Araújo Tavares" w:date="2021-10-16T18:41:00Z">
              <w:tcPr>
                <w:tcW w:w="718" w:type="dxa"/>
              </w:tcPr>
            </w:tcPrChange>
          </w:tcPr>
          <w:p w14:paraId="6DCA5883" w14:textId="70B552A6" w:rsidR="00433843" w:rsidRDefault="003975C1" w:rsidP="00274E59">
            <w:pPr>
              <w:pStyle w:val="Body"/>
              <w:spacing w:before="120" w:after="120"/>
              <w:rPr>
                <w:ins w:id="331" w:author="Tomás De Araújo Tavares" w:date="2021-10-16T14:18:00Z"/>
                <w:lang w:val="en-US"/>
              </w:rPr>
            </w:pPr>
            <w:ins w:id="332" w:author="Tomás De Araújo Tavares" w:date="2021-10-16T14:30:00Z">
              <w:r>
                <w:rPr>
                  <w:lang w:val="en-US"/>
                </w:rPr>
                <w:t>c = 1</w:t>
              </w:r>
            </w:ins>
          </w:p>
        </w:tc>
        <w:tc>
          <w:tcPr>
            <w:tcW w:w="0" w:type="auto"/>
            <w:tcPrChange w:id="333" w:author="Tomás De Araújo Tavares" w:date="2021-10-16T18:41:00Z">
              <w:tcPr>
                <w:tcW w:w="807" w:type="dxa"/>
              </w:tcPr>
            </w:tcPrChange>
          </w:tcPr>
          <w:p w14:paraId="06B28544" w14:textId="3F38BDB9" w:rsidR="00433843" w:rsidRDefault="003975C1" w:rsidP="00274E59">
            <w:pPr>
              <w:pStyle w:val="Body"/>
              <w:spacing w:before="120" w:after="120"/>
              <w:rPr>
                <w:ins w:id="334" w:author="Tomás De Araújo Tavares" w:date="2021-10-16T14:18:00Z"/>
                <w:lang w:val="en-US"/>
              </w:rPr>
            </w:pPr>
            <w:ins w:id="335" w:author="Tomás De Araújo Tavares" w:date="2021-10-16T14:30:00Z">
              <w:r>
                <w:rPr>
                  <w:lang w:val="en-US"/>
                </w:rPr>
                <w:t>c = 0</w:t>
              </w:r>
            </w:ins>
          </w:p>
        </w:tc>
        <w:tc>
          <w:tcPr>
            <w:tcW w:w="0" w:type="auto"/>
            <w:tcPrChange w:id="336" w:author="Tomás De Araújo Tavares" w:date="2021-10-16T18:41:00Z">
              <w:tcPr>
                <w:tcW w:w="718" w:type="dxa"/>
              </w:tcPr>
            </w:tcPrChange>
          </w:tcPr>
          <w:p w14:paraId="09AF35EF" w14:textId="29B6AE26" w:rsidR="00433843" w:rsidRDefault="003975C1" w:rsidP="00274E59">
            <w:pPr>
              <w:pStyle w:val="Body"/>
              <w:spacing w:before="120" w:after="120"/>
              <w:rPr>
                <w:ins w:id="337" w:author="Tomás De Araújo Tavares" w:date="2021-10-16T14:18:00Z"/>
                <w:lang w:val="en-US"/>
              </w:rPr>
            </w:pPr>
            <w:ins w:id="338" w:author="Tomás De Araújo Tavares" w:date="2021-10-16T14:30:00Z">
              <w:r>
                <w:rPr>
                  <w:lang w:val="en-US"/>
                </w:rPr>
                <w:t>c = 1</w:t>
              </w:r>
            </w:ins>
          </w:p>
        </w:tc>
        <w:tc>
          <w:tcPr>
            <w:tcW w:w="0" w:type="auto"/>
            <w:tcPrChange w:id="339" w:author="Tomás De Araújo Tavares" w:date="2021-10-16T18:41:00Z">
              <w:tcPr>
                <w:tcW w:w="807" w:type="dxa"/>
              </w:tcPr>
            </w:tcPrChange>
          </w:tcPr>
          <w:p w14:paraId="21B4B617" w14:textId="057D4F06" w:rsidR="00433843" w:rsidRDefault="003975C1" w:rsidP="00274E59">
            <w:pPr>
              <w:pStyle w:val="Body"/>
              <w:spacing w:before="120" w:after="120"/>
              <w:rPr>
                <w:ins w:id="340" w:author="Tomás De Araújo Tavares" w:date="2021-10-16T14:18:00Z"/>
                <w:lang w:val="en-US"/>
              </w:rPr>
            </w:pPr>
            <w:ins w:id="341" w:author="Tomás De Araújo Tavares" w:date="2021-10-16T14:30:00Z">
              <w:r>
                <w:rPr>
                  <w:lang w:val="en-US"/>
                </w:rPr>
                <w:t>c = 0</w:t>
              </w:r>
            </w:ins>
          </w:p>
        </w:tc>
        <w:tc>
          <w:tcPr>
            <w:tcW w:w="0" w:type="auto"/>
            <w:tcPrChange w:id="342" w:author="Tomás De Araújo Tavares" w:date="2021-10-16T18:41:00Z">
              <w:tcPr>
                <w:tcW w:w="718" w:type="dxa"/>
              </w:tcPr>
            </w:tcPrChange>
          </w:tcPr>
          <w:p w14:paraId="2CBA66E6" w14:textId="09B8BCD2" w:rsidR="00433843" w:rsidRDefault="003975C1" w:rsidP="00274E59">
            <w:pPr>
              <w:pStyle w:val="Body"/>
              <w:spacing w:before="120" w:after="120"/>
              <w:rPr>
                <w:ins w:id="343" w:author="Tomás De Araújo Tavares" w:date="2021-10-16T14:18:00Z"/>
                <w:lang w:val="en-US"/>
              </w:rPr>
            </w:pPr>
            <w:ins w:id="344" w:author="Tomás De Araújo Tavares" w:date="2021-10-16T14:30:00Z">
              <w:r>
                <w:rPr>
                  <w:lang w:val="en-US"/>
                </w:rPr>
                <w:t>c = 1</w:t>
              </w:r>
            </w:ins>
          </w:p>
        </w:tc>
        <w:tc>
          <w:tcPr>
            <w:tcW w:w="0" w:type="auto"/>
            <w:tcPrChange w:id="345" w:author="Tomás De Araújo Tavares" w:date="2021-10-16T18:41:00Z">
              <w:tcPr>
                <w:tcW w:w="798" w:type="dxa"/>
              </w:tcPr>
            </w:tcPrChange>
          </w:tcPr>
          <w:p w14:paraId="060A5788" w14:textId="35D92DD8" w:rsidR="00433843" w:rsidRDefault="003975C1" w:rsidP="00274E59">
            <w:pPr>
              <w:pStyle w:val="Body"/>
              <w:spacing w:before="120" w:after="120"/>
              <w:rPr>
                <w:ins w:id="346" w:author="Tomás De Araújo Tavares" w:date="2021-10-16T14:18:00Z"/>
                <w:lang w:val="en-US"/>
              </w:rPr>
            </w:pPr>
            <w:ins w:id="347" w:author="Tomás De Araújo Tavares" w:date="2021-10-16T14:30:00Z">
              <w:r>
                <w:rPr>
                  <w:lang w:val="en-US"/>
                </w:rPr>
                <w:t>c = 0</w:t>
              </w:r>
            </w:ins>
          </w:p>
        </w:tc>
        <w:tc>
          <w:tcPr>
            <w:tcW w:w="0" w:type="auto"/>
            <w:tcPrChange w:id="348" w:author="Tomás De Araújo Tavares" w:date="2021-10-16T18:41:00Z">
              <w:tcPr>
                <w:tcW w:w="896" w:type="dxa"/>
              </w:tcPr>
            </w:tcPrChange>
          </w:tcPr>
          <w:p w14:paraId="55CCA4F1" w14:textId="3538FEA2" w:rsidR="00433843" w:rsidRDefault="003975C1" w:rsidP="00274E59">
            <w:pPr>
              <w:pStyle w:val="Body"/>
              <w:spacing w:before="120" w:after="120"/>
              <w:rPr>
                <w:ins w:id="349" w:author="Tomás De Araújo Tavares" w:date="2021-10-16T14:18:00Z"/>
                <w:lang w:val="en-US"/>
              </w:rPr>
            </w:pPr>
            <w:ins w:id="350" w:author="Tomás De Araújo Tavares" w:date="2021-10-16T14:30:00Z">
              <w:r>
                <w:rPr>
                  <w:lang w:val="en-US"/>
                </w:rPr>
                <w:t>c = 1</w:t>
              </w:r>
            </w:ins>
          </w:p>
        </w:tc>
      </w:tr>
      <w:tr w:rsidR="005A641A" w14:paraId="35AEC937" w14:textId="77777777" w:rsidTr="00FD3A74">
        <w:trPr>
          <w:ins w:id="351" w:author="Tomás De Araújo Tavares" w:date="2021-10-16T14:18:00Z"/>
        </w:trPr>
        <w:tc>
          <w:tcPr>
            <w:tcW w:w="0" w:type="auto"/>
            <w:tcPrChange w:id="352" w:author="Tomás De Araújo Tavares" w:date="2021-10-16T18:41:00Z">
              <w:tcPr>
                <w:tcW w:w="1799" w:type="dxa"/>
              </w:tcPr>
            </w:tcPrChange>
          </w:tcPr>
          <w:p w14:paraId="6BC9190A" w14:textId="139EC35D" w:rsidR="00433843" w:rsidRDefault="003975C1" w:rsidP="00274E59">
            <w:pPr>
              <w:pStyle w:val="Body"/>
              <w:spacing w:before="120" w:after="120"/>
              <w:rPr>
                <w:ins w:id="353" w:author="Tomás De Araújo Tavares" w:date="2021-10-16T14:18:00Z"/>
                <w:lang w:val="en-US"/>
              </w:rPr>
            </w:pPr>
            <w:proofErr w:type="gramStart"/>
            <w:ins w:id="354" w:author="Tomás De Araújo Tavares" w:date="2021-10-16T14:26:00Z">
              <w:r>
                <w:rPr>
                  <w:lang w:val="en-US"/>
                </w:rPr>
                <w:t>P(</w:t>
              </w:r>
            </w:ins>
            <w:proofErr w:type="gramEnd"/>
            <w:ins w:id="355" w:author="Tomás De Araújo Tavares" w:date="2021-10-16T14:27:00Z">
              <w:r>
                <w:rPr>
                  <w:lang w:val="en-US"/>
                </w:rPr>
                <w:t>class</w:t>
              </w:r>
            </w:ins>
            <w:ins w:id="356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357" w:author="Tomás De Araújo Tavares" w:date="2021-10-16T14:27:00Z">
              <w:r>
                <w:rPr>
                  <w:lang w:val="en-US"/>
                </w:rPr>
                <w:t>=</w:t>
              </w:r>
            </w:ins>
            <w:ins w:id="358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359" w:author="Tomás De Araújo Tavares" w:date="2021-10-16T14:27:00Z">
              <w:r>
                <w:rPr>
                  <w:lang w:val="en-US"/>
                </w:rPr>
                <w:t>c)</w:t>
              </w:r>
            </w:ins>
          </w:p>
        </w:tc>
        <w:tc>
          <w:tcPr>
            <w:tcW w:w="0" w:type="auto"/>
            <w:tcPrChange w:id="360" w:author="Tomás De Araújo Tavares" w:date="2021-10-16T18:41:00Z">
              <w:tcPr>
                <w:tcW w:w="931" w:type="dxa"/>
              </w:tcPr>
            </w:tcPrChange>
          </w:tcPr>
          <w:p w14:paraId="10DA1B49" w14:textId="0C4ECDD3" w:rsidR="00433843" w:rsidRDefault="004C1711">
            <w:pPr>
              <w:pStyle w:val="Body"/>
              <w:spacing w:before="120" w:after="120"/>
              <w:jc w:val="center"/>
              <w:rPr>
                <w:ins w:id="361" w:author="Tomás De Araújo Tavares" w:date="2021-10-16T14:18:00Z"/>
                <w:lang w:val="en-US"/>
              </w:rPr>
              <w:pPrChange w:id="362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63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64" w:author="Tomás De Araújo Tavares" w:date="2021-10-16T18:41:00Z">
              <w:tcPr>
                <w:tcW w:w="882" w:type="dxa"/>
              </w:tcPr>
            </w:tcPrChange>
          </w:tcPr>
          <w:p w14:paraId="1A557D6A" w14:textId="12EBBCF0" w:rsidR="00433843" w:rsidRDefault="004C1711">
            <w:pPr>
              <w:pStyle w:val="Body"/>
              <w:spacing w:before="120" w:after="120"/>
              <w:jc w:val="center"/>
              <w:rPr>
                <w:ins w:id="365" w:author="Tomás De Araújo Tavares" w:date="2021-10-16T14:18:00Z"/>
                <w:lang w:val="en-US"/>
              </w:rPr>
              <w:pPrChange w:id="366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67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0" w:type="auto"/>
            <w:tcPrChange w:id="368" w:author="Tomás De Araújo Tavares" w:date="2021-10-16T18:41:00Z">
              <w:tcPr>
                <w:tcW w:w="821" w:type="dxa"/>
              </w:tcPr>
            </w:tcPrChange>
          </w:tcPr>
          <w:p w14:paraId="5CB90055" w14:textId="0E14DC2A" w:rsidR="00433843" w:rsidRDefault="004C1711">
            <w:pPr>
              <w:pStyle w:val="Body"/>
              <w:spacing w:before="120" w:after="120"/>
              <w:jc w:val="center"/>
              <w:rPr>
                <w:ins w:id="369" w:author="Tomás De Araújo Tavares" w:date="2021-10-16T14:18:00Z"/>
                <w:lang w:val="en-US"/>
              </w:rPr>
              <w:pPrChange w:id="370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71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72" w:author="Tomás De Araújo Tavares" w:date="2021-10-16T18:41:00Z">
              <w:tcPr>
                <w:tcW w:w="718" w:type="dxa"/>
              </w:tcPr>
            </w:tcPrChange>
          </w:tcPr>
          <w:p w14:paraId="404E98E4" w14:textId="08F0A9F2" w:rsidR="00433843" w:rsidRDefault="004C1711">
            <w:pPr>
              <w:pStyle w:val="Body"/>
              <w:spacing w:before="120" w:after="120"/>
              <w:jc w:val="center"/>
              <w:rPr>
                <w:ins w:id="373" w:author="Tomás De Araújo Tavares" w:date="2021-10-16T14:18:00Z"/>
                <w:lang w:val="en-US"/>
              </w:rPr>
              <w:pPrChange w:id="374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75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0" w:type="auto"/>
            <w:tcPrChange w:id="376" w:author="Tomás De Araújo Tavares" w:date="2021-10-16T18:41:00Z">
              <w:tcPr>
                <w:tcW w:w="807" w:type="dxa"/>
              </w:tcPr>
            </w:tcPrChange>
          </w:tcPr>
          <w:p w14:paraId="224C3EC4" w14:textId="7CB6179B" w:rsidR="00433843" w:rsidRDefault="004C1711">
            <w:pPr>
              <w:pStyle w:val="Body"/>
              <w:spacing w:before="120" w:after="120"/>
              <w:jc w:val="center"/>
              <w:rPr>
                <w:ins w:id="377" w:author="Tomás De Araújo Tavares" w:date="2021-10-16T14:18:00Z"/>
                <w:lang w:val="en-US"/>
              </w:rPr>
              <w:pPrChange w:id="378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79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80" w:author="Tomás De Araújo Tavares" w:date="2021-10-16T18:41:00Z">
              <w:tcPr>
                <w:tcW w:w="718" w:type="dxa"/>
              </w:tcPr>
            </w:tcPrChange>
          </w:tcPr>
          <w:p w14:paraId="6210BA2C" w14:textId="2E602796" w:rsidR="00433843" w:rsidRDefault="004C1711">
            <w:pPr>
              <w:pStyle w:val="Body"/>
              <w:spacing w:before="120" w:after="120"/>
              <w:jc w:val="center"/>
              <w:rPr>
                <w:ins w:id="381" w:author="Tomás De Araújo Tavares" w:date="2021-10-16T14:18:00Z"/>
                <w:lang w:val="en-US"/>
              </w:rPr>
              <w:pPrChange w:id="382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83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0" w:type="auto"/>
            <w:tcPrChange w:id="384" w:author="Tomás De Araújo Tavares" w:date="2021-10-16T18:41:00Z">
              <w:tcPr>
                <w:tcW w:w="807" w:type="dxa"/>
              </w:tcPr>
            </w:tcPrChange>
          </w:tcPr>
          <w:p w14:paraId="36C30313" w14:textId="1B0572AA" w:rsidR="00433843" w:rsidRDefault="004C1711">
            <w:pPr>
              <w:pStyle w:val="Body"/>
              <w:spacing w:before="120" w:after="120"/>
              <w:jc w:val="center"/>
              <w:rPr>
                <w:ins w:id="385" w:author="Tomás De Araújo Tavares" w:date="2021-10-16T14:18:00Z"/>
                <w:lang w:val="en-US"/>
              </w:rPr>
              <w:pPrChange w:id="386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87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88" w:author="Tomás De Araújo Tavares" w:date="2021-10-16T18:41:00Z">
              <w:tcPr>
                <w:tcW w:w="718" w:type="dxa"/>
              </w:tcPr>
            </w:tcPrChange>
          </w:tcPr>
          <w:p w14:paraId="7259C89D" w14:textId="62A2512B" w:rsidR="00433843" w:rsidRDefault="004C1711">
            <w:pPr>
              <w:pStyle w:val="Body"/>
              <w:spacing w:before="120" w:after="120"/>
              <w:jc w:val="center"/>
              <w:rPr>
                <w:ins w:id="389" w:author="Tomás De Araújo Tavares" w:date="2021-10-16T14:18:00Z"/>
                <w:lang w:val="en-US"/>
              </w:rPr>
              <w:pPrChange w:id="390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91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0" w:type="auto"/>
            <w:tcPrChange w:id="392" w:author="Tomás De Araújo Tavares" w:date="2021-10-16T18:41:00Z">
              <w:tcPr>
                <w:tcW w:w="798" w:type="dxa"/>
              </w:tcPr>
            </w:tcPrChange>
          </w:tcPr>
          <w:p w14:paraId="797231A2" w14:textId="14253751" w:rsidR="00433843" w:rsidRDefault="004C1711">
            <w:pPr>
              <w:pStyle w:val="Body"/>
              <w:spacing w:before="120" w:after="120"/>
              <w:jc w:val="center"/>
              <w:rPr>
                <w:ins w:id="393" w:author="Tomás De Araújo Tavares" w:date="2021-10-16T14:18:00Z"/>
                <w:lang w:val="en-US"/>
              </w:rPr>
              <w:pPrChange w:id="394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95" w:author="Tomás De Araújo Tavares" w:date="2021-10-16T14:33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0" w:type="auto"/>
            <w:tcPrChange w:id="396" w:author="Tomás De Araújo Tavares" w:date="2021-10-16T18:41:00Z">
              <w:tcPr>
                <w:tcW w:w="896" w:type="dxa"/>
              </w:tcPr>
            </w:tcPrChange>
          </w:tcPr>
          <w:p w14:paraId="2CE704C5" w14:textId="6990D02E" w:rsidR="00433843" w:rsidRDefault="004C1711">
            <w:pPr>
              <w:pStyle w:val="Body"/>
              <w:spacing w:before="120" w:after="120"/>
              <w:jc w:val="center"/>
              <w:rPr>
                <w:ins w:id="397" w:author="Tomás De Araújo Tavares" w:date="2021-10-16T14:18:00Z"/>
                <w:lang w:val="en-US"/>
              </w:rPr>
              <w:pPrChange w:id="398" w:author="Tomás De Araújo Tavares" w:date="2021-10-16T14:36:00Z">
                <w:pPr>
                  <w:pStyle w:val="Body"/>
                  <w:spacing w:before="120" w:after="120"/>
                </w:pPr>
              </w:pPrChange>
            </w:pPr>
            <w:ins w:id="399" w:author="Tomás De Araújo Tavares" w:date="2021-10-16T14:33:00Z">
              <w:r>
                <w:rPr>
                  <w:lang w:val="en-US"/>
                </w:rPr>
                <w:t>0.6</w:t>
              </w:r>
            </w:ins>
          </w:p>
        </w:tc>
      </w:tr>
      <w:tr w:rsidR="005A641A" w14:paraId="66D4664E" w14:textId="77777777" w:rsidTr="00FD3A74">
        <w:trPr>
          <w:ins w:id="400" w:author="Tomás De Araújo Tavares" w:date="2021-10-16T14:18:00Z"/>
        </w:trPr>
        <w:tc>
          <w:tcPr>
            <w:tcW w:w="0" w:type="auto"/>
            <w:tcPrChange w:id="401" w:author="Tomás De Araújo Tavares" w:date="2021-10-16T18:41:00Z">
              <w:tcPr>
                <w:tcW w:w="1799" w:type="dxa"/>
              </w:tcPr>
            </w:tcPrChange>
          </w:tcPr>
          <w:p w14:paraId="5476D524" w14:textId="4F066FB8" w:rsidR="00433843" w:rsidRDefault="003975C1" w:rsidP="00274E59">
            <w:pPr>
              <w:pStyle w:val="Body"/>
              <w:spacing w:before="120" w:after="120"/>
              <w:rPr>
                <w:ins w:id="402" w:author="Tomás De Araújo Tavares" w:date="2021-10-16T14:18:00Z"/>
                <w:lang w:val="en-US"/>
              </w:rPr>
            </w:pPr>
            <w:ins w:id="403" w:author="Tomás De Araújo Tavares" w:date="2021-10-16T14:27:00Z">
              <w:r>
                <w:rPr>
                  <w:lang w:val="en-US"/>
                </w:rPr>
                <w:t>P(y1=Y1|class=c)</w:t>
              </w:r>
            </w:ins>
          </w:p>
        </w:tc>
        <w:tc>
          <w:tcPr>
            <w:tcW w:w="0" w:type="auto"/>
            <w:tcPrChange w:id="404" w:author="Tomás De Araújo Tavares" w:date="2021-10-16T18:41:00Z">
              <w:tcPr>
                <w:tcW w:w="931" w:type="dxa"/>
              </w:tcPr>
            </w:tcPrChange>
          </w:tcPr>
          <w:p w14:paraId="0D6A200B" w14:textId="13E4FB2C" w:rsidR="00433843" w:rsidRDefault="004C1711">
            <w:pPr>
              <w:pStyle w:val="Body"/>
              <w:spacing w:before="120" w:after="120"/>
              <w:jc w:val="center"/>
              <w:rPr>
                <w:ins w:id="405" w:author="Tomás De Araújo Tavares" w:date="2021-10-16T14:18:00Z"/>
                <w:lang w:val="en-US"/>
              </w:rPr>
              <w:pPrChange w:id="406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07" w:author="Tomás De Araújo Tavares" w:date="2021-10-16T14:33:00Z">
              <w:r w:rsidRPr="004C1711">
                <w:rPr>
                  <w:lang w:val="en-US"/>
                </w:rPr>
                <w:t>0.56</w:t>
              </w:r>
            </w:ins>
            <w:ins w:id="408" w:author="Tomás De Araújo Tavares" w:date="2021-10-16T15:06:00Z">
              <w:r w:rsidR="00146386">
                <w:rPr>
                  <w:lang w:val="en-US"/>
                </w:rPr>
                <w:t>9</w:t>
              </w:r>
            </w:ins>
          </w:p>
        </w:tc>
        <w:tc>
          <w:tcPr>
            <w:tcW w:w="0" w:type="auto"/>
            <w:tcPrChange w:id="409" w:author="Tomás De Araújo Tavares" w:date="2021-10-16T18:41:00Z">
              <w:tcPr>
                <w:tcW w:w="882" w:type="dxa"/>
              </w:tcPr>
            </w:tcPrChange>
          </w:tcPr>
          <w:p w14:paraId="3B5C1067" w14:textId="76ADE6DB" w:rsidR="00433843" w:rsidRDefault="004C1711">
            <w:pPr>
              <w:pStyle w:val="Body"/>
              <w:spacing w:before="120" w:after="120"/>
              <w:jc w:val="center"/>
              <w:rPr>
                <w:ins w:id="410" w:author="Tomás De Araújo Tavares" w:date="2021-10-16T14:18:00Z"/>
                <w:lang w:val="en-US"/>
              </w:rPr>
              <w:pPrChange w:id="411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12" w:author="Tomás De Araújo Tavares" w:date="2021-10-16T14:34:00Z">
              <w:r w:rsidRPr="004C1711">
                <w:rPr>
                  <w:lang w:val="en-US"/>
                </w:rPr>
                <w:t>0.2</w:t>
              </w:r>
            </w:ins>
            <w:ins w:id="413" w:author="Tomás De Araújo Tavares" w:date="2021-10-16T15:09:00Z">
              <w:r w:rsidR="00146386">
                <w:rPr>
                  <w:lang w:val="en-US"/>
                </w:rPr>
                <w:t>24</w:t>
              </w:r>
            </w:ins>
          </w:p>
        </w:tc>
        <w:tc>
          <w:tcPr>
            <w:tcW w:w="0" w:type="auto"/>
            <w:tcPrChange w:id="414" w:author="Tomás De Araújo Tavares" w:date="2021-10-16T18:41:00Z">
              <w:tcPr>
                <w:tcW w:w="821" w:type="dxa"/>
              </w:tcPr>
            </w:tcPrChange>
          </w:tcPr>
          <w:p w14:paraId="55EE010E" w14:textId="7E0DCD59" w:rsidR="00433843" w:rsidRDefault="00E07975">
            <w:pPr>
              <w:pStyle w:val="Body"/>
              <w:spacing w:before="120" w:after="120"/>
              <w:jc w:val="center"/>
              <w:rPr>
                <w:ins w:id="415" w:author="Tomás De Araújo Tavares" w:date="2021-10-16T14:18:00Z"/>
                <w:lang w:val="en-US"/>
              </w:rPr>
              <w:pPrChange w:id="416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17" w:author="Tomás De Araújo Tavares" w:date="2021-10-16T14:36:00Z">
              <w:r w:rsidRPr="00E07975">
                <w:rPr>
                  <w:lang w:val="en-US"/>
                </w:rPr>
                <w:t>1.374</w:t>
              </w:r>
            </w:ins>
          </w:p>
        </w:tc>
        <w:tc>
          <w:tcPr>
            <w:tcW w:w="0" w:type="auto"/>
            <w:tcPrChange w:id="418" w:author="Tomás De Araújo Tavares" w:date="2021-10-16T18:41:00Z">
              <w:tcPr>
                <w:tcW w:w="718" w:type="dxa"/>
              </w:tcPr>
            </w:tcPrChange>
          </w:tcPr>
          <w:p w14:paraId="26AB546C" w14:textId="69736B4A" w:rsidR="00433843" w:rsidRDefault="00E07975">
            <w:pPr>
              <w:pStyle w:val="Body"/>
              <w:spacing w:before="120" w:after="120"/>
              <w:jc w:val="center"/>
              <w:rPr>
                <w:ins w:id="419" w:author="Tomás De Araújo Tavares" w:date="2021-10-16T14:18:00Z"/>
                <w:lang w:val="en-US"/>
              </w:rPr>
              <w:pPrChange w:id="420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21" w:author="Tomás De Araújo Tavares" w:date="2021-10-16T14:37:00Z">
              <w:r w:rsidRPr="00E07975">
                <w:rPr>
                  <w:lang w:val="en-US"/>
                </w:rPr>
                <w:t>1.364</w:t>
              </w:r>
            </w:ins>
          </w:p>
        </w:tc>
        <w:tc>
          <w:tcPr>
            <w:tcW w:w="0" w:type="auto"/>
            <w:tcPrChange w:id="422" w:author="Tomás De Araújo Tavares" w:date="2021-10-16T18:41:00Z">
              <w:tcPr>
                <w:tcW w:w="807" w:type="dxa"/>
              </w:tcPr>
            </w:tcPrChange>
          </w:tcPr>
          <w:p w14:paraId="15D28103" w14:textId="728BD65A" w:rsidR="00433843" w:rsidRDefault="00E07975">
            <w:pPr>
              <w:pStyle w:val="Body"/>
              <w:spacing w:before="120" w:after="120"/>
              <w:jc w:val="center"/>
              <w:rPr>
                <w:ins w:id="423" w:author="Tomás De Araújo Tavares" w:date="2021-10-16T14:18:00Z"/>
                <w:lang w:val="en-US"/>
              </w:rPr>
              <w:pPrChange w:id="424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25" w:author="Tomás De Araújo Tavares" w:date="2021-10-16T14:38:00Z">
              <w:r w:rsidRPr="00E07975">
                <w:rPr>
                  <w:lang w:val="en-US"/>
                </w:rPr>
                <w:t>1.639</w:t>
              </w:r>
            </w:ins>
          </w:p>
        </w:tc>
        <w:tc>
          <w:tcPr>
            <w:tcW w:w="0" w:type="auto"/>
            <w:tcPrChange w:id="426" w:author="Tomás De Araújo Tavares" w:date="2021-10-16T18:41:00Z">
              <w:tcPr>
                <w:tcW w:w="718" w:type="dxa"/>
              </w:tcPr>
            </w:tcPrChange>
          </w:tcPr>
          <w:p w14:paraId="47AC1865" w14:textId="23F004F9" w:rsidR="00433843" w:rsidRDefault="00E07975">
            <w:pPr>
              <w:pStyle w:val="Body"/>
              <w:spacing w:before="120" w:after="120"/>
              <w:jc w:val="center"/>
              <w:rPr>
                <w:ins w:id="427" w:author="Tomás De Araújo Tavares" w:date="2021-10-16T14:18:00Z"/>
                <w:lang w:val="en-US"/>
              </w:rPr>
              <w:pPrChange w:id="428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29" w:author="Tomás De Araújo Tavares" w:date="2021-10-16T14:38:00Z">
              <w:r w:rsidRPr="00E07975">
                <w:rPr>
                  <w:lang w:val="en-US"/>
                </w:rPr>
                <w:t>1.209</w:t>
              </w:r>
            </w:ins>
          </w:p>
        </w:tc>
        <w:tc>
          <w:tcPr>
            <w:tcW w:w="0" w:type="auto"/>
            <w:tcPrChange w:id="430" w:author="Tomás De Araújo Tavares" w:date="2021-10-16T18:41:00Z">
              <w:tcPr>
                <w:tcW w:w="807" w:type="dxa"/>
              </w:tcPr>
            </w:tcPrChange>
          </w:tcPr>
          <w:p w14:paraId="3030BF65" w14:textId="57BD7839" w:rsidR="00433843" w:rsidRDefault="00E07975">
            <w:pPr>
              <w:pStyle w:val="Body"/>
              <w:spacing w:before="120" w:after="120"/>
              <w:jc w:val="center"/>
              <w:rPr>
                <w:ins w:id="431" w:author="Tomás De Araújo Tavares" w:date="2021-10-16T14:18:00Z"/>
                <w:lang w:val="en-US"/>
              </w:rPr>
              <w:pPrChange w:id="432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33" w:author="Tomás De Araújo Tavares" w:date="2021-10-16T14:39:00Z">
              <w:r w:rsidRPr="00E07975">
                <w:rPr>
                  <w:lang w:val="en-US"/>
                </w:rPr>
                <w:t>1.374</w:t>
              </w:r>
            </w:ins>
          </w:p>
        </w:tc>
        <w:tc>
          <w:tcPr>
            <w:tcW w:w="0" w:type="auto"/>
            <w:tcPrChange w:id="434" w:author="Tomás De Araújo Tavares" w:date="2021-10-16T18:41:00Z">
              <w:tcPr>
                <w:tcW w:w="718" w:type="dxa"/>
              </w:tcPr>
            </w:tcPrChange>
          </w:tcPr>
          <w:p w14:paraId="592B6453" w14:textId="7BCABCE5" w:rsidR="00433843" w:rsidRDefault="00E07975">
            <w:pPr>
              <w:pStyle w:val="Body"/>
              <w:spacing w:before="120" w:after="120"/>
              <w:jc w:val="center"/>
              <w:rPr>
                <w:ins w:id="435" w:author="Tomás De Araújo Tavares" w:date="2021-10-16T14:18:00Z"/>
                <w:lang w:val="en-US"/>
              </w:rPr>
              <w:pPrChange w:id="436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37" w:author="Tomás De Araújo Tavares" w:date="2021-10-16T14:40:00Z">
              <w:r w:rsidRPr="00E07975">
                <w:rPr>
                  <w:lang w:val="en-US"/>
                </w:rPr>
                <w:t>1.364</w:t>
              </w:r>
            </w:ins>
          </w:p>
        </w:tc>
        <w:tc>
          <w:tcPr>
            <w:tcW w:w="0" w:type="auto"/>
            <w:tcPrChange w:id="438" w:author="Tomás De Araújo Tavares" w:date="2021-10-16T18:41:00Z">
              <w:tcPr>
                <w:tcW w:w="798" w:type="dxa"/>
              </w:tcPr>
            </w:tcPrChange>
          </w:tcPr>
          <w:p w14:paraId="70B4ADCC" w14:textId="287FE428" w:rsidR="00433843" w:rsidRDefault="00E07975">
            <w:pPr>
              <w:pStyle w:val="Body"/>
              <w:spacing w:before="120" w:after="120"/>
              <w:jc w:val="center"/>
              <w:rPr>
                <w:ins w:id="439" w:author="Tomás De Araújo Tavares" w:date="2021-10-16T14:18:00Z"/>
                <w:lang w:val="en-US"/>
              </w:rPr>
              <w:pPrChange w:id="440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41" w:author="Tomás De Araújo Tavares" w:date="2021-10-16T14:40:00Z">
              <w:r w:rsidRPr="00E07975">
                <w:rPr>
                  <w:lang w:val="en-US"/>
                </w:rPr>
                <w:t>1.639</w:t>
              </w:r>
            </w:ins>
          </w:p>
        </w:tc>
        <w:tc>
          <w:tcPr>
            <w:tcW w:w="0" w:type="auto"/>
            <w:tcPrChange w:id="442" w:author="Tomás De Araújo Tavares" w:date="2021-10-16T18:41:00Z">
              <w:tcPr>
                <w:tcW w:w="896" w:type="dxa"/>
              </w:tcPr>
            </w:tcPrChange>
          </w:tcPr>
          <w:p w14:paraId="5E7C6FA8" w14:textId="0DB68D3C" w:rsidR="00433843" w:rsidRDefault="00E07975">
            <w:pPr>
              <w:pStyle w:val="Body"/>
              <w:spacing w:before="120" w:after="120"/>
              <w:jc w:val="center"/>
              <w:rPr>
                <w:ins w:id="443" w:author="Tomás De Araújo Tavares" w:date="2021-10-16T14:18:00Z"/>
                <w:lang w:val="en-US"/>
              </w:rPr>
              <w:pPrChange w:id="444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445" w:author="Tomás De Araújo Tavares" w:date="2021-10-16T14:40:00Z">
              <w:r w:rsidRPr="00E07975">
                <w:rPr>
                  <w:lang w:val="en-US"/>
                </w:rPr>
                <w:t>0.950</w:t>
              </w:r>
            </w:ins>
          </w:p>
        </w:tc>
      </w:tr>
      <w:tr w:rsidR="005A641A" w14:paraId="039CDE41" w14:textId="77777777" w:rsidTr="00FD3A74">
        <w:trPr>
          <w:ins w:id="446" w:author="Tomás De Araújo Tavares" w:date="2021-10-16T14:18:00Z"/>
        </w:trPr>
        <w:tc>
          <w:tcPr>
            <w:tcW w:w="0" w:type="auto"/>
            <w:tcPrChange w:id="447" w:author="Tomás De Araújo Tavares" w:date="2021-10-16T18:41:00Z">
              <w:tcPr>
                <w:tcW w:w="1799" w:type="dxa"/>
              </w:tcPr>
            </w:tcPrChange>
          </w:tcPr>
          <w:p w14:paraId="21334246" w14:textId="121EB819" w:rsidR="00433843" w:rsidRDefault="003975C1" w:rsidP="00274E59">
            <w:pPr>
              <w:pStyle w:val="Body"/>
              <w:spacing w:before="120" w:after="120"/>
              <w:rPr>
                <w:ins w:id="448" w:author="Tomás De Araújo Tavares" w:date="2021-10-16T14:18:00Z"/>
                <w:lang w:val="en-US"/>
              </w:rPr>
            </w:pPr>
            <w:ins w:id="449" w:author="Tomás De Araújo Tavares" w:date="2021-10-16T14:27:00Z">
              <w:r>
                <w:rPr>
                  <w:lang w:val="en-US"/>
                </w:rPr>
                <w:t>P(y2=Y2|class=c)</w:t>
              </w:r>
            </w:ins>
          </w:p>
        </w:tc>
        <w:tc>
          <w:tcPr>
            <w:tcW w:w="0" w:type="auto"/>
            <w:tcPrChange w:id="450" w:author="Tomás De Araújo Tavares" w:date="2021-10-16T18:41:00Z">
              <w:tcPr>
                <w:tcW w:w="931" w:type="dxa"/>
              </w:tcPr>
            </w:tcPrChange>
          </w:tcPr>
          <w:p w14:paraId="7D65BC36" w14:textId="5486B564" w:rsidR="004C1711" w:rsidRDefault="004C1711">
            <w:pPr>
              <w:pStyle w:val="Body"/>
              <w:spacing w:before="120" w:after="120"/>
              <w:jc w:val="center"/>
              <w:rPr>
                <w:ins w:id="451" w:author="Tomás De Araújo Tavares" w:date="2021-10-16T14:18:00Z"/>
                <w:lang w:val="en-US"/>
              </w:rPr>
              <w:pPrChange w:id="452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53" w:author="Tomás De Araújo Tavares" w:date="2021-10-16T14:34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0" w:type="auto"/>
            <w:tcPrChange w:id="454" w:author="Tomás De Araújo Tavares" w:date="2021-10-16T18:41:00Z">
              <w:tcPr>
                <w:tcW w:w="882" w:type="dxa"/>
              </w:tcPr>
            </w:tcPrChange>
          </w:tcPr>
          <w:p w14:paraId="42F269D0" w14:textId="10DDF9B7" w:rsidR="00433843" w:rsidRDefault="00E07975">
            <w:pPr>
              <w:pStyle w:val="Body"/>
              <w:spacing w:before="120" w:after="120"/>
              <w:jc w:val="center"/>
              <w:rPr>
                <w:ins w:id="455" w:author="Tomás De Araújo Tavares" w:date="2021-10-16T14:18:00Z"/>
                <w:lang w:val="en-US"/>
              </w:rPr>
              <w:pPrChange w:id="456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57" w:author="Tomás De Araújo Tavares" w:date="2021-10-16T14:42:00Z">
              <w:r>
                <w:rPr>
                  <w:lang w:val="en-US"/>
                </w:rPr>
                <w:t>0.1(6)</w:t>
              </w:r>
            </w:ins>
          </w:p>
        </w:tc>
        <w:tc>
          <w:tcPr>
            <w:tcW w:w="0" w:type="auto"/>
            <w:tcPrChange w:id="458" w:author="Tomás De Araújo Tavares" w:date="2021-10-16T18:41:00Z">
              <w:tcPr>
                <w:tcW w:w="821" w:type="dxa"/>
              </w:tcPr>
            </w:tcPrChange>
          </w:tcPr>
          <w:p w14:paraId="68D236B0" w14:textId="1E88DA2D" w:rsidR="00433843" w:rsidRDefault="00E07975">
            <w:pPr>
              <w:pStyle w:val="Body"/>
              <w:spacing w:before="120" w:after="120"/>
              <w:jc w:val="center"/>
              <w:rPr>
                <w:ins w:id="459" w:author="Tomás De Araújo Tavares" w:date="2021-10-16T14:18:00Z"/>
                <w:lang w:val="en-US"/>
              </w:rPr>
              <w:pPrChange w:id="460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61" w:author="Tomás De Araújo Tavares" w:date="2021-10-16T14:42:00Z">
              <w:r>
                <w:rPr>
                  <w:lang w:val="en-US"/>
                </w:rPr>
                <w:t>0.25</w:t>
              </w:r>
            </w:ins>
          </w:p>
        </w:tc>
        <w:tc>
          <w:tcPr>
            <w:tcW w:w="0" w:type="auto"/>
            <w:tcPrChange w:id="462" w:author="Tomás De Araújo Tavares" w:date="2021-10-16T18:41:00Z">
              <w:tcPr>
                <w:tcW w:w="718" w:type="dxa"/>
              </w:tcPr>
            </w:tcPrChange>
          </w:tcPr>
          <w:p w14:paraId="6388EDE1" w14:textId="322FD899" w:rsidR="00433843" w:rsidRDefault="005A641A">
            <w:pPr>
              <w:pStyle w:val="Body"/>
              <w:spacing w:before="120" w:after="120"/>
              <w:jc w:val="center"/>
              <w:rPr>
                <w:ins w:id="463" w:author="Tomás De Araújo Tavares" w:date="2021-10-16T14:18:00Z"/>
                <w:lang w:val="en-US"/>
              </w:rPr>
              <w:pPrChange w:id="464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65" w:author="Tomás De Araújo Tavares" w:date="2021-10-16T15:04:00Z">
              <w:r>
                <w:rPr>
                  <w:lang w:val="en-US"/>
                </w:rPr>
                <w:t>0.</w:t>
              </w:r>
            </w:ins>
            <w:ins w:id="466" w:author="Tomás De Araújo Tavares" w:date="2021-10-16T15:05:00Z">
              <w:r w:rsidR="00146386">
                <w:rPr>
                  <w:lang w:val="en-US"/>
                </w:rPr>
                <w:t>(3)</w:t>
              </w:r>
            </w:ins>
          </w:p>
        </w:tc>
        <w:tc>
          <w:tcPr>
            <w:tcW w:w="0" w:type="auto"/>
            <w:tcPrChange w:id="467" w:author="Tomás De Araújo Tavares" w:date="2021-10-16T18:41:00Z">
              <w:tcPr>
                <w:tcW w:w="807" w:type="dxa"/>
              </w:tcPr>
            </w:tcPrChange>
          </w:tcPr>
          <w:p w14:paraId="171AB8D1" w14:textId="6009B671" w:rsidR="00433843" w:rsidRDefault="005A641A">
            <w:pPr>
              <w:pStyle w:val="Body"/>
              <w:spacing w:before="120" w:after="120"/>
              <w:jc w:val="center"/>
              <w:rPr>
                <w:ins w:id="468" w:author="Tomás De Araújo Tavares" w:date="2021-10-16T14:18:00Z"/>
                <w:lang w:val="en-US"/>
              </w:rPr>
              <w:pPrChange w:id="469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70" w:author="Tomás De Araújo Tavares" w:date="2021-10-16T15:04:00Z">
              <w:r>
                <w:rPr>
                  <w:lang w:val="en-US"/>
                </w:rPr>
                <w:t>0.</w:t>
              </w:r>
            </w:ins>
            <w:ins w:id="471" w:author="Tomás De Araújo Tavares" w:date="2021-10-16T15:06:00Z">
              <w:r w:rsidR="00146386"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472" w:author="Tomás De Araújo Tavares" w:date="2021-10-16T18:41:00Z">
              <w:tcPr>
                <w:tcW w:w="718" w:type="dxa"/>
              </w:tcPr>
            </w:tcPrChange>
          </w:tcPr>
          <w:p w14:paraId="7730E8DD" w14:textId="2A752666" w:rsidR="00433843" w:rsidRDefault="00E07975">
            <w:pPr>
              <w:pStyle w:val="Body"/>
              <w:spacing w:before="120" w:after="120"/>
              <w:jc w:val="center"/>
              <w:rPr>
                <w:ins w:id="473" w:author="Tomás De Araújo Tavares" w:date="2021-10-16T14:18:00Z"/>
                <w:lang w:val="en-US"/>
              </w:rPr>
              <w:pPrChange w:id="474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75" w:author="Tomás De Araújo Tavares" w:date="2021-10-16T14:42:00Z">
              <w:r>
                <w:rPr>
                  <w:lang w:val="en-US"/>
                </w:rPr>
                <w:t>0.</w:t>
              </w:r>
            </w:ins>
            <w:ins w:id="476" w:author="Tomás De Araújo Tavares" w:date="2021-10-16T15:06:00Z">
              <w:r w:rsidR="00146386">
                <w:rPr>
                  <w:lang w:val="en-US"/>
                </w:rPr>
                <w:t>1</w:t>
              </w:r>
            </w:ins>
            <w:ins w:id="477" w:author="Tomás De Araújo Tavares" w:date="2021-10-16T15:04:00Z">
              <w:r w:rsidR="005A641A">
                <w:rPr>
                  <w:lang w:val="en-US"/>
                </w:rPr>
                <w:t>(</w:t>
              </w:r>
            </w:ins>
            <w:ins w:id="478" w:author="Tomás De Araújo Tavares" w:date="2021-10-16T15:06:00Z">
              <w:r w:rsidR="00146386">
                <w:rPr>
                  <w:lang w:val="en-US"/>
                </w:rPr>
                <w:t>6</w:t>
              </w:r>
            </w:ins>
            <w:ins w:id="479" w:author="Tomás De Araújo Tavares" w:date="2021-10-16T14:42:00Z">
              <w:r>
                <w:rPr>
                  <w:lang w:val="en-US"/>
                </w:rPr>
                <w:t>)</w:t>
              </w:r>
            </w:ins>
          </w:p>
        </w:tc>
        <w:tc>
          <w:tcPr>
            <w:tcW w:w="0" w:type="auto"/>
            <w:tcPrChange w:id="480" w:author="Tomás De Araújo Tavares" w:date="2021-10-16T18:41:00Z">
              <w:tcPr>
                <w:tcW w:w="807" w:type="dxa"/>
              </w:tcPr>
            </w:tcPrChange>
          </w:tcPr>
          <w:p w14:paraId="2A62564E" w14:textId="2C839F91" w:rsidR="00433843" w:rsidRDefault="00E07975">
            <w:pPr>
              <w:pStyle w:val="Body"/>
              <w:spacing w:before="120" w:after="120"/>
              <w:jc w:val="center"/>
              <w:rPr>
                <w:ins w:id="481" w:author="Tomás De Araújo Tavares" w:date="2021-10-16T14:18:00Z"/>
                <w:lang w:val="en-US"/>
              </w:rPr>
              <w:pPrChange w:id="482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83" w:author="Tomás De Araújo Tavares" w:date="2021-10-16T14:42:00Z">
              <w:r>
                <w:rPr>
                  <w:lang w:val="en-US"/>
                </w:rPr>
                <w:t>0.25</w:t>
              </w:r>
            </w:ins>
          </w:p>
        </w:tc>
        <w:tc>
          <w:tcPr>
            <w:tcW w:w="0" w:type="auto"/>
            <w:tcPrChange w:id="484" w:author="Tomás De Araújo Tavares" w:date="2021-10-16T18:41:00Z">
              <w:tcPr>
                <w:tcW w:w="718" w:type="dxa"/>
              </w:tcPr>
            </w:tcPrChange>
          </w:tcPr>
          <w:p w14:paraId="1995B718" w14:textId="22D7FB0B" w:rsidR="00433843" w:rsidRDefault="00E07975">
            <w:pPr>
              <w:pStyle w:val="Body"/>
              <w:spacing w:before="120" w:after="120"/>
              <w:jc w:val="center"/>
              <w:rPr>
                <w:ins w:id="485" w:author="Tomás De Araújo Tavares" w:date="2021-10-16T14:18:00Z"/>
                <w:lang w:val="en-US"/>
              </w:rPr>
              <w:pPrChange w:id="486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87" w:author="Tomás De Araújo Tavares" w:date="2021-10-16T14:42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0" w:type="auto"/>
            <w:tcPrChange w:id="488" w:author="Tomás De Araújo Tavares" w:date="2021-10-16T18:41:00Z">
              <w:tcPr>
                <w:tcW w:w="798" w:type="dxa"/>
              </w:tcPr>
            </w:tcPrChange>
          </w:tcPr>
          <w:p w14:paraId="1F9DD582" w14:textId="42CD3E34" w:rsidR="00433843" w:rsidRDefault="00E07975">
            <w:pPr>
              <w:pStyle w:val="Body"/>
              <w:spacing w:before="120" w:after="120"/>
              <w:jc w:val="center"/>
              <w:rPr>
                <w:ins w:id="489" w:author="Tomás De Araújo Tavares" w:date="2021-10-16T14:18:00Z"/>
                <w:lang w:val="en-US"/>
              </w:rPr>
              <w:pPrChange w:id="490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91" w:author="Tomás De Araújo Tavares" w:date="2021-10-16T14:42:00Z">
              <w:r>
                <w:rPr>
                  <w:lang w:val="en-US"/>
                </w:rPr>
                <w:t>0.25</w:t>
              </w:r>
            </w:ins>
          </w:p>
        </w:tc>
        <w:tc>
          <w:tcPr>
            <w:tcW w:w="0" w:type="auto"/>
            <w:tcPrChange w:id="492" w:author="Tomás De Araújo Tavares" w:date="2021-10-16T18:41:00Z">
              <w:tcPr>
                <w:tcW w:w="896" w:type="dxa"/>
              </w:tcPr>
            </w:tcPrChange>
          </w:tcPr>
          <w:p w14:paraId="0514A223" w14:textId="3AD06A61" w:rsidR="00433843" w:rsidRDefault="00E07975">
            <w:pPr>
              <w:pStyle w:val="Body"/>
              <w:spacing w:before="120" w:after="120"/>
              <w:jc w:val="center"/>
              <w:rPr>
                <w:ins w:id="493" w:author="Tomás De Araújo Tavares" w:date="2021-10-16T14:18:00Z"/>
                <w:lang w:val="en-US"/>
              </w:rPr>
              <w:pPrChange w:id="494" w:author="Tomás De Araújo Tavares" w:date="2021-10-16T14:43:00Z">
                <w:pPr>
                  <w:pStyle w:val="Body"/>
                  <w:spacing w:before="120" w:after="120"/>
                </w:pPr>
              </w:pPrChange>
            </w:pPr>
            <w:ins w:id="495" w:author="Tomás De Araújo Tavares" w:date="2021-10-16T14:42:00Z">
              <w:r>
                <w:rPr>
                  <w:lang w:val="en-US"/>
                </w:rPr>
                <w:t>0.(3)</w:t>
              </w:r>
            </w:ins>
          </w:p>
        </w:tc>
      </w:tr>
      <w:tr w:rsidR="005A641A" w14:paraId="4B7D0719" w14:textId="77777777" w:rsidTr="00FD3A74">
        <w:trPr>
          <w:trHeight w:val="584"/>
          <w:ins w:id="496" w:author="Tomás De Araújo Tavares" w:date="2021-10-16T14:18:00Z"/>
          <w:trPrChange w:id="497" w:author="Tomás De Araújo Tavares" w:date="2021-10-16T18:41:00Z">
            <w:trPr>
              <w:trHeight w:val="584"/>
            </w:trPr>
          </w:trPrChange>
        </w:trPr>
        <w:tc>
          <w:tcPr>
            <w:tcW w:w="0" w:type="auto"/>
            <w:tcPrChange w:id="498" w:author="Tomás De Araújo Tavares" w:date="2021-10-16T18:41:00Z">
              <w:tcPr>
                <w:tcW w:w="1799" w:type="dxa"/>
              </w:tcPr>
            </w:tcPrChange>
          </w:tcPr>
          <w:p w14:paraId="0C64048F" w14:textId="0A9A5847" w:rsidR="00433843" w:rsidRDefault="003975C1" w:rsidP="00274E59">
            <w:pPr>
              <w:pStyle w:val="Body"/>
              <w:spacing w:before="120" w:after="120"/>
              <w:rPr>
                <w:ins w:id="499" w:author="Tomás De Araújo Tavares" w:date="2021-10-16T14:18:00Z"/>
                <w:lang w:val="en-US"/>
              </w:rPr>
            </w:pPr>
            <w:proofErr w:type="gramStart"/>
            <w:ins w:id="500" w:author="Tomás De Araújo Tavares" w:date="2021-10-16T14:27:00Z">
              <w:r>
                <w:rPr>
                  <w:lang w:val="en-US"/>
                </w:rPr>
                <w:t>P(</w:t>
              </w:r>
              <w:proofErr w:type="gramEnd"/>
              <w:r>
                <w:rPr>
                  <w:lang w:val="en-US"/>
                </w:rPr>
                <w:t>y3=Y3, y4=Y4 |</w:t>
              </w:r>
            </w:ins>
            <w:ins w:id="501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02" w:author="Tomás De Araújo Tavares" w:date="2021-10-16T14:27:00Z">
              <w:r>
                <w:rPr>
                  <w:lang w:val="en-US"/>
                </w:rPr>
                <w:t>class</w:t>
              </w:r>
            </w:ins>
            <w:ins w:id="503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04" w:author="Tomás De Araújo Tavares" w:date="2021-10-16T14:27:00Z">
              <w:r>
                <w:rPr>
                  <w:lang w:val="en-US"/>
                </w:rPr>
                <w:t>=</w:t>
              </w:r>
            </w:ins>
            <w:ins w:id="505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06" w:author="Tomás De Araújo Tavares" w:date="2021-10-16T14:27:00Z">
              <w:r>
                <w:rPr>
                  <w:lang w:val="en-US"/>
                </w:rPr>
                <w:t>c)</w:t>
              </w:r>
            </w:ins>
          </w:p>
        </w:tc>
        <w:tc>
          <w:tcPr>
            <w:tcW w:w="0" w:type="auto"/>
            <w:tcPrChange w:id="507" w:author="Tomás De Araújo Tavares" w:date="2021-10-16T18:41:00Z">
              <w:tcPr>
                <w:tcW w:w="931" w:type="dxa"/>
              </w:tcPr>
            </w:tcPrChange>
          </w:tcPr>
          <w:p w14:paraId="3407064E" w14:textId="2F54EE18" w:rsidR="00433843" w:rsidRDefault="00E07975">
            <w:pPr>
              <w:pStyle w:val="Body"/>
              <w:spacing w:before="120" w:after="120"/>
              <w:jc w:val="center"/>
              <w:rPr>
                <w:ins w:id="508" w:author="Tomás De Araújo Tavares" w:date="2021-10-16T14:18:00Z"/>
                <w:lang w:val="en-US"/>
              </w:rPr>
              <w:pPrChange w:id="509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10" w:author="Tomás De Araújo Tavares" w:date="2021-10-16T14:44:00Z">
              <w:r w:rsidRPr="00E07975">
                <w:rPr>
                  <w:lang w:val="en-US"/>
                </w:rPr>
                <w:t>1.207</w:t>
              </w:r>
            </w:ins>
          </w:p>
        </w:tc>
        <w:tc>
          <w:tcPr>
            <w:tcW w:w="0" w:type="auto"/>
            <w:tcPrChange w:id="511" w:author="Tomás De Araújo Tavares" w:date="2021-10-16T18:41:00Z">
              <w:tcPr>
                <w:tcW w:w="882" w:type="dxa"/>
              </w:tcPr>
            </w:tcPrChange>
          </w:tcPr>
          <w:p w14:paraId="0C89BC00" w14:textId="683EEA81" w:rsidR="00433843" w:rsidRDefault="00505698">
            <w:pPr>
              <w:pStyle w:val="Body"/>
              <w:spacing w:before="120" w:after="120"/>
              <w:jc w:val="center"/>
              <w:rPr>
                <w:ins w:id="512" w:author="Tomás De Araújo Tavares" w:date="2021-10-16T14:18:00Z"/>
                <w:lang w:val="en-US"/>
              </w:rPr>
              <w:pPrChange w:id="513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14" w:author="Tomás De Araújo Tavares" w:date="2021-10-16T14:45:00Z">
              <w:r w:rsidRPr="00505698">
                <w:rPr>
                  <w:lang w:val="en-US"/>
                </w:rPr>
                <w:t>1.210</w:t>
              </w:r>
            </w:ins>
          </w:p>
        </w:tc>
        <w:tc>
          <w:tcPr>
            <w:tcW w:w="0" w:type="auto"/>
            <w:tcPrChange w:id="515" w:author="Tomás De Araújo Tavares" w:date="2021-10-16T18:41:00Z">
              <w:tcPr>
                <w:tcW w:w="821" w:type="dxa"/>
              </w:tcPr>
            </w:tcPrChange>
          </w:tcPr>
          <w:p w14:paraId="1AFE016D" w14:textId="50B74442" w:rsidR="00433843" w:rsidRDefault="00505698">
            <w:pPr>
              <w:pStyle w:val="Body"/>
              <w:spacing w:before="120" w:after="120"/>
              <w:jc w:val="center"/>
              <w:rPr>
                <w:ins w:id="516" w:author="Tomás De Araújo Tavares" w:date="2021-10-16T14:18:00Z"/>
                <w:lang w:val="en-US"/>
              </w:rPr>
              <w:pPrChange w:id="517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18" w:author="Tomás De Araújo Tavares" w:date="2021-10-16T14:46:00Z">
              <w:r w:rsidRPr="00505698">
                <w:rPr>
                  <w:lang w:val="en-US"/>
                </w:rPr>
                <w:t>0.460</w:t>
              </w:r>
            </w:ins>
          </w:p>
        </w:tc>
        <w:tc>
          <w:tcPr>
            <w:tcW w:w="0" w:type="auto"/>
            <w:tcPrChange w:id="519" w:author="Tomás De Araújo Tavares" w:date="2021-10-16T18:41:00Z">
              <w:tcPr>
                <w:tcW w:w="718" w:type="dxa"/>
              </w:tcPr>
            </w:tcPrChange>
          </w:tcPr>
          <w:p w14:paraId="1D8979A2" w14:textId="2B669EE9" w:rsidR="00433843" w:rsidRDefault="00505698">
            <w:pPr>
              <w:pStyle w:val="Body"/>
              <w:spacing w:before="120" w:after="120"/>
              <w:jc w:val="center"/>
              <w:rPr>
                <w:ins w:id="520" w:author="Tomás De Araújo Tavares" w:date="2021-10-16T14:18:00Z"/>
                <w:lang w:val="en-US"/>
              </w:rPr>
              <w:pPrChange w:id="521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22" w:author="Tomás De Araújo Tavares" w:date="2021-10-16T14:47:00Z">
              <w:r w:rsidRPr="00505698">
                <w:rPr>
                  <w:lang w:val="en-US"/>
                </w:rPr>
                <w:t>0.95</w:t>
              </w:r>
              <w:r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523" w:author="Tomás De Araújo Tavares" w:date="2021-10-16T18:41:00Z">
              <w:tcPr>
                <w:tcW w:w="807" w:type="dxa"/>
              </w:tcPr>
            </w:tcPrChange>
          </w:tcPr>
          <w:p w14:paraId="3E0BF6D2" w14:textId="3D52723A" w:rsidR="00433843" w:rsidRDefault="00505698">
            <w:pPr>
              <w:pStyle w:val="Body"/>
              <w:spacing w:before="120" w:after="120"/>
              <w:jc w:val="center"/>
              <w:rPr>
                <w:ins w:id="524" w:author="Tomás De Araújo Tavares" w:date="2021-10-16T14:18:00Z"/>
                <w:lang w:val="en-US"/>
              </w:rPr>
              <w:pPrChange w:id="525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26" w:author="Tomás De Araújo Tavares" w:date="2021-10-16T14:47:00Z">
              <w:r w:rsidRPr="00505698">
                <w:rPr>
                  <w:lang w:val="en-US"/>
                </w:rPr>
                <w:t>0.70</w:t>
              </w:r>
            </w:ins>
            <w:ins w:id="527" w:author="Tomás De Araújo Tavares" w:date="2021-10-16T15:07:00Z">
              <w:r w:rsidR="00146386">
                <w:rPr>
                  <w:lang w:val="en-US"/>
                </w:rPr>
                <w:t>7</w:t>
              </w:r>
            </w:ins>
          </w:p>
        </w:tc>
        <w:tc>
          <w:tcPr>
            <w:tcW w:w="0" w:type="auto"/>
            <w:tcPrChange w:id="528" w:author="Tomás De Araújo Tavares" w:date="2021-10-16T18:41:00Z">
              <w:tcPr>
                <w:tcW w:w="718" w:type="dxa"/>
              </w:tcPr>
            </w:tcPrChange>
          </w:tcPr>
          <w:p w14:paraId="6C08AE41" w14:textId="22199274" w:rsidR="00433843" w:rsidRDefault="00505698">
            <w:pPr>
              <w:pStyle w:val="Body"/>
              <w:spacing w:before="120" w:after="120"/>
              <w:jc w:val="center"/>
              <w:rPr>
                <w:ins w:id="529" w:author="Tomás De Araújo Tavares" w:date="2021-10-16T14:18:00Z"/>
                <w:lang w:val="en-US"/>
              </w:rPr>
              <w:pPrChange w:id="530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31" w:author="Tomás De Araújo Tavares" w:date="2021-10-16T14:47:00Z">
              <w:r w:rsidRPr="00505698">
                <w:rPr>
                  <w:lang w:val="en-US"/>
                </w:rPr>
                <w:t>0.61</w:t>
              </w:r>
            </w:ins>
            <w:ins w:id="532" w:author="Tomás De Araújo Tavares" w:date="2021-10-16T14:48:00Z">
              <w:r>
                <w:rPr>
                  <w:lang w:val="en-US"/>
                </w:rPr>
                <w:t>0</w:t>
              </w:r>
            </w:ins>
          </w:p>
        </w:tc>
        <w:tc>
          <w:tcPr>
            <w:tcW w:w="0" w:type="auto"/>
            <w:tcPrChange w:id="533" w:author="Tomás De Araújo Tavares" w:date="2021-10-16T18:41:00Z">
              <w:tcPr>
                <w:tcW w:w="807" w:type="dxa"/>
              </w:tcPr>
            </w:tcPrChange>
          </w:tcPr>
          <w:p w14:paraId="2411D6E5" w14:textId="72DAD057" w:rsidR="00433843" w:rsidRDefault="00505698">
            <w:pPr>
              <w:pStyle w:val="Body"/>
              <w:spacing w:before="120" w:after="120"/>
              <w:jc w:val="center"/>
              <w:rPr>
                <w:ins w:id="534" w:author="Tomás De Araújo Tavares" w:date="2021-10-16T14:18:00Z"/>
                <w:lang w:val="en-US"/>
              </w:rPr>
              <w:pPrChange w:id="535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36" w:author="Tomás De Araújo Tavares" w:date="2021-10-16T14:48:00Z">
              <w:r w:rsidRPr="00505698">
                <w:rPr>
                  <w:lang w:val="en-US"/>
                </w:rPr>
                <w:t>0.512</w:t>
              </w:r>
            </w:ins>
          </w:p>
        </w:tc>
        <w:tc>
          <w:tcPr>
            <w:tcW w:w="0" w:type="auto"/>
            <w:tcPrChange w:id="537" w:author="Tomás De Araújo Tavares" w:date="2021-10-16T18:41:00Z">
              <w:tcPr>
                <w:tcW w:w="718" w:type="dxa"/>
              </w:tcPr>
            </w:tcPrChange>
          </w:tcPr>
          <w:p w14:paraId="5B6DDC97" w14:textId="70B2E56D" w:rsidR="00433843" w:rsidRDefault="00505698">
            <w:pPr>
              <w:pStyle w:val="Body"/>
              <w:spacing w:before="120" w:after="120"/>
              <w:jc w:val="center"/>
              <w:rPr>
                <w:ins w:id="538" w:author="Tomás De Araújo Tavares" w:date="2021-10-16T14:18:00Z"/>
                <w:lang w:val="en-US"/>
              </w:rPr>
              <w:pPrChange w:id="539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40" w:author="Tomás De Araújo Tavares" w:date="2021-10-16T14:48:00Z">
              <w:r w:rsidRPr="00505698">
                <w:rPr>
                  <w:lang w:val="en-US"/>
                </w:rPr>
                <w:t>0.20</w:t>
              </w:r>
              <w:r>
                <w:rPr>
                  <w:lang w:val="en-US"/>
                </w:rPr>
                <w:t>3</w:t>
              </w:r>
            </w:ins>
          </w:p>
        </w:tc>
        <w:tc>
          <w:tcPr>
            <w:tcW w:w="0" w:type="auto"/>
            <w:tcPrChange w:id="541" w:author="Tomás De Araújo Tavares" w:date="2021-10-16T18:41:00Z">
              <w:tcPr>
                <w:tcW w:w="798" w:type="dxa"/>
              </w:tcPr>
            </w:tcPrChange>
          </w:tcPr>
          <w:p w14:paraId="20B47F0C" w14:textId="1EF4F224" w:rsidR="00433843" w:rsidRDefault="00505698">
            <w:pPr>
              <w:pStyle w:val="Body"/>
              <w:spacing w:before="120" w:after="120"/>
              <w:jc w:val="center"/>
              <w:rPr>
                <w:ins w:id="542" w:author="Tomás De Araújo Tavares" w:date="2021-10-16T14:18:00Z"/>
                <w:lang w:val="en-US"/>
              </w:rPr>
              <w:pPrChange w:id="543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44" w:author="Tomás De Araújo Tavares" w:date="2021-10-16T14:49:00Z">
              <w:r w:rsidRPr="00505698">
                <w:rPr>
                  <w:lang w:val="en-US"/>
                </w:rPr>
                <w:t>1.174</w:t>
              </w:r>
            </w:ins>
          </w:p>
        </w:tc>
        <w:tc>
          <w:tcPr>
            <w:tcW w:w="0" w:type="auto"/>
            <w:tcPrChange w:id="545" w:author="Tomás De Araújo Tavares" w:date="2021-10-16T18:41:00Z">
              <w:tcPr>
                <w:tcW w:w="896" w:type="dxa"/>
              </w:tcPr>
            </w:tcPrChange>
          </w:tcPr>
          <w:p w14:paraId="477AC24E" w14:textId="53A28EDC" w:rsidR="00433843" w:rsidRDefault="00505698">
            <w:pPr>
              <w:pStyle w:val="Body"/>
              <w:spacing w:before="120" w:after="120"/>
              <w:jc w:val="center"/>
              <w:rPr>
                <w:ins w:id="546" w:author="Tomás De Araújo Tavares" w:date="2021-10-16T14:18:00Z"/>
                <w:lang w:val="en-US"/>
              </w:rPr>
              <w:pPrChange w:id="547" w:author="Tomás De Araújo Tavares" w:date="2021-10-16T14:45:00Z">
                <w:pPr>
                  <w:pStyle w:val="Body"/>
                  <w:spacing w:before="120" w:after="120"/>
                </w:pPr>
              </w:pPrChange>
            </w:pPr>
            <w:ins w:id="548" w:author="Tomás De Araújo Tavares" w:date="2021-10-16T14:49:00Z">
              <w:r w:rsidRPr="00505698">
                <w:rPr>
                  <w:lang w:val="en-US"/>
                </w:rPr>
                <w:t>1.206</w:t>
              </w:r>
            </w:ins>
          </w:p>
        </w:tc>
      </w:tr>
      <w:tr w:rsidR="005A641A" w14:paraId="4DBEC836" w14:textId="77777777" w:rsidTr="00FD3A74">
        <w:trPr>
          <w:ins w:id="549" w:author="Tomás De Araújo Tavares" w:date="2021-10-16T14:28:00Z"/>
        </w:trPr>
        <w:tc>
          <w:tcPr>
            <w:tcW w:w="0" w:type="auto"/>
            <w:tcPrChange w:id="550" w:author="Tomás De Araújo Tavares" w:date="2021-10-16T18:41:00Z">
              <w:tcPr>
                <w:tcW w:w="1799" w:type="dxa"/>
              </w:tcPr>
            </w:tcPrChange>
          </w:tcPr>
          <w:p w14:paraId="6C657A1E" w14:textId="4AD910E7" w:rsidR="003975C1" w:rsidRDefault="003975C1" w:rsidP="00274E59">
            <w:pPr>
              <w:pStyle w:val="Body"/>
              <w:spacing w:before="120" w:after="120"/>
              <w:rPr>
                <w:ins w:id="551" w:author="Tomás De Araújo Tavares" w:date="2021-10-16T14:28:00Z"/>
                <w:lang w:val="en-US"/>
              </w:rPr>
            </w:pPr>
            <w:proofErr w:type="gramStart"/>
            <w:ins w:id="552" w:author="Tomás De Araújo Tavares" w:date="2021-10-16T14:28:00Z">
              <w:r>
                <w:rPr>
                  <w:lang w:val="en-US"/>
                </w:rPr>
                <w:t>P(</w:t>
              </w:r>
              <w:proofErr w:type="gramEnd"/>
              <w:r>
                <w:rPr>
                  <w:lang w:val="en-US"/>
                </w:rPr>
                <w:t>x | class</w:t>
              </w:r>
            </w:ins>
            <w:ins w:id="553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54" w:author="Tomás De Araújo Tavares" w:date="2021-10-16T14:28:00Z">
              <w:r>
                <w:rPr>
                  <w:lang w:val="en-US"/>
                </w:rPr>
                <w:t>=</w:t>
              </w:r>
            </w:ins>
            <w:ins w:id="555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556" w:author="Tomás De Araújo Tavares" w:date="2021-10-16T14:28:00Z">
              <w:r>
                <w:rPr>
                  <w:lang w:val="en-US"/>
                </w:rPr>
                <w:t>c)</w:t>
              </w:r>
            </w:ins>
          </w:p>
        </w:tc>
        <w:tc>
          <w:tcPr>
            <w:tcW w:w="0" w:type="auto"/>
            <w:tcPrChange w:id="557" w:author="Tomás De Araújo Tavares" w:date="2021-10-16T18:41:00Z">
              <w:tcPr>
                <w:tcW w:w="931" w:type="dxa"/>
              </w:tcPr>
            </w:tcPrChange>
          </w:tcPr>
          <w:p w14:paraId="0C0AB229" w14:textId="1240957A" w:rsidR="003975C1" w:rsidRDefault="00505698">
            <w:pPr>
              <w:pStyle w:val="Body"/>
              <w:spacing w:before="120" w:after="120"/>
              <w:jc w:val="center"/>
              <w:rPr>
                <w:ins w:id="558" w:author="Tomás De Araújo Tavares" w:date="2021-10-16T14:28:00Z"/>
                <w:lang w:val="en-US"/>
              </w:rPr>
              <w:pPrChange w:id="559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60" w:author="Tomás De Araújo Tavares" w:date="2021-10-16T14:50:00Z">
              <w:r w:rsidRPr="00505698">
                <w:rPr>
                  <w:lang w:val="en-US"/>
                </w:rPr>
                <w:t>0.343</w:t>
              </w:r>
            </w:ins>
          </w:p>
        </w:tc>
        <w:tc>
          <w:tcPr>
            <w:tcW w:w="0" w:type="auto"/>
            <w:tcPrChange w:id="561" w:author="Tomás De Araújo Tavares" w:date="2021-10-16T18:41:00Z">
              <w:tcPr>
                <w:tcW w:w="882" w:type="dxa"/>
              </w:tcPr>
            </w:tcPrChange>
          </w:tcPr>
          <w:p w14:paraId="116179AF" w14:textId="6B512C70" w:rsidR="003975C1" w:rsidRDefault="00505698">
            <w:pPr>
              <w:pStyle w:val="Body"/>
              <w:spacing w:before="120" w:after="120"/>
              <w:jc w:val="center"/>
              <w:rPr>
                <w:ins w:id="562" w:author="Tomás De Araújo Tavares" w:date="2021-10-16T14:28:00Z"/>
                <w:lang w:val="en-US"/>
              </w:rPr>
              <w:pPrChange w:id="563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64" w:author="Tomás De Araújo Tavares" w:date="2021-10-16T14:50:00Z">
              <w:r w:rsidRPr="00505698">
                <w:rPr>
                  <w:lang w:val="en-US"/>
                </w:rPr>
                <w:t>0.045</w:t>
              </w:r>
            </w:ins>
          </w:p>
        </w:tc>
        <w:tc>
          <w:tcPr>
            <w:tcW w:w="0" w:type="auto"/>
            <w:tcPrChange w:id="565" w:author="Tomás De Araújo Tavares" w:date="2021-10-16T18:41:00Z">
              <w:tcPr>
                <w:tcW w:w="821" w:type="dxa"/>
              </w:tcPr>
            </w:tcPrChange>
          </w:tcPr>
          <w:p w14:paraId="6385D72F" w14:textId="67D82D5D" w:rsidR="003975C1" w:rsidRDefault="008F4794">
            <w:pPr>
              <w:pStyle w:val="Body"/>
              <w:spacing w:before="120" w:after="120"/>
              <w:jc w:val="center"/>
              <w:rPr>
                <w:ins w:id="566" w:author="Tomás De Araújo Tavares" w:date="2021-10-16T14:28:00Z"/>
                <w:lang w:val="en-US"/>
              </w:rPr>
              <w:pPrChange w:id="567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68" w:author="Tomás De Araújo Tavares" w:date="2021-10-16T14:52:00Z">
              <w:r w:rsidRPr="008F4794">
                <w:rPr>
                  <w:lang w:val="en-US"/>
                </w:rPr>
                <w:t>0.158</w:t>
              </w:r>
            </w:ins>
          </w:p>
        </w:tc>
        <w:tc>
          <w:tcPr>
            <w:tcW w:w="0" w:type="auto"/>
            <w:tcPrChange w:id="569" w:author="Tomás De Araújo Tavares" w:date="2021-10-16T18:41:00Z">
              <w:tcPr>
                <w:tcW w:w="718" w:type="dxa"/>
              </w:tcPr>
            </w:tcPrChange>
          </w:tcPr>
          <w:p w14:paraId="209D1126" w14:textId="75A2A471" w:rsidR="003975C1" w:rsidRDefault="008F4794">
            <w:pPr>
              <w:pStyle w:val="Body"/>
              <w:spacing w:before="120" w:after="120"/>
              <w:jc w:val="center"/>
              <w:rPr>
                <w:ins w:id="570" w:author="Tomás De Araújo Tavares" w:date="2021-10-16T14:28:00Z"/>
                <w:lang w:val="en-US"/>
              </w:rPr>
              <w:pPrChange w:id="571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72" w:author="Tomás De Araújo Tavares" w:date="2021-10-16T14:53:00Z">
              <w:r w:rsidRPr="008F4794">
                <w:rPr>
                  <w:lang w:val="en-US"/>
                </w:rPr>
                <w:t>0.434</w:t>
              </w:r>
            </w:ins>
          </w:p>
        </w:tc>
        <w:tc>
          <w:tcPr>
            <w:tcW w:w="0" w:type="auto"/>
            <w:tcPrChange w:id="573" w:author="Tomás De Araújo Tavares" w:date="2021-10-16T18:41:00Z">
              <w:tcPr>
                <w:tcW w:w="807" w:type="dxa"/>
              </w:tcPr>
            </w:tcPrChange>
          </w:tcPr>
          <w:p w14:paraId="44A7A7EF" w14:textId="57C97D49" w:rsidR="003975C1" w:rsidRDefault="00EE6C6D">
            <w:pPr>
              <w:pStyle w:val="Body"/>
              <w:spacing w:before="120" w:after="120"/>
              <w:jc w:val="center"/>
              <w:rPr>
                <w:ins w:id="574" w:author="Tomás De Araújo Tavares" w:date="2021-10-16T14:28:00Z"/>
                <w:lang w:val="en-US"/>
              </w:rPr>
              <w:pPrChange w:id="575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76" w:author="Tomás De Araújo Tavares" w:date="2021-10-16T14:55:00Z">
              <w:r w:rsidRPr="00EE6C6D">
                <w:rPr>
                  <w:lang w:val="en-US"/>
                </w:rPr>
                <w:t>0.579</w:t>
              </w:r>
            </w:ins>
          </w:p>
        </w:tc>
        <w:tc>
          <w:tcPr>
            <w:tcW w:w="0" w:type="auto"/>
            <w:tcPrChange w:id="577" w:author="Tomás De Araújo Tavares" w:date="2021-10-16T18:41:00Z">
              <w:tcPr>
                <w:tcW w:w="718" w:type="dxa"/>
              </w:tcPr>
            </w:tcPrChange>
          </w:tcPr>
          <w:p w14:paraId="6EE26073" w14:textId="2AC5280F" w:rsidR="003975C1" w:rsidRDefault="00B859D0">
            <w:pPr>
              <w:pStyle w:val="Body"/>
              <w:spacing w:before="120" w:after="120"/>
              <w:jc w:val="center"/>
              <w:rPr>
                <w:ins w:id="578" w:author="Tomás De Araújo Tavares" w:date="2021-10-16T14:28:00Z"/>
                <w:lang w:val="en-US"/>
              </w:rPr>
              <w:pPrChange w:id="579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80" w:author="Tomás De Araújo Tavares" w:date="2021-10-16T14:55:00Z">
              <w:r w:rsidRPr="00B859D0">
                <w:rPr>
                  <w:lang w:val="en-US"/>
                </w:rPr>
                <w:t>0.12</w:t>
              </w:r>
            </w:ins>
            <w:ins w:id="581" w:author="Tomás De Araújo Tavares" w:date="2021-10-16T14:56:00Z">
              <w:r>
                <w:rPr>
                  <w:lang w:val="en-US"/>
                </w:rPr>
                <w:t>3</w:t>
              </w:r>
            </w:ins>
          </w:p>
        </w:tc>
        <w:tc>
          <w:tcPr>
            <w:tcW w:w="0" w:type="auto"/>
            <w:tcPrChange w:id="582" w:author="Tomás De Araújo Tavares" w:date="2021-10-16T18:41:00Z">
              <w:tcPr>
                <w:tcW w:w="807" w:type="dxa"/>
              </w:tcPr>
            </w:tcPrChange>
          </w:tcPr>
          <w:p w14:paraId="7D9B19CE" w14:textId="33D9E902" w:rsidR="003975C1" w:rsidRDefault="00B859D0">
            <w:pPr>
              <w:pStyle w:val="Body"/>
              <w:spacing w:before="120" w:after="120"/>
              <w:jc w:val="center"/>
              <w:rPr>
                <w:ins w:id="583" w:author="Tomás De Araújo Tavares" w:date="2021-10-16T14:28:00Z"/>
                <w:lang w:val="en-US"/>
              </w:rPr>
              <w:pPrChange w:id="584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85" w:author="Tomás De Araújo Tavares" w:date="2021-10-16T14:58:00Z">
              <w:r w:rsidRPr="00B859D0">
                <w:rPr>
                  <w:lang w:val="en-US"/>
                </w:rPr>
                <w:t>0.176</w:t>
              </w:r>
            </w:ins>
          </w:p>
        </w:tc>
        <w:tc>
          <w:tcPr>
            <w:tcW w:w="0" w:type="auto"/>
            <w:tcPrChange w:id="586" w:author="Tomás De Araújo Tavares" w:date="2021-10-16T18:41:00Z">
              <w:tcPr>
                <w:tcW w:w="718" w:type="dxa"/>
              </w:tcPr>
            </w:tcPrChange>
          </w:tcPr>
          <w:p w14:paraId="4239E1C2" w14:textId="5732DB5A" w:rsidR="003975C1" w:rsidRDefault="00B859D0">
            <w:pPr>
              <w:pStyle w:val="Body"/>
              <w:spacing w:before="120" w:after="120"/>
              <w:jc w:val="center"/>
              <w:rPr>
                <w:ins w:id="587" w:author="Tomás De Araújo Tavares" w:date="2021-10-16T14:28:00Z"/>
                <w:lang w:val="en-US"/>
              </w:rPr>
              <w:pPrChange w:id="588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89" w:author="Tomás De Araújo Tavares" w:date="2021-10-16T14:59:00Z">
              <w:r w:rsidRPr="00B859D0">
                <w:rPr>
                  <w:lang w:val="en-US"/>
                </w:rPr>
                <w:t>0.138</w:t>
              </w:r>
            </w:ins>
          </w:p>
        </w:tc>
        <w:tc>
          <w:tcPr>
            <w:tcW w:w="0" w:type="auto"/>
            <w:tcPrChange w:id="590" w:author="Tomás De Araújo Tavares" w:date="2021-10-16T18:41:00Z">
              <w:tcPr>
                <w:tcW w:w="798" w:type="dxa"/>
              </w:tcPr>
            </w:tcPrChange>
          </w:tcPr>
          <w:p w14:paraId="419694EF" w14:textId="1294212D" w:rsidR="003975C1" w:rsidRDefault="00B859D0">
            <w:pPr>
              <w:pStyle w:val="Body"/>
              <w:spacing w:before="120" w:after="120"/>
              <w:jc w:val="center"/>
              <w:rPr>
                <w:ins w:id="591" w:author="Tomás De Araújo Tavares" w:date="2021-10-16T14:28:00Z"/>
                <w:lang w:val="en-US"/>
              </w:rPr>
              <w:pPrChange w:id="592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93" w:author="Tomás De Araújo Tavares" w:date="2021-10-16T14:59:00Z">
              <w:r w:rsidRPr="00B859D0">
                <w:rPr>
                  <w:lang w:val="en-US"/>
                </w:rPr>
                <w:t>0.481</w:t>
              </w:r>
            </w:ins>
          </w:p>
        </w:tc>
        <w:tc>
          <w:tcPr>
            <w:tcW w:w="0" w:type="auto"/>
            <w:tcPrChange w:id="594" w:author="Tomás De Araújo Tavares" w:date="2021-10-16T18:41:00Z">
              <w:tcPr>
                <w:tcW w:w="896" w:type="dxa"/>
              </w:tcPr>
            </w:tcPrChange>
          </w:tcPr>
          <w:p w14:paraId="48DC7D46" w14:textId="693ADF44" w:rsidR="003975C1" w:rsidRDefault="00B859D0">
            <w:pPr>
              <w:pStyle w:val="Body"/>
              <w:spacing w:before="120" w:after="120"/>
              <w:jc w:val="center"/>
              <w:rPr>
                <w:ins w:id="595" w:author="Tomás De Araújo Tavares" w:date="2021-10-16T14:28:00Z"/>
                <w:lang w:val="en-US"/>
              </w:rPr>
              <w:pPrChange w:id="596" w:author="Tomás De Araújo Tavares" w:date="2021-10-16T15:08:00Z">
                <w:pPr>
                  <w:pStyle w:val="Body"/>
                  <w:spacing w:before="120" w:after="120"/>
                </w:pPr>
              </w:pPrChange>
            </w:pPr>
            <w:ins w:id="597" w:author="Tomás De Araújo Tavares" w:date="2021-10-16T15:02:00Z">
              <w:r w:rsidRPr="00B859D0">
                <w:rPr>
                  <w:lang w:val="en-US"/>
                </w:rPr>
                <w:t>0.382</w:t>
              </w:r>
            </w:ins>
          </w:p>
        </w:tc>
      </w:tr>
      <w:tr w:rsidR="005A641A" w14:paraId="5963BCE2" w14:textId="77777777" w:rsidTr="00FD3A74">
        <w:trPr>
          <w:ins w:id="598" w:author="Tomás De Araújo Tavares" w:date="2021-10-16T14:28:00Z"/>
        </w:trPr>
        <w:tc>
          <w:tcPr>
            <w:tcW w:w="0" w:type="auto"/>
            <w:tcPrChange w:id="599" w:author="Tomás De Araújo Tavares" w:date="2021-10-16T18:41:00Z">
              <w:tcPr>
                <w:tcW w:w="1799" w:type="dxa"/>
              </w:tcPr>
            </w:tcPrChange>
          </w:tcPr>
          <w:p w14:paraId="68FD3BD7" w14:textId="5B1C287C" w:rsidR="003975C1" w:rsidRDefault="003975C1" w:rsidP="00274E59">
            <w:pPr>
              <w:pStyle w:val="Body"/>
              <w:spacing w:before="120" w:after="120"/>
              <w:rPr>
                <w:ins w:id="600" w:author="Tomás De Araújo Tavares" w:date="2021-10-16T14:28:00Z"/>
                <w:lang w:val="en-US"/>
              </w:rPr>
            </w:pPr>
            <w:proofErr w:type="gramStart"/>
            <w:ins w:id="601" w:author="Tomás De Araújo Tavares" w:date="2021-10-16T14:28:00Z">
              <w:r>
                <w:rPr>
                  <w:lang w:val="en-US"/>
                </w:rPr>
                <w:t>P(</w:t>
              </w:r>
              <w:proofErr w:type="gramEnd"/>
              <w:r>
                <w:rPr>
                  <w:lang w:val="en-US"/>
                </w:rPr>
                <w:t>class</w:t>
              </w:r>
            </w:ins>
            <w:ins w:id="602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603" w:author="Tomás De Araújo Tavares" w:date="2021-10-16T14:28:00Z">
              <w:r>
                <w:rPr>
                  <w:lang w:val="en-US"/>
                </w:rPr>
                <w:t>=</w:t>
              </w:r>
            </w:ins>
            <w:ins w:id="604" w:author="Tomás De Araújo Tavares" w:date="2021-10-16T14:29:00Z">
              <w:r>
                <w:rPr>
                  <w:lang w:val="en-US"/>
                </w:rPr>
                <w:t xml:space="preserve"> </w:t>
              </w:r>
            </w:ins>
            <w:ins w:id="605" w:author="Tomás De Araújo Tavares" w:date="2021-10-16T14:28:00Z">
              <w:r>
                <w:rPr>
                  <w:lang w:val="en-US"/>
                </w:rPr>
                <w:t>c | x)</w:t>
              </w:r>
            </w:ins>
          </w:p>
        </w:tc>
        <w:tc>
          <w:tcPr>
            <w:tcW w:w="0" w:type="auto"/>
            <w:tcPrChange w:id="606" w:author="Tomás De Araújo Tavares" w:date="2021-10-16T18:41:00Z">
              <w:tcPr>
                <w:tcW w:w="931" w:type="dxa"/>
              </w:tcPr>
            </w:tcPrChange>
          </w:tcPr>
          <w:p w14:paraId="55ED9819" w14:textId="3D86E2B8" w:rsidR="003975C1" w:rsidRDefault="008F4794">
            <w:pPr>
              <w:pStyle w:val="Body"/>
              <w:spacing w:before="120" w:after="120"/>
              <w:jc w:val="center"/>
              <w:rPr>
                <w:ins w:id="607" w:author="Tomás De Araújo Tavares" w:date="2021-10-16T14:28:00Z"/>
                <w:lang w:val="en-US"/>
              </w:rPr>
              <w:pPrChange w:id="608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09" w:author="Tomás De Araújo Tavares" w:date="2021-10-16T14:51:00Z">
              <w:r w:rsidRPr="008F4794">
                <w:rPr>
                  <w:lang w:val="en-US"/>
                </w:rPr>
                <w:t>1</w:t>
              </w:r>
              <w:r>
                <w:rPr>
                  <w:lang w:val="en-US"/>
                </w:rPr>
                <w:t>.</w:t>
              </w:r>
              <w:r w:rsidRPr="008F4794">
                <w:rPr>
                  <w:lang w:val="en-US"/>
                </w:rPr>
                <w:t>373</w:t>
              </w:r>
            </w:ins>
          </w:p>
        </w:tc>
        <w:tc>
          <w:tcPr>
            <w:tcW w:w="0" w:type="auto"/>
            <w:tcPrChange w:id="610" w:author="Tomás De Araújo Tavares" w:date="2021-10-16T18:41:00Z">
              <w:tcPr>
                <w:tcW w:w="882" w:type="dxa"/>
              </w:tcPr>
            </w:tcPrChange>
          </w:tcPr>
          <w:p w14:paraId="16F0CDA1" w14:textId="7AB48C00" w:rsidR="003975C1" w:rsidRDefault="008F4794">
            <w:pPr>
              <w:pStyle w:val="Body"/>
              <w:spacing w:before="120" w:after="120"/>
              <w:jc w:val="center"/>
              <w:rPr>
                <w:ins w:id="611" w:author="Tomás De Araújo Tavares" w:date="2021-10-16T14:28:00Z"/>
                <w:lang w:val="en-US"/>
              </w:rPr>
              <w:pPrChange w:id="612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13" w:author="Tomás De Araújo Tavares" w:date="2021-10-16T14:52:00Z">
              <w:r w:rsidRPr="008F4794">
                <w:rPr>
                  <w:lang w:val="en-US"/>
                </w:rPr>
                <w:t>0.27</w:t>
              </w:r>
              <w:r>
                <w:rPr>
                  <w:lang w:val="en-US"/>
                </w:rPr>
                <w:t>1</w:t>
              </w:r>
            </w:ins>
          </w:p>
        </w:tc>
        <w:tc>
          <w:tcPr>
            <w:tcW w:w="0" w:type="auto"/>
            <w:tcPrChange w:id="614" w:author="Tomás De Araújo Tavares" w:date="2021-10-16T18:41:00Z">
              <w:tcPr>
                <w:tcW w:w="821" w:type="dxa"/>
              </w:tcPr>
            </w:tcPrChange>
          </w:tcPr>
          <w:p w14:paraId="2F0D4519" w14:textId="6556B35C" w:rsidR="003975C1" w:rsidRDefault="008F4794">
            <w:pPr>
              <w:pStyle w:val="Body"/>
              <w:spacing w:before="120" w:after="120"/>
              <w:jc w:val="center"/>
              <w:rPr>
                <w:ins w:id="615" w:author="Tomás De Araújo Tavares" w:date="2021-10-16T14:28:00Z"/>
                <w:lang w:val="en-US"/>
              </w:rPr>
              <w:pPrChange w:id="616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17" w:author="Tomás De Araújo Tavares" w:date="2021-10-16T14:53:00Z">
              <w:r w:rsidRPr="008F4794">
                <w:rPr>
                  <w:lang w:val="en-US"/>
                </w:rPr>
                <w:t>0</w:t>
              </w:r>
              <w:r>
                <w:rPr>
                  <w:lang w:val="en-US"/>
                </w:rPr>
                <w:t>.</w:t>
              </w:r>
              <w:r w:rsidRPr="008F4794">
                <w:rPr>
                  <w:lang w:val="en-US"/>
                </w:rPr>
                <w:t>63</w:t>
              </w:r>
            </w:ins>
            <w:ins w:id="618" w:author="Tomás De Araújo Tavares" w:date="2021-10-16T15:07:00Z">
              <w:r w:rsidR="00146386">
                <w:rPr>
                  <w:lang w:val="en-US"/>
                </w:rPr>
                <w:t>3</w:t>
              </w:r>
            </w:ins>
          </w:p>
        </w:tc>
        <w:tc>
          <w:tcPr>
            <w:tcW w:w="0" w:type="auto"/>
            <w:tcPrChange w:id="619" w:author="Tomás De Araújo Tavares" w:date="2021-10-16T18:41:00Z">
              <w:tcPr>
                <w:tcW w:w="718" w:type="dxa"/>
              </w:tcPr>
            </w:tcPrChange>
          </w:tcPr>
          <w:p w14:paraId="2B209EFC" w14:textId="6071198E" w:rsidR="003975C1" w:rsidRDefault="008F4794">
            <w:pPr>
              <w:pStyle w:val="Body"/>
              <w:spacing w:before="120" w:after="120"/>
              <w:jc w:val="center"/>
              <w:rPr>
                <w:ins w:id="620" w:author="Tomás De Araújo Tavares" w:date="2021-10-16T14:28:00Z"/>
                <w:lang w:val="en-US"/>
              </w:rPr>
              <w:pPrChange w:id="621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22" w:author="Tomás De Araújo Tavares" w:date="2021-10-16T14:54:00Z">
              <w:r w:rsidRPr="008F4794">
                <w:rPr>
                  <w:lang w:val="en-US"/>
                </w:rPr>
                <w:t>2.60</w:t>
              </w:r>
              <w:r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623" w:author="Tomás De Araújo Tavares" w:date="2021-10-16T18:41:00Z">
              <w:tcPr>
                <w:tcW w:w="807" w:type="dxa"/>
              </w:tcPr>
            </w:tcPrChange>
          </w:tcPr>
          <w:p w14:paraId="1D7FE74A" w14:textId="03E00730" w:rsidR="003975C1" w:rsidRDefault="00B859D0">
            <w:pPr>
              <w:pStyle w:val="Body"/>
              <w:spacing w:before="120" w:after="120"/>
              <w:jc w:val="center"/>
              <w:rPr>
                <w:ins w:id="624" w:author="Tomás De Araújo Tavares" w:date="2021-10-16T14:28:00Z"/>
                <w:lang w:val="en-US"/>
              </w:rPr>
              <w:pPrChange w:id="625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26" w:author="Tomás De Araújo Tavares" w:date="2021-10-16T14:55:00Z">
              <w:r w:rsidRPr="00B859D0">
                <w:rPr>
                  <w:lang w:val="en-US"/>
                </w:rPr>
                <w:t>2</w:t>
              </w:r>
            </w:ins>
            <w:ins w:id="627" w:author="Tomás De Araújo Tavares" w:date="2021-10-16T14:56:00Z">
              <w:r>
                <w:rPr>
                  <w:lang w:val="en-US"/>
                </w:rPr>
                <w:t>.</w:t>
              </w:r>
            </w:ins>
            <w:ins w:id="628" w:author="Tomás De Araújo Tavares" w:date="2021-10-16T14:55:00Z">
              <w:r w:rsidRPr="00B859D0">
                <w:rPr>
                  <w:lang w:val="en-US"/>
                </w:rPr>
                <w:t>31</w:t>
              </w:r>
            </w:ins>
            <w:ins w:id="629" w:author="Tomás De Araújo Tavares" w:date="2021-10-16T14:56:00Z">
              <w:r>
                <w:rPr>
                  <w:lang w:val="en-US"/>
                </w:rPr>
                <w:t>7</w:t>
              </w:r>
            </w:ins>
          </w:p>
        </w:tc>
        <w:tc>
          <w:tcPr>
            <w:tcW w:w="0" w:type="auto"/>
            <w:tcPrChange w:id="630" w:author="Tomás De Araújo Tavares" w:date="2021-10-16T18:41:00Z">
              <w:tcPr>
                <w:tcW w:w="718" w:type="dxa"/>
              </w:tcPr>
            </w:tcPrChange>
          </w:tcPr>
          <w:p w14:paraId="4ED8CF22" w14:textId="14D89455" w:rsidR="003975C1" w:rsidRDefault="00B859D0">
            <w:pPr>
              <w:pStyle w:val="Body"/>
              <w:spacing w:before="120" w:after="120"/>
              <w:jc w:val="center"/>
              <w:rPr>
                <w:ins w:id="631" w:author="Tomás De Araújo Tavares" w:date="2021-10-16T14:28:00Z"/>
                <w:lang w:val="en-US"/>
              </w:rPr>
              <w:pPrChange w:id="632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33" w:author="Tomás De Araújo Tavares" w:date="2021-10-16T14:55:00Z">
              <w:r w:rsidRPr="00B859D0">
                <w:rPr>
                  <w:lang w:val="en-US"/>
                </w:rPr>
                <w:t>0.73</w:t>
              </w:r>
            </w:ins>
            <w:ins w:id="634" w:author="Tomás De Araújo Tavares" w:date="2021-10-16T14:57:00Z">
              <w:r>
                <w:rPr>
                  <w:lang w:val="en-US"/>
                </w:rPr>
                <w:t>8</w:t>
              </w:r>
            </w:ins>
          </w:p>
        </w:tc>
        <w:tc>
          <w:tcPr>
            <w:tcW w:w="0" w:type="auto"/>
            <w:tcPrChange w:id="635" w:author="Tomás De Araújo Tavares" w:date="2021-10-16T18:41:00Z">
              <w:tcPr>
                <w:tcW w:w="807" w:type="dxa"/>
              </w:tcPr>
            </w:tcPrChange>
          </w:tcPr>
          <w:p w14:paraId="6E8F2F9A" w14:textId="3990C0D4" w:rsidR="003975C1" w:rsidRDefault="00B859D0">
            <w:pPr>
              <w:pStyle w:val="Body"/>
              <w:spacing w:before="120" w:after="120"/>
              <w:jc w:val="center"/>
              <w:rPr>
                <w:ins w:id="636" w:author="Tomás De Araújo Tavares" w:date="2021-10-16T14:28:00Z"/>
                <w:lang w:val="en-US"/>
              </w:rPr>
              <w:pPrChange w:id="637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38" w:author="Tomás De Araújo Tavares" w:date="2021-10-16T14:58:00Z">
              <w:r w:rsidRPr="00B859D0">
                <w:rPr>
                  <w:lang w:val="en-US"/>
                </w:rPr>
                <w:t>0.704</w:t>
              </w:r>
            </w:ins>
          </w:p>
        </w:tc>
        <w:tc>
          <w:tcPr>
            <w:tcW w:w="0" w:type="auto"/>
            <w:tcPrChange w:id="639" w:author="Tomás De Araújo Tavares" w:date="2021-10-16T18:41:00Z">
              <w:tcPr>
                <w:tcW w:w="718" w:type="dxa"/>
              </w:tcPr>
            </w:tcPrChange>
          </w:tcPr>
          <w:p w14:paraId="06222880" w14:textId="510BD24C" w:rsidR="003975C1" w:rsidRDefault="00B859D0">
            <w:pPr>
              <w:pStyle w:val="Body"/>
              <w:spacing w:before="120" w:after="120"/>
              <w:jc w:val="center"/>
              <w:rPr>
                <w:ins w:id="640" w:author="Tomás De Araújo Tavares" w:date="2021-10-16T14:28:00Z"/>
                <w:lang w:val="en-US"/>
              </w:rPr>
              <w:pPrChange w:id="641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42" w:author="Tomás De Araújo Tavares" w:date="2021-10-16T14:59:00Z">
              <w:r w:rsidRPr="00B859D0">
                <w:rPr>
                  <w:lang w:val="en-US"/>
                </w:rPr>
                <w:t>0.829</w:t>
              </w:r>
            </w:ins>
          </w:p>
        </w:tc>
        <w:tc>
          <w:tcPr>
            <w:tcW w:w="0" w:type="auto"/>
            <w:tcPrChange w:id="643" w:author="Tomás De Araújo Tavares" w:date="2021-10-16T18:41:00Z">
              <w:tcPr>
                <w:tcW w:w="798" w:type="dxa"/>
              </w:tcPr>
            </w:tcPrChange>
          </w:tcPr>
          <w:p w14:paraId="67786C39" w14:textId="30DCB2A4" w:rsidR="003975C1" w:rsidRDefault="00B859D0">
            <w:pPr>
              <w:pStyle w:val="Body"/>
              <w:spacing w:before="120" w:after="120"/>
              <w:jc w:val="center"/>
              <w:rPr>
                <w:ins w:id="644" w:author="Tomás De Araújo Tavares" w:date="2021-10-16T14:28:00Z"/>
                <w:lang w:val="en-US"/>
              </w:rPr>
              <w:pPrChange w:id="645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46" w:author="Tomás De Araújo Tavares" w:date="2021-10-16T15:00:00Z">
              <w:r w:rsidRPr="00B859D0">
                <w:rPr>
                  <w:lang w:val="en-US"/>
                </w:rPr>
                <w:t>1</w:t>
              </w:r>
            </w:ins>
            <w:ins w:id="647" w:author="Tomás De Araújo Tavares" w:date="2021-10-16T15:01:00Z">
              <w:r>
                <w:rPr>
                  <w:lang w:val="en-US"/>
                </w:rPr>
                <w:t>.</w:t>
              </w:r>
            </w:ins>
            <w:ins w:id="648" w:author="Tomás De Araújo Tavares" w:date="2021-10-16T15:00:00Z">
              <w:r w:rsidRPr="00B859D0">
                <w:rPr>
                  <w:lang w:val="en-US"/>
                </w:rPr>
                <w:t>925</w:t>
              </w:r>
            </w:ins>
          </w:p>
        </w:tc>
        <w:tc>
          <w:tcPr>
            <w:tcW w:w="0" w:type="auto"/>
            <w:tcPrChange w:id="649" w:author="Tomás De Araújo Tavares" w:date="2021-10-16T18:41:00Z">
              <w:tcPr>
                <w:tcW w:w="896" w:type="dxa"/>
              </w:tcPr>
            </w:tcPrChange>
          </w:tcPr>
          <w:p w14:paraId="11DCA99E" w14:textId="5B2DA7ED" w:rsidR="003975C1" w:rsidRDefault="00B859D0">
            <w:pPr>
              <w:pStyle w:val="Body"/>
              <w:spacing w:before="120" w:after="120"/>
              <w:jc w:val="center"/>
              <w:rPr>
                <w:ins w:id="650" w:author="Tomás De Araújo Tavares" w:date="2021-10-16T14:28:00Z"/>
                <w:lang w:val="en-US"/>
              </w:rPr>
              <w:pPrChange w:id="651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52" w:author="Tomás De Araújo Tavares" w:date="2021-10-16T15:02:00Z">
              <w:r w:rsidRPr="00B859D0">
                <w:rPr>
                  <w:lang w:val="en-US"/>
                </w:rPr>
                <w:t>2</w:t>
              </w:r>
              <w:r w:rsidR="005A641A">
                <w:rPr>
                  <w:lang w:val="en-US"/>
                </w:rPr>
                <w:t>.</w:t>
              </w:r>
              <w:r w:rsidRPr="00B859D0">
                <w:rPr>
                  <w:lang w:val="en-US"/>
                </w:rPr>
                <w:t>29</w:t>
              </w:r>
            </w:ins>
            <w:ins w:id="653" w:author="Tomás De Araújo Tavares" w:date="2021-10-16T15:08:00Z">
              <w:r w:rsidR="00146386">
                <w:rPr>
                  <w:lang w:val="en-US"/>
                </w:rPr>
                <w:t>3</w:t>
              </w:r>
            </w:ins>
          </w:p>
        </w:tc>
      </w:tr>
      <w:tr w:rsidR="005A641A" w14:paraId="6EBB193E" w14:textId="77777777" w:rsidTr="00FD3A74">
        <w:trPr>
          <w:ins w:id="654" w:author="Tomás De Araújo Tavares" w:date="2021-10-16T14:28:00Z"/>
        </w:trPr>
        <w:tc>
          <w:tcPr>
            <w:tcW w:w="0" w:type="auto"/>
            <w:tcPrChange w:id="655" w:author="Tomás De Araújo Tavares" w:date="2021-10-16T18:41:00Z">
              <w:tcPr>
                <w:tcW w:w="1799" w:type="dxa"/>
              </w:tcPr>
            </w:tcPrChange>
          </w:tcPr>
          <w:p w14:paraId="1E9F6199" w14:textId="3A23D3DF" w:rsidR="003975C1" w:rsidRDefault="003975C1" w:rsidP="00274E59">
            <w:pPr>
              <w:pStyle w:val="Body"/>
              <w:spacing w:before="120" w:after="120"/>
              <w:rPr>
                <w:ins w:id="656" w:author="Tomás De Araújo Tavares" w:date="2021-10-16T14:28:00Z"/>
                <w:lang w:val="en-US"/>
              </w:rPr>
            </w:pPr>
            <w:ins w:id="657" w:author="Tomás De Araújo Tavares" w:date="2021-10-16T14:28:00Z">
              <w:r>
                <w:rPr>
                  <w:lang w:val="en-US"/>
                </w:rPr>
                <w:t xml:space="preserve">Normalization </w:t>
              </w:r>
            </w:ins>
          </w:p>
        </w:tc>
        <w:tc>
          <w:tcPr>
            <w:tcW w:w="0" w:type="auto"/>
            <w:tcPrChange w:id="658" w:author="Tomás De Araújo Tavares" w:date="2021-10-16T18:41:00Z">
              <w:tcPr>
                <w:tcW w:w="931" w:type="dxa"/>
              </w:tcPr>
            </w:tcPrChange>
          </w:tcPr>
          <w:p w14:paraId="636FF7C2" w14:textId="0D0458C0" w:rsidR="003975C1" w:rsidRDefault="008F4794">
            <w:pPr>
              <w:pStyle w:val="Body"/>
              <w:spacing w:before="120" w:after="120"/>
              <w:jc w:val="center"/>
              <w:rPr>
                <w:ins w:id="659" w:author="Tomás De Araújo Tavares" w:date="2021-10-16T14:28:00Z"/>
                <w:lang w:val="en-US"/>
              </w:rPr>
              <w:pPrChange w:id="660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61" w:author="Tomás De Araújo Tavares" w:date="2021-10-16T14:51:00Z">
              <w:r w:rsidRPr="008F4794">
                <w:rPr>
                  <w:lang w:val="en-US"/>
                </w:rPr>
                <w:t>0.835</w:t>
              </w:r>
            </w:ins>
          </w:p>
        </w:tc>
        <w:tc>
          <w:tcPr>
            <w:tcW w:w="0" w:type="auto"/>
            <w:tcPrChange w:id="662" w:author="Tomás De Araújo Tavares" w:date="2021-10-16T18:41:00Z">
              <w:tcPr>
                <w:tcW w:w="882" w:type="dxa"/>
              </w:tcPr>
            </w:tcPrChange>
          </w:tcPr>
          <w:p w14:paraId="5980AAC3" w14:textId="5DEA1563" w:rsidR="003975C1" w:rsidRDefault="008F4794">
            <w:pPr>
              <w:pStyle w:val="Body"/>
              <w:spacing w:before="120" w:after="120"/>
              <w:jc w:val="center"/>
              <w:rPr>
                <w:ins w:id="663" w:author="Tomás De Araújo Tavares" w:date="2021-10-16T14:28:00Z"/>
                <w:lang w:val="en-US"/>
              </w:rPr>
              <w:pPrChange w:id="664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65" w:author="Tomás De Araújo Tavares" w:date="2021-10-16T14:52:00Z">
              <w:r w:rsidRPr="008F4794">
                <w:rPr>
                  <w:lang w:val="en-US"/>
                </w:rPr>
                <w:t>0.16</w:t>
              </w:r>
            </w:ins>
            <w:ins w:id="666" w:author="Tomás De Araújo Tavares" w:date="2021-10-16T15:08:00Z">
              <w:r w:rsidR="00146386"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667" w:author="Tomás De Araújo Tavares" w:date="2021-10-16T18:41:00Z">
              <w:tcPr>
                <w:tcW w:w="821" w:type="dxa"/>
              </w:tcPr>
            </w:tcPrChange>
          </w:tcPr>
          <w:p w14:paraId="3823DA26" w14:textId="784357EB" w:rsidR="003975C1" w:rsidRDefault="008F4794">
            <w:pPr>
              <w:pStyle w:val="Body"/>
              <w:spacing w:before="120" w:after="120"/>
              <w:jc w:val="center"/>
              <w:rPr>
                <w:ins w:id="668" w:author="Tomás De Araújo Tavares" w:date="2021-10-16T14:28:00Z"/>
                <w:lang w:val="en-US"/>
              </w:rPr>
              <w:pPrChange w:id="669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70" w:author="Tomás De Araújo Tavares" w:date="2021-10-16T14:53:00Z">
              <w:r w:rsidRPr="008F4794">
                <w:rPr>
                  <w:lang w:val="en-US"/>
                </w:rPr>
                <w:t>0.195</w:t>
              </w:r>
            </w:ins>
          </w:p>
        </w:tc>
        <w:tc>
          <w:tcPr>
            <w:tcW w:w="0" w:type="auto"/>
            <w:tcPrChange w:id="671" w:author="Tomás De Araújo Tavares" w:date="2021-10-16T18:41:00Z">
              <w:tcPr>
                <w:tcW w:w="718" w:type="dxa"/>
              </w:tcPr>
            </w:tcPrChange>
          </w:tcPr>
          <w:p w14:paraId="5274BF71" w14:textId="24DD855D" w:rsidR="003975C1" w:rsidRDefault="008F4794">
            <w:pPr>
              <w:pStyle w:val="Body"/>
              <w:spacing w:before="120" w:after="120"/>
              <w:jc w:val="center"/>
              <w:rPr>
                <w:ins w:id="672" w:author="Tomás De Araújo Tavares" w:date="2021-10-16T14:28:00Z"/>
                <w:lang w:val="en-US"/>
              </w:rPr>
              <w:pPrChange w:id="673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74" w:author="Tomás De Araújo Tavares" w:date="2021-10-16T14:54:00Z">
              <w:r w:rsidRPr="008F4794">
                <w:rPr>
                  <w:lang w:val="en-US"/>
                </w:rPr>
                <w:t>0.80</w:t>
              </w:r>
              <w:r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tcPrChange w:id="675" w:author="Tomás De Araújo Tavares" w:date="2021-10-16T18:41:00Z">
              <w:tcPr>
                <w:tcW w:w="807" w:type="dxa"/>
              </w:tcPr>
            </w:tcPrChange>
          </w:tcPr>
          <w:p w14:paraId="63E13182" w14:textId="4A90D439" w:rsidR="003975C1" w:rsidRDefault="00B859D0">
            <w:pPr>
              <w:pStyle w:val="Body"/>
              <w:spacing w:before="120" w:after="120"/>
              <w:jc w:val="center"/>
              <w:rPr>
                <w:ins w:id="676" w:author="Tomás De Araújo Tavares" w:date="2021-10-16T14:28:00Z"/>
                <w:lang w:val="en-US"/>
              </w:rPr>
              <w:pPrChange w:id="677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78" w:author="Tomás De Araújo Tavares" w:date="2021-10-16T14:55:00Z">
              <w:r w:rsidRPr="00B859D0">
                <w:rPr>
                  <w:lang w:val="en-US"/>
                </w:rPr>
                <w:t>0.758</w:t>
              </w:r>
            </w:ins>
          </w:p>
        </w:tc>
        <w:tc>
          <w:tcPr>
            <w:tcW w:w="0" w:type="auto"/>
            <w:tcPrChange w:id="679" w:author="Tomás De Araújo Tavares" w:date="2021-10-16T18:41:00Z">
              <w:tcPr>
                <w:tcW w:w="718" w:type="dxa"/>
              </w:tcPr>
            </w:tcPrChange>
          </w:tcPr>
          <w:p w14:paraId="513531CD" w14:textId="63647E5A" w:rsidR="003975C1" w:rsidRDefault="00B859D0">
            <w:pPr>
              <w:pStyle w:val="Body"/>
              <w:spacing w:before="120" w:after="120"/>
              <w:jc w:val="center"/>
              <w:rPr>
                <w:ins w:id="680" w:author="Tomás De Araújo Tavares" w:date="2021-10-16T14:28:00Z"/>
                <w:lang w:val="en-US"/>
              </w:rPr>
              <w:pPrChange w:id="681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82" w:author="Tomás De Araújo Tavares" w:date="2021-10-16T14:55:00Z">
              <w:r w:rsidRPr="00B859D0">
                <w:rPr>
                  <w:lang w:val="en-US"/>
                </w:rPr>
                <w:t>0.24</w:t>
              </w:r>
            </w:ins>
            <w:ins w:id="683" w:author="Tomás De Araújo Tavares" w:date="2021-10-16T14:57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0" w:type="auto"/>
            <w:tcPrChange w:id="684" w:author="Tomás De Araújo Tavares" w:date="2021-10-16T18:41:00Z">
              <w:tcPr>
                <w:tcW w:w="807" w:type="dxa"/>
              </w:tcPr>
            </w:tcPrChange>
          </w:tcPr>
          <w:p w14:paraId="00C45CB2" w14:textId="745E5E1E" w:rsidR="003975C1" w:rsidRDefault="00B859D0">
            <w:pPr>
              <w:pStyle w:val="Body"/>
              <w:spacing w:before="120" w:after="120"/>
              <w:jc w:val="center"/>
              <w:rPr>
                <w:ins w:id="685" w:author="Tomás De Araújo Tavares" w:date="2021-10-16T14:28:00Z"/>
                <w:lang w:val="en-US"/>
              </w:rPr>
              <w:pPrChange w:id="686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87" w:author="Tomás De Araújo Tavares" w:date="2021-10-16T14:58:00Z">
              <w:r w:rsidRPr="00B859D0">
                <w:rPr>
                  <w:lang w:val="en-US"/>
                </w:rPr>
                <w:t>0.459</w:t>
              </w:r>
            </w:ins>
          </w:p>
        </w:tc>
        <w:tc>
          <w:tcPr>
            <w:tcW w:w="0" w:type="auto"/>
            <w:tcPrChange w:id="688" w:author="Tomás De Araújo Tavares" w:date="2021-10-16T18:41:00Z">
              <w:tcPr>
                <w:tcW w:w="718" w:type="dxa"/>
              </w:tcPr>
            </w:tcPrChange>
          </w:tcPr>
          <w:p w14:paraId="0824B644" w14:textId="5C6819AC" w:rsidR="003975C1" w:rsidRDefault="00B859D0">
            <w:pPr>
              <w:pStyle w:val="Body"/>
              <w:spacing w:before="120" w:after="120"/>
              <w:jc w:val="center"/>
              <w:rPr>
                <w:ins w:id="689" w:author="Tomás De Araújo Tavares" w:date="2021-10-16T14:28:00Z"/>
                <w:lang w:val="en-US"/>
              </w:rPr>
              <w:pPrChange w:id="690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91" w:author="Tomás De Araújo Tavares" w:date="2021-10-16T14:59:00Z">
              <w:r w:rsidRPr="00B859D0">
                <w:rPr>
                  <w:lang w:val="en-US"/>
                </w:rPr>
                <w:t>0.54</w:t>
              </w:r>
              <w:r>
                <w:rPr>
                  <w:lang w:val="en-US"/>
                </w:rPr>
                <w:t>1</w:t>
              </w:r>
            </w:ins>
          </w:p>
        </w:tc>
        <w:tc>
          <w:tcPr>
            <w:tcW w:w="0" w:type="auto"/>
            <w:tcPrChange w:id="692" w:author="Tomás De Araújo Tavares" w:date="2021-10-16T18:41:00Z">
              <w:tcPr>
                <w:tcW w:w="798" w:type="dxa"/>
              </w:tcPr>
            </w:tcPrChange>
          </w:tcPr>
          <w:p w14:paraId="0370F885" w14:textId="312A604E" w:rsidR="003975C1" w:rsidRDefault="00B859D0">
            <w:pPr>
              <w:pStyle w:val="Body"/>
              <w:spacing w:before="120" w:after="120"/>
              <w:jc w:val="center"/>
              <w:rPr>
                <w:ins w:id="693" w:author="Tomás De Araújo Tavares" w:date="2021-10-16T14:28:00Z"/>
                <w:lang w:val="en-US"/>
              </w:rPr>
              <w:pPrChange w:id="694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95" w:author="Tomás De Araújo Tavares" w:date="2021-10-16T15:00:00Z">
              <w:r w:rsidRPr="00B859D0">
                <w:rPr>
                  <w:lang w:val="en-US"/>
                </w:rPr>
                <w:t>0.456</w:t>
              </w:r>
            </w:ins>
          </w:p>
        </w:tc>
        <w:tc>
          <w:tcPr>
            <w:tcW w:w="0" w:type="auto"/>
            <w:tcPrChange w:id="696" w:author="Tomás De Araújo Tavares" w:date="2021-10-16T18:41:00Z">
              <w:tcPr>
                <w:tcW w:w="896" w:type="dxa"/>
              </w:tcPr>
            </w:tcPrChange>
          </w:tcPr>
          <w:p w14:paraId="1FFAAC92" w14:textId="72677267" w:rsidR="003975C1" w:rsidRDefault="00B859D0">
            <w:pPr>
              <w:pStyle w:val="Body"/>
              <w:spacing w:before="120" w:after="120"/>
              <w:jc w:val="center"/>
              <w:rPr>
                <w:ins w:id="697" w:author="Tomás De Araújo Tavares" w:date="2021-10-16T14:28:00Z"/>
                <w:lang w:val="en-US"/>
              </w:rPr>
              <w:pPrChange w:id="698" w:author="Tomás De Araújo Tavares" w:date="2021-10-16T14:57:00Z">
                <w:pPr>
                  <w:pStyle w:val="Body"/>
                  <w:spacing w:before="120" w:after="120"/>
                </w:pPr>
              </w:pPrChange>
            </w:pPr>
            <w:ins w:id="699" w:author="Tomás De Araújo Tavares" w:date="2021-10-16T15:01:00Z">
              <w:r w:rsidRPr="00B859D0">
                <w:rPr>
                  <w:lang w:val="en-US"/>
                </w:rPr>
                <w:t>0.54</w:t>
              </w:r>
            </w:ins>
            <w:ins w:id="700" w:author="Tomás De Araújo Tavares" w:date="2021-10-16T15:08:00Z">
              <w:r w:rsidR="00146386">
                <w:rPr>
                  <w:lang w:val="en-US"/>
                </w:rPr>
                <w:t>4</w:t>
              </w:r>
            </w:ins>
          </w:p>
        </w:tc>
      </w:tr>
    </w:tbl>
    <w:p w14:paraId="1628B18C" w14:textId="589B859D" w:rsidR="00433843" w:rsidRDefault="00433843" w:rsidP="00274E59">
      <w:pPr>
        <w:pStyle w:val="Body"/>
        <w:spacing w:before="120" w:after="120"/>
        <w:rPr>
          <w:ins w:id="701" w:author="Tomás De Araújo Tavares" w:date="2021-10-16T14:31:00Z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702" w:author="Tomás De Araújo Tavares" w:date="2021-10-16T18:5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684"/>
        <w:gridCol w:w="711"/>
        <w:gridCol w:w="711"/>
        <w:gridCol w:w="711"/>
        <w:gridCol w:w="711"/>
        <w:gridCol w:w="711"/>
        <w:gridCol w:w="711"/>
        <w:gridCol w:w="711"/>
        <w:gridCol w:w="745"/>
        <w:gridCol w:w="711"/>
        <w:gridCol w:w="711"/>
        <w:tblGridChange w:id="703">
          <w:tblGrid>
            <w:gridCol w:w="10"/>
            <w:gridCol w:w="1787"/>
            <w:gridCol w:w="12"/>
            <w:gridCol w:w="1784"/>
            <w:gridCol w:w="22"/>
            <w:gridCol w:w="770"/>
            <w:gridCol w:w="736"/>
            <w:gridCol w:w="794"/>
            <w:gridCol w:w="720"/>
            <w:gridCol w:w="14"/>
            <w:gridCol w:w="1516"/>
            <w:gridCol w:w="37"/>
            <w:gridCol w:w="683"/>
            <w:gridCol w:w="1010"/>
            <w:gridCol w:w="520"/>
            <w:gridCol w:w="720"/>
            <w:gridCol w:w="1700"/>
            <w:gridCol w:w="899"/>
          </w:tblGrid>
        </w:tblGridChange>
      </w:tblGrid>
      <w:tr w:rsidR="00146386" w14:paraId="1724E8EE" w14:textId="77777777" w:rsidTr="00FD3A74">
        <w:trPr>
          <w:trHeight w:val="144"/>
          <w:ins w:id="704" w:author="Tomás De Araújo Tavares" w:date="2021-10-16T15:14:00Z"/>
          <w:trPrChange w:id="705" w:author="Tomás De Araújo Tavares" w:date="2021-10-16T18:50:00Z">
            <w:trPr>
              <w:gridAfter w:val="0"/>
              <w:trHeight w:val="368"/>
            </w:trPr>
          </w:trPrChange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tcPrChange w:id="706" w:author="Tomás De Araújo Tavares" w:date="2021-10-16T18:50:00Z">
              <w:tcPr>
                <w:tcW w:w="1797" w:type="dxa"/>
                <w:gridSpan w:val="2"/>
                <w:tcBorders>
                  <w:top w:val="nil"/>
                  <w:left w:val="nil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14:paraId="551B55CE" w14:textId="72B823A4" w:rsidR="00FD3A74" w:rsidRDefault="00FD3A74">
            <w:pPr>
              <w:pStyle w:val="Body"/>
              <w:spacing w:before="120" w:after="120"/>
              <w:rPr>
                <w:ins w:id="707" w:author="Tomás De Araújo Tavares" w:date="2021-10-16T15:14:00Z"/>
                <w:bdr w:val="none" w:sz="0" w:space="0" w:color="auto" w:frame="1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08" w:author="Tomás De Araújo Tavares" w:date="2021-10-16T18:50:00Z">
              <w:tcPr>
                <w:tcW w:w="179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4B79DE0" w14:textId="77777777" w:rsidR="00146386" w:rsidRDefault="00146386">
            <w:pPr>
              <w:pStyle w:val="Body"/>
              <w:spacing w:before="120" w:after="120"/>
              <w:rPr>
                <w:ins w:id="709" w:author="Tomás De Araújo Tavares" w:date="2021-10-16T15:14:00Z"/>
                <w:bdr w:val="none" w:sz="0" w:space="0" w:color="auto" w:frame="1"/>
                <w:lang w:val="en-US"/>
              </w:rPr>
            </w:pPr>
            <w:ins w:id="710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x6</w:t>
              </w:r>
            </w:ins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11" w:author="Tomás De Araújo Tavares" w:date="2021-10-16T18:50:00Z">
              <w:tcPr>
                <w:tcW w:w="1528" w:type="dxa"/>
                <w:gridSpan w:val="3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3304C47" w14:textId="77777777" w:rsidR="00146386" w:rsidRDefault="00146386">
            <w:pPr>
              <w:pStyle w:val="Body"/>
              <w:spacing w:before="120" w:after="120"/>
              <w:rPr>
                <w:ins w:id="712" w:author="Tomás De Araújo Tavares" w:date="2021-10-16T15:14:00Z"/>
                <w:bdr w:val="none" w:sz="0" w:space="0" w:color="auto" w:frame="1"/>
                <w:lang w:val="en-US"/>
              </w:rPr>
            </w:pPr>
            <w:ins w:id="713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x7</w:t>
              </w:r>
            </w:ins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14" w:author="Tomás De Araújo Tavares" w:date="2021-10-16T18:50:00Z">
              <w:tcPr>
                <w:tcW w:w="1528" w:type="dxa"/>
                <w:gridSpan w:val="3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EEB1895" w14:textId="77777777" w:rsidR="00146386" w:rsidRDefault="00146386">
            <w:pPr>
              <w:pStyle w:val="Body"/>
              <w:spacing w:before="120" w:after="120"/>
              <w:rPr>
                <w:ins w:id="715" w:author="Tomás De Araújo Tavares" w:date="2021-10-16T15:14:00Z"/>
                <w:bdr w:val="none" w:sz="0" w:space="0" w:color="auto" w:frame="1"/>
                <w:lang w:val="en-US"/>
              </w:rPr>
            </w:pPr>
            <w:ins w:id="716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x8</w:t>
              </w:r>
            </w:ins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17" w:author="Tomás De Araújo Tavares" w:date="2021-10-16T18:50:00Z">
              <w:tcPr>
                <w:tcW w:w="1553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C1AEF56" w14:textId="77777777" w:rsidR="00146386" w:rsidRDefault="00146386">
            <w:pPr>
              <w:pStyle w:val="Body"/>
              <w:spacing w:before="120" w:after="120"/>
              <w:rPr>
                <w:ins w:id="718" w:author="Tomás De Araújo Tavares" w:date="2021-10-16T15:14:00Z"/>
                <w:bdr w:val="none" w:sz="0" w:space="0" w:color="auto" w:frame="1"/>
                <w:lang w:val="en-US"/>
              </w:rPr>
            </w:pPr>
            <w:ins w:id="719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x9</w:t>
              </w:r>
            </w:ins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20" w:author="Tomás De Araújo Tavares" w:date="2021-10-16T18:50:00Z">
              <w:tcPr>
                <w:tcW w:w="1693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05C7C9A" w14:textId="77777777" w:rsidR="00146386" w:rsidRDefault="00146386">
            <w:pPr>
              <w:pStyle w:val="Body"/>
              <w:spacing w:before="120" w:after="120"/>
              <w:rPr>
                <w:ins w:id="721" w:author="Tomás De Araújo Tavares" w:date="2021-10-16T15:14:00Z"/>
                <w:bdr w:val="none" w:sz="0" w:space="0" w:color="auto" w:frame="1"/>
                <w:lang w:val="en-US"/>
              </w:rPr>
            </w:pPr>
            <w:ins w:id="72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x10</w:t>
              </w:r>
            </w:ins>
          </w:p>
        </w:tc>
      </w:tr>
      <w:tr w:rsidR="00146386" w14:paraId="0379319C" w14:textId="77777777" w:rsidTr="00FD3A74">
        <w:trPr>
          <w:trHeight w:val="144"/>
          <w:ins w:id="723" w:author="Tomás De Araújo Tavares" w:date="2021-10-16T15:14:00Z"/>
          <w:trPrChange w:id="724" w:author="Tomás De Araújo Tavares" w:date="2021-10-16T18:49:00Z">
            <w:trPr>
              <w:gridBefore w:val="1"/>
              <w:trHeight w:val="368"/>
            </w:trPr>
          </w:trPrChange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25" w:author="Tomás De Araújo Tavares" w:date="2021-10-16T18:49:00Z">
              <w:tcPr>
                <w:tcW w:w="1799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E08A2C9" w14:textId="77777777" w:rsidR="00146386" w:rsidRDefault="00146386">
            <w:pPr>
              <w:pStyle w:val="Body"/>
              <w:spacing w:before="120" w:after="120"/>
              <w:rPr>
                <w:ins w:id="726" w:author="Tomás De Araújo Tavares" w:date="2021-10-16T15:14:00Z"/>
                <w:bdr w:val="none" w:sz="0" w:space="0" w:color="auto" w:frame="1"/>
                <w:lang w:val="en-US"/>
              </w:rPr>
            </w:pPr>
            <w:ins w:id="72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 xml:space="preserve">Class 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28" w:author="Tomás De Araújo Tavares" w:date="2021-10-16T18:49:00Z">
              <w:tcPr>
                <w:tcW w:w="103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C59FF4B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29" w:author="Tomás De Araújo Tavares" w:date="2021-10-16T15:14:00Z"/>
                <w:bdr w:val="none" w:sz="0" w:space="0" w:color="auto" w:frame="1"/>
                <w:lang w:val="en-US"/>
              </w:rPr>
              <w:pPrChange w:id="730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31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32" w:author="Tomás De Araújo Tavares" w:date="2021-10-16T18:49:00Z">
              <w:tcPr>
                <w:tcW w:w="77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3A3A6E8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33" w:author="Tomás De Araújo Tavares" w:date="2021-10-16T15:14:00Z"/>
                <w:bdr w:val="none" w:sz="0" w:space="0" w:color="auto" w:frame="1"/>
                <w:lang w:val="en-US"/>
              </w:rPr>
              <w:pPrChange w:id="734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35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36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846D0C6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37" w:author="Tomás De Araújo Tavares" w:date="2021-10-16T15:14:00Z"/>
                <w:bdr w:val="none" w:sz="0" w:space="0" w:color="auto" w:frame="1"/>
                <w:lang w:val="en-US"/>
              </w:rPr>
              <w:pPrChange w:id="738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39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40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FC40224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41" w:author="Tomás De Araújo Tavares" w:date="2021-10-16T15:14:00Z"/>
                <w:bdr w:val="none" w:sz="0" w:space="0" w:color="auto" w:frame="1"/>
                <w:lang w:val="en-US"/>
              </w:rPr>
              <w:pPrChange w:id="742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43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44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3D92DA1F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45" w:author="Tomás De Araújo Tavares" w:date="2021-10-16T15:14:00Z"/>
                <w:bdr w:val="none" w:sz="0" w:space="0" w:color="auto" w:frame="1"/>
                <w:lang w:val="en-US"/>
              </w:rPr>
              <w:pPrChange w:id="746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4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48" w:author="Tomás De Araújo Tavares" w:date="2021-10-16T18:49:00Z">
              <w:tcPr>
                <w:tcW w:w="72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5C6B632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49" w:author="Tomás De Araújo Tavares" w:date="2021-10-16T15:14:00Z"/>
                <w:bdr w:val="none" w:sz="0" w:space="0" w:color="auto" w:frame="1"/>
                <w:lang w:val="en-US"/>
              </w:rPr>
              <w:pPrChange w:id="750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51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52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3487B52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53" w:author="Tomás De Araújo Tavares" w:date="2021-10-16T15:14:00Z"/>
                <w:bdr w:val="none" w:sz="0" w:space="0" w:color="auto" w:frame="1"/>
                <w:lang w:val="en-US"/>
              </w:rPr>
              <w:pPrChange w:id="754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55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56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3EAFECDA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57" w:author="Tomás De Araújo Tavares" w:date="2021-10-16T15:14:00Z"/>
                <w:bdr w:val="none" w:sz="0" w:space="0" w:color="auto" w:frame="1"/>
                <w:lang w:val="en-US"/>
              </w:rPr>
              <w:pPrChange w:id="758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59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60" w:author="Tomás De Araújo Tavares" w:date="2021-10-16T18:49:00Z">
              <w:tcPr>
                <w:tcW w:w="801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E1E4EF8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61" w:author="Tomás De Araújo Tavares" w:date="2021-10-16T15:14:00Z"/>
                <w:bdr w:val="none" w:sz="0" w:space="0" w:color="auto" w:frame="1"/>
                <w:lang w:val="en-US"/>
              </w:rPr>
              <w:pPrChange w:id="762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63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64" w:author="Tomás De Araújo Tavares" w:date="2021-10-16T18:49:00Z">
              <w:tcPr>
                <w:tcW w:w="899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BC86FE2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65" w:author="Tomás De Araújo Tavares" w:date="2021-10-16T15:14:00Z"/>
                <w:bdr w:val="none" w:sz="0" w:space="0" w:color="auto" w:frame="1"/>
                <w:lang w:val="en-US"/>
              </w:rPr>
              <w:pPrChange w:id="766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6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c = 1</w:t>
              </w:r>
            </w:ins>
          </w:p>
        </w:tc>
      </w:tr>
      <w:tr w:rsidR="00146386" w14:paraId="4B8F57FF" w14:textId="77777777" w:rsidTr="00FD3A74">
        <w:trPr>
          <w:trHeight w:val="144"/>
          <w:ins w:id="768" w:author="Tomás De Araújo Tavares" w:date="2021-10-16T15:14:00Z"/>
          <w:trPrChange w:id="769" w:author="Tomás De Araújo Tavares" w:date="2021-10-16T18:49:00Z">
            <w:trPr>
              <w:gridBefore w:val="1"/>
              <w:trHeight w:val="368"/>
            </w:trPr>
          </w:trPrChange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70" w:author="Tomás De Araújo Tavares" w:date="2021-10-16T18:49:00Z">
              <w:tcPr>
                <w:tcW w:w="1799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B70CE90" w14:textId="77777777" w:rsidR="00146386" w:rsidRDefault="00146386">
            <w:pPr>
              <w:pStyle w:val="Body"/>
              <w:spacing w:before="120" w:after="120"/>
              <w:rPr>
                <w:ins w:id="771" w:author="Tomás De Araújo Tavares" w:date="2021-10-16T15:14:00Z"/>
                <w:bdr w:val="none" w:sz="0" w:space="0" w:color="auto" w:frame="1"/>
                <w:lang w:val="en-US"/>
              </w:rPr>
            </w:pPr>
            <w:proofErr w:type="gramStart"/>
            <w:ins w:id="77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P(</w:t>
              </w:r>
              <w:proofErr w:type="gramEnd"/>
              <w:r>
                <w:rPr>
                  <w:bdr w:val="none" w:sz="0" w:space="0" w:color="auto" w:frame="1"/>
                  <w:lang w:val="en-US"/>
                </w:rPr>
                <w:t>class = c)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73" w:author="Tomás De Araújo Tavares" w:date="2021-10-16T18:49:00Z">
              <w:tcPr>
                <w:tcW w:w="103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1B1608D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74" w:author="Tomás De Araújo Tavares" w:date="2021-10-16T15:14:00Z"/>
                <w:bdr w:val="none" w:sz="0" w:space="0" w:color="auto" w:frame="1"/>
                <w:lang w:val="en-US"/>
              </w:rPr>
              <w:pPrChange w:id="775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76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77" w:author="Tomás De Araújo Tavares" w:date="2021-10-16T18:49:00Z">
              <w:tcPr>
                <w:tcW w:w="77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CD1CCD3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78" w:author="Tomás De Araújo Tavares" w:date="2021-10-16T15:14:00Z"/>
                <w:bdr w:val="none" w:sz="0" w:space="0" w:color="auto" w:frame="1"/>
                <w:lang w:val="en-US"/>
              </w:rPr>
              <w:pPrChange w:id="779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80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81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7AB9F0E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82" w:author="Tomás De Araújo Tavares" w:date="2021-10-16T15:14:00Z"/>
                <w:bdr w:val="none" w:sz="0" w:space="0" w:color="auto" w:frame="1"/>
                <w:lang w:val="en-US"/>
              </w:rPr>
              <w:pPrChange w:id="783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84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85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E01C537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86" w:author="Tomás De Araújo Tavares" w:date="2021-10-16T15:14:00Z"/>
                <w:bdr w:val="none" w:sz="0" w:space="0" w:color="auto" w:frame="1"/>
                <w:lang w:val="en-US"/>
              </w:rPr>
              <w:pPrChange w:id="787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88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89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4F77C76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90" w:author="Tomás De Araújo Tavares" w:date="2021-10-16T15:14:00Z"/>
                <w:bdr w:val="none" w:sz="0" w:space="0" w:color="auto" w:frame="1"/>
                <w:lang w:val="en-US"/>
              </w:rPr>
              <w:pPrChange w:id="791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9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93" w:author="Tomás De Araújo Tavares" w:date="2021-10-16T18:49:00Z">
              <w:tcPr>
                <w:tcW w:w="72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56E9E85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94" w:author="Tomás De Araújo Tavares" w:date="2021-10-16T15:14:00Z"/>
                <w:bdr w:val="none" w:sz="0" w:space="0" w:color="auto" w:frame="1"/>
                <w:lang w:val="en-US"/>
              </w:rPr>
              <w:pPrChange w:id="795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796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97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FC444A3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798" w:author="Tomás De Araújo Tavares" w:date="2021-10-16T15:14:00Z"/>
                <w:bdr w:val="none" w:sz="0" w:space="0" w:color="auto" w:frame="1"/>
                <w:lang w:val="en-US"/>
              </w:rPr>
              <w:pPrChange w:id="799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00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01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789DF67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02" w:author="Tomás De Araújo Tavares" w:date="2021-10-16T15:14:00Z"/>
                <w:bdr w:val="none" w:sz="0" w:space="0" w:color="auto" w:frame="1"/>
                <w:lang w:val="en-US"/>
              </w:rPr>
              <w:pPrChange w:id="803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04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05" w:author="Tomás De Araújo Tavares" w:date="2021-10-16T18:49:00Z">
              <w:tcPr>
                <w:tcW w:w="801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F4C697A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06" w:author="Tomás De Araújo Tavares" w:date="2021-10-16T15:14:00Z"/>
                <w:bdr w:val="none" w:sz="0" w:space="0" w:color="auto" w:frame="1"/>
                <w:lang w:val="en-US"/>
              </w:rPr>
              <w:pPrChange w:id="807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08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09" w:author="Tomás De Araújo Tavares" w:date="2021-10-16T18:49:00Z">
              <w:tcPr>
                <w:tcW w:w="899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31775F4A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10" w:author="Tomás De Araújo Tavares" w:date="2021-10-16T15:14:00Z"/>
                <w:bdr w:val="none" w:sz="0" w:space="0" w:color="auto" w:frame="1"/>
                <w:lang w:val="en-US"/>
              </w:rPr>
              <w:pPrChange w:id="811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1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0.6</w:t>
              </w:r>
            </w:ins>
          </w:p>
        </w:tc>
      </w:tr>
      <w:tr w:rsidR="00146386" w14:paraId="7242A136" w14:textId="77777777" w:rsidTr="00FD3A74">
        <w:trPr>
          <w:trHeight w:val="144"/>
          <w:ins w:id="813" w:author="Tomás De Araújo Tavares" w:date="2021-10-16T15:14:00Z"/>
          <w:trPrChange w:id="814" w:author="Tomás De Araújo Tavares" w:date="2021-10-16T18:49:00Z">
            <w:trPr>
              <w:gridBefore w:val="1"/>
              <w:trHeight w:val="368"/>
            </w:trPr>
          </w:trPrChange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15" w:author="Tomás De Araújo Tavares" w:date="2021-10-16T18:49:00Z">
              <w:tcPr>
                <w:tcW w:w="1799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52FC1BA" w14:textId="77777777" w:rsidR="00146386" w:rsidRDefault="00146386">
            <w:pPr>
              <w:pStyle w:val="Body"/>
              <w:spacing w:before="120" w:after="120"/>
              <w:rPr>
                <w:ins w:id="816" w:author="Tomás De Araújo Tavares" w:date="2021-10-16T15:14:00Z"/>
                <w:bdr w:val="none" w:sz="0" w:space="0" w:color="auto" w:frame="1"/>
                <w:lang w:val="en-US"/>
              </w:rPr>
            </w:pPr>
            <w:ins w:id="81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P(y1=Y1|class=c)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18" w:author="Tomás De Araújo Tavares" w:date="2021-10-16T18:49:00Z">
              <w:tcPr>
                <w:tcW w:w="103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427F296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19" w:author="Tomás De Araújo Tavares" w:date="2021-10-16T15:14:00Z"/>
                <w:bdr w:val="none" w:sz="0" w:space="0" w:color="auto" w:frame="1"/>
                <w:lang w:val="en-US"/>
              </w:rPr>
              <w:pPrChange w:id="820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21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0.569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22" w:author="Tomás De Araújo Tavares" w:date="2021-10-16T18:49:00Z">
              <w:tcPr>
                <w:tcW w:w="77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B921B31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23" w:author="Tomás De Araújo Tavares" w:date="2021-10-16T15:14:00Z"/>
                <w:bdr w:val="none" w:sz="0" w:space="0" w:color="auto" w:frame="1"/>
                <w:lang w:val="en-US"/>
              </w:rPr>
              <w:pPrChange w:id="824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25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1.209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26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F29F135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27" w:author="Tomás De Araújo Tavares" w:date="2021-10-16T15:14:00Z"/>
                <w:bdr w:val="none" w:sz="0" w:space="0" w:color="auto" w:frame="1"/>
                <w:lang w:val="en-US"/>
              </w:rPr>
              <w:pPrChange w:id="828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29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0.116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30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7173FE5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31" w:author="Tomás De Araújo Tavares" w:date="2021-10-16T15:14:00Z"/>
                <w:bdr w:val="none" w:sz="0" w:space="0" w:color="auto" w:frame="1"/>
                <w:lang w:val="en-US"/>
              </w:rPr>
              <w:pPrChange w:id="832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33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0.662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34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1FAEC2A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35" w:author="Tomás De Araújo Tavares" w:date="2021-10-16T15:14:00Z"/>
                <w:bdr w:val="none" w:sz="0" w:space="0" w:color="auto" w:frame="1"/>
                <w:lang w:val="en-US"/>
              </w:rPr>
              <w:pPrChange w:id="836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3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1.639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38" w:author="Tomás De Araújo Tavares" w:date="2021-10-16T18:49:00Z">
              <w:tcPr>
                <w:tcW w:w="72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242D508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39" w:author="Tomás De Araújo Tavares" w:date="2021-10-16T15:14:00Z"/>
                <w:bdr w:val="none" w:sz="0" w:space="0" w:color="auto" w:frame="1"/>
                <w:lang w:val="en-US"/>
              </w:rPr>
              <w:pPrChange w:id="840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41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1.209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42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8F38293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43" w:author="Tomás De Araújo Tavares" w:date="2021-10-16T15:14:00Z"/>
                <w:bdr w:val="none" w:sz="0" w:space="0" w:color="auto" w:frame="1"/>
                <w:lang w:val="en-US"/>
              </w:rPr>
              <w:pPrChange w:id="844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45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1.374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46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0E5261B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47" w:author="Tomás De Araújo Tavares" w:date="2021-10-16T15:14:00Z"/>
                <w:bdr w:val="none" w:sz="0" w:space="0" w:color="auto" w:frame="1"/>
                <w:lang w:val="en-US"/>
              </w:rPr>
              <w:pPrChange w:id="848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49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0.662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50" w:author="Tomás De Araújo Tavares" w:date="2021-10-16T18:49:00Z">
              <w:tcPr>
                <w:tcW w:w="801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1F3B871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51" w:author="Tomás De Araújo Tavares" w:date="2021-10-16T15:14:00Z"/>
                <w:bdr w:val="none" w:sz="0" w:space="0" w:color="auto" w:frame="1"/>
                <w:lang w:val="en-US"/>
              </w:rPr>
              <w:pPrChange w:id="852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53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0.280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54" w:author="Tomás De Araújo Tavares" w:date="2021-10-16T18:49:00Z">
              <w:tcPr>
                <w:tcW w:w="899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DF7B0B4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55" w:author="Tomás De Araújo Tavares" w:date="2021-10-16T15:14:00Z"/>
                <w:bdr w:val="none" w:sz="0" w:space="0" w:color="auto" w:frame="1"/>
                <w:lang w:val="en-US"/>
              </w:rPr>
              <w:pPrChange w:id="856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5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0.950</w:t>
              </w:r>
            </w:ins>
          </w:p>
        </w:tc>
      </w:tr>
      <w:tr w:rsidR="00146386" w14:paraId="702C4A35" w14:textId="77777777" w:rsidTr="00FD3A74">
        <w:trPr>
          <w:trHeight w:val="144"/>
          <w:ins w:id="858" w:author="Tomás De Araújo Tavares" w:date="2021-10-16T15:14:00Z"/>
          <w:trPrChange w:id="859" w:author="Tomás De Araújo Tavares" w:date="2021-10-16T18:49:00Z">
            <w:trPr>
              <w:gridBefore w:val="1"/>
              <w:trHeight w:val="368"/>
            </w:trPr>
          </w:trPrChange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60" w:author="Tomás De Araújo Tavares" w:date="2021-10-16T18:49:00Z">
              <w:tcPr>
                <w:tcW w:w="1799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12F7AD3" w14:textId="77777777" w:rsidR="00146386" w:rsidRDefault="00146386">
            <w:pPr>
              <w:pStyle w:val="Body"/>
              <w:spacing w:before="120" w:after="120"/>
              <w:rPr>
                <w:ins w:id="861" w:author="Tomás De Araújo Tavares" w:date="2021-10-16T15:14:00Z"/>
                <w:bdr w:val="none" w:sz="0" w:space="0" w:color="auto" w:frame="1"/>
                <w:lang w:val="en-US"/>
              </w:rPr>
            </w:pPr>
            <w:ins w:id="86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P(y2=Y2|class=c)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63" w:author="Tomás De Araújo Tavares" w:date="2021-10-16T18:49:00Z">
              <w:tcPr>
                <w:tcW w:w="103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5879AD7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64" w:author="Tomás De Araújo Tavares" w:date="2021-10-16T15:14:00Z"/>
                <w:bdr w:val="none" w:sz="0" w:space="0" w:color="auto" w:frame="1"/>
                <w:lang w:val="en-US"/>
              </w:rPr>
              <w:pPrChange w:id="865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66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0.25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67" w:author="Tomás De Araújo Tavares" w:date="2021-10-16T18:49:00Z">
              <w:tcPr>
                <w:tcW w:w="77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E4BE7B3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68" w:author="Tomás De Araújo Tavares" w:date="2021-10-16T15:14:00Z"/>
                <w:bdr w:val="none" w:sz="0" w:space="0" w:color="auto" w:frame="1"/>
                <w:lang w:val="en-US"/>
              </w:rPr>
              <w:pPrChange w:id="869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70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71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10488D9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72" w:author="Tomás De Araújo Tavares" w:date="2021-10-16T15:14:00Z"/>
                <w:bdr w:val="none" w:sz="0" w:space="0" w:color="auto" w:frame="1"/>
                <w:lang w:val="en-US"/>
              </w:rPr>
              <w:pPrChange w:id="873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74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0.25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75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6029B3F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76" w:author="Tomás De Araújo Tavares" w:date="2021-10-16T15:14:00Z"/>
                <w:bdr w:val="none" w:sz="0" w:space="0" w:color="auto" w:frame="1"/>
                <w:lang w:val="en-US"/>
              </w:rPr>
              <w:pPrChange w:id="877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78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79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D0AC119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80" w:author="Tomás De Araújo Tavares" w:date="2021-10-16T15:14:00Z"/>
                <w:bdr w:val="none" w:sz="0" w:space="0" w:color="auto" w:frame="1"/>
                <w:lang w:val="en-US"/>
              </w:rPr>
              <w:pPrChange w:id="881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8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0.25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83" w:author="Tomás De Araújo Tavares" w:date="2021-10-16T18:49:00Z">
              <w:tcPr>
                <w:tcW w:w="72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09ED266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84" w:author="Tomás De Araújo Tavares" w:date="2021-10-16T15:14:00Z"/>
                <w:bdr w:val="none" w:sz="0" w:space="0" w:color="auto" w:frame="1"/>
                <w:lang w:val="en-US"/>
              </w:rPr>
              <w:pPrChange w:id="885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86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0.(3)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87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7FA3F43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88" w:author="Tomás De Araújo Tavares" w:date="2021-10-16T15:14:00Z"/>
                <w:bdr w:val="none" w:sz="0" w:space="0" w:color="auto" w:frame="1"/>
                <w:lang w:val="en-US"/>
              </w:rPr>
              <w:pPrChange w:id="889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90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91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659CDA1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92" w:author="Tomás De Araújo Tavares" w:date="2021-10-16T15:14:00Z"/>
                <w:bdr w:val="none" w:sz="0" w:space="0" w:color="auto" w:frame="1"/>
                <w:lang w:val="en-US"/>
              </w:rPr>
              <w:pPrChange w:id="893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94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0.1(6)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95" w:author="Tomás De Araújo Tavares" w:date="2021-10-16T18:49:00Z">
              <w:tcPr>
                <w:tcW w:w="801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3E3241BA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896" w:author="Tomás De Araújo Tavares" w:date="2021-10-16T15:14:00Z"/>
                <w:bdr w:val="none" w:sz="0" w:space="0" w:color="auto" w:frame="1"/>
                <w:lang w:val="en-US"/>
              </w:rPr>
              <w:pPrChange w:id="897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898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0.25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99" w:author="Tomás De Araújo Tavares" w:date="2021-10-16T18:49:00Z">
              <w:tcPr>
                <w:tcW w:w="899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91044CE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00" w:author="Tomás De Araújo Tavares" w:date="2021-10-16T15:14:00Z"/>
                <w:bdr w:val="none" w:sz="0" w:space="0" w:color="auto" w:frame="1"/>
                <w:lang w:val="en-US"/>
              </w:rPr>
              <w:pPrChange w:id="901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0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0.5</w:t>
              </w:r>
            </w:ins>
          </w:p>
        </w:tc>
      </w:tr>
      <w:tr w:rsidR="00146386" w14:paraId="17BBE218" w14:textId="77777777" w:rsidTr="00FD3A74">
        <w:trPr>
          <w:trHeight w:val="144"/>
          <w:ins w:id="903" w:author="Tomás De Araújo Tavares" w:date="2021-10-16T15:14:00Z"/>
          <w:trPrChange w:id="904" w:author="Tomás De Araújo Tavares" w:date="2021-10-16T18:49:00Z">
            <w:trPr>
              <w:gridBefore w:val="1"/>
              <w:trHeight w:val="368"/>
            </w:trPr>
          </w:trPrChange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05" w:author="Tomás De Araújo Tavares" w:date="2021-10-16T18:49:00Z">
              <w:tcPr>
                <w:tcW w:w="1799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E27B602" w14:textId="77777777" w:rsidR="00146386" w:rsidRDefault="00146386">
            <w:pPr>
              <w:pStyle w:val="Body"/>
              <w:spacing w:before="120" w:after="120"/>
              <w:rPr>
                <w:ins w:id="906" w:author="Tomás De Araújo Tavares" w:date="2021-10-16T15:14:00Z"/>
                <w:bdr w:val="none" w:sz="0" w:space="0" w:color="auto" w:frame="1"/>
                <w:lang w:val="en-US"/>
              </w:rPr>
            </w:pPr>
            <w:proofErr w:type="gramStart"/>
            <w:ins w:id="90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P(</w:t>
              </w:r>
              <w:proofErr w:type="gramEnd"/>
              <w:r>
                <w:rPr>
                  <w:bdr w:val="none" w:sz="0" w:space="0" w:color="auto" w:frame="1"/>
                  <w:lang w:val="en-US"/>
                </w:rPr>
                <w:t>y3=Y3, y4=Y4 | class = c)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08" w:author="Tomás De Araújo Tavares" w:date="2021-10-16T18:49:00Z">
              <w:tcPr>
                <w:tcW w:w="103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47E5428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09" w:author="Tomás De Araújo Tavares" w:date="2021-10-16T15:14:00Z"/>
                <w:bdr w:val="none" w:sz="0" w:space="0" w:color="auto" w:frame="1"/>
                <w:lang w:val="en-US"/>
              </w:rPr>
              <w:pPrChange w:id="910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11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0.334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12" w:author="Tomás De Araújo Tavares" w:date="2021-10-16T18:49:00Z">
              <w:tcPr>
                <w:tcW w:w="77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D6F2585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13" w:author="Tomás De Araújo Tavares" w:date="2021-10-16T15:14:00Z"/>
                <w:bdr w:val="none" w:sz="0" w:space="0" w:color="auto" w:frame="1"/>
                <w:lang w:val="en-US"/>
              </w:rPr>
              <w:pPrChange w:id="914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15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0.672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16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BFF58DA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17" w:author="Tomás De Araújo Tavares" w:date="2021-10-16T15:14:00Z"/>
                <w:bdr w:val="none" w:sz="0" w:space="0" w:color="auto" w:frame="1"/>
                <w:lang w:val="en-US"/>
              </w:rPr>
              <w:pPrChange w:id="918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19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0.707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20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E006EA5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21" w:author="Tomás De Araújo Tavares" w:date="2021-10-16T15:14:00Z"/>
                <w:bdr w:val="none" w:sz="0" w:space="0" w:color="auto" w:frame="1"/>
                <w:lang w:val="en-US"/>
              </w:rPr>
              <w:pPrChange w:id="922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23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0.610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24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1A1ACC5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25" w:author="Tomás De Araújo Tavares" w:date="2021-10-16T15:14:00Z"/>
                <w:bdr w:val="none" w:sz="0" w:space="0" w:color="auto" w:frame="1"/>
                <w:lang w:val="en-US"/>
              </w:rPr>
              <w:pPrChange w:id="926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2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1.085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28" w:author="Tomás De Araújo Tavares" w:date="2021-10-16T18:49:00Z">
              <w:tcPr>
                <w:tcW w:w="72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26DF315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29" w:author="Tomás De Araújo Tavares" w:date="2021-10-16T15:14:00Z"/>
                <w:bdr w:val="none" w:sz="0" w:space="0" w:color="auto" w:frame="1"/>
                <w:lang w:val="en-US"/>
              </w:rPr>
              <w:pPrChange w:id="930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31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0.838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32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F134DAA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33" w:author="Tomás De Araújo Tavares" w:date="2021-10-16T15:14:00Z"/>
                <w:bdr w:val="none" w:sz="0" w:space="0" w:color="auto" w:frame="1"/>
                <w:lang w:val="en-US"/>
              </w:rPr>
              <w:pPrChange w:id="934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35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0.217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36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2972EDA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37" w:author="Tomás De Araújo Tavares" w:date="2021-10-16T15:14:00Z"/>
                <w:bdr w:val="none" w:sz="0" w:space="0" w:color="auto" w:frame="1"/>
                <w:lang w:val="en-US"/>
              </w:rPr>
              <w:pPrChange w:id="938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39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0.387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40" w:author="Tomás De Araújo Tavares" w:date="2021-10-16T18:49:00Z">
              <w:tcPr>
                <w:tcW w:w="801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CED2E99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41" w:author="Tomás De Araújo Tavares" w:date="2021-10-16T15:14:00Z"/>
                <w:bdr w:val="none" w:sz="0" w:space="0" w:color="auto" w:frame="1"/>
                <w:lang w:val="en-US"/>
              </w:rPr>
              <w:pPrChange w:id="942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43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1.080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44" w:author="Tomás De Araújo Tavares" w:date="2021-10-16T18:49:00Z">
              <w:tcPr>
                <w:tcW w:w="899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2216F69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45" w:author="Tomás De Araújo Tavares" w:date="2021-10-16T15:14:00Z"/>
                <w:bdr w:val="none" w:sz="0" w:space="0" w:color="auto" w:frame="1"/>
                <w:lang w:val="en-US"/>
              </w:rPr>
              <w:pPrChange w:id="946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4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1.123</w:t>
              </w:r>
            </w:ins>
          </w:p>
        </w:tc>
      </w:tr>
      <w:tr w:rsidR="00146386" w14:paraId="7F5BD242" w14:textId="77777777" w:rsidTr="00FD3A74">
        <w:trPr>
          <w:trHeight w:val="144"/>
          <w:ins w:id="948" w:author="Tomás De Araújo Tavares" w:date="2021-10-16T15:14:00Z"/>
          <w:trPrChange w:id="949" w:author="Tomás De Araújo Tavares" w:date="2021-10-16T18:49:00Z">
            <w:trPr>
              <w:gridBefore w:val="1"/>
              <w:trHeight w:val="368"/>
            </w:trPr>
          </w:trPrChange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50" w:author="Tomás De Araújo Tavares" w:date="2021-10-16T18:49:00Z">
              <w:tcPr>
                <w:tcW w:w="1799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DDD691E" w14:textId="77777777" w:rsidR="00146386" w:rsidRDefault="00146386">
            <w:pPr>
              <w:pStyle w:val="Body"/>
              <w:spacing w:before="120" w:after="120"/>
              <w:rPr>
                <w:ins w:id="951" w:author="Tomás De Araújo Tavares" w:date="2021-10-16T15:14:00Z"/>
                <w:bdr w:val="none" w:sz="0" w:space="0" w:color="auto" w:frame="1"/>
                <w:lang w:val="en-US"/>
              </w:rPr>
            </w:pPr>
            <w:proofErr w:type="gramStart"/>
            <w:ins w:id="95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P(</w:t>
              </w:r>
              <w:proofErr w:type="gramEnd"/>
              <w:r>
                <w:rPr>
                  <w:bdr w:val="none" w:sz="0" w:space="0" w:color="auto" w:frame="1"/>
                  <w:lang w:val="en-US"/>
                </w:rPr>
                <w:t>x | class = c)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53" w:author="Tomás De Araújo Tavares" w:date="2021-10-16T18:49:00Z">
              <w:tcPr>
                <w:tcW w:w="103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21678CB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54" w:author="Tomás De Araújo Tavares" w:date="2021-10-16T15:14:00Z"/>
                <w:bdr w:val="none" w:sz="0" w:space="0" w:color="auto" w:frame="1"/>
                <w:lang w:val="en-US"/>
              </w:rPr>
              <w:pPrChange w:id="955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56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0.047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57" w:author="Tomás De Araújo Tavares" w:date="2021-10-16T18:49:00Z">
              <w:tcPr>
                <w:tcW w:w="77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324D5DE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58" w:author="Tomás De Araújo Tavares" w:date="2021-10-16T15:14:00Z"/>
                <w:bdr w:val="none" w:sz="0" w:space="0" w:color="auto" w:frame="1"/>
                <w:lang w:val="en-US"/>
              </w:rPr>
              <w:pPrChange w:id="959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60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0.406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61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72D827B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62" w:author="Tomás De Araújo Tavares" w:date="2021-10-16T15:14:00Z"/>
                <w:bdr w:val="none" w:sz="0" w:space="0" w:color="auto" w:frame="1"/>
                <w:lang w:val="en-US"/>
              </w:rPr>
              <w:pPrChange w:id="963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64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0.021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65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7F3AAE9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66" w:author="Tomás De Araújo Tavares" w:date="2021-10-16T15:14:00Z"/>
                <w:bdr w:val="none" w:sz="0" w:space="0" w:color="auto" w:frame="1"/>
                <w:lang w:val="en-US"/>
              </w:rPr>
              <w:pPrChange w:id="967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68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0.202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69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9F07ACB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70" w:author="Tomás De Araújo Tavares" w:date="2021-10-16T15:14:00Z"/>
                <w:bdr w:val="none" w:sz="0" w:space="0" w:color="auto" w:frame="1"/>
                <w:lang w:val="en-US"/>
              </w:rPr>
              <w:pPrChange w:id="971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7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0.445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73" w:author="Tomás De Araújo Tavares" w:date="2021-10-16T18:49:00Z">
              <w:tcPr>
                <w:tcW w:w="72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29A3A8E5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74" w:author="Tomás De Araújo Tavares" w:date="2021-10-16T15:14:00Z"/>
                <w:bdr w:val="none" w:sz="0" w:space="0" w:color="auto" w:frame="1"/>
                <w:lang w:val="en-US"/>
              </w:rPr>
              <w:pPrChange w:id="975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76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0.338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77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693294B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78" w:author="Tomás De Araújo Tavares" w:date="2021-10-16T15:14:00Z"/>
                <w:bdr w:val="none" w:sz="0" w:space="0" w:color="auto" w:frame="1"/>
                <w:lang w:val="en-US"/>
              </w:rPr>
              <w:pPrChange w:id="979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80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0.149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81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6A3DC64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82" w:author="Tomás De Araújo Tavares" w:date="2021-10-16T15:14:00Z"/>
                <w:bdr w:val="none" w:sz="0" w:space="0" w:color="auto" w:frame="1"/>
                <w:lang w:val="en-US"/>
              </w:rPr>
              <w:pPrChange w:id="983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84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0.043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85" w:author="Tomás De Araújo Tavares" w:date="2021-10-16T18:49:00Z">
              <w:tcPr>
                <w:tcW w:w="801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74AC05E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86" w:author="Tomás De Araújo Tavares" w:date="2021-10-16T15:14:00Z"/>
                <w:bdr w:val="none" w:sz="0" w:space="0" w:color="auto" w:frame="1"/>
                <w:lang w:val="en-US"/>
              </w:rPr>
              <w:pPrChange w:id="987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88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0.076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89" w:author="Tomás De Araújo Tavares" w:date="2021-10-16T18:49:00Z">
              <w:tcPr>
                <w:tcW w:w="899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39C2C066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90" w:author="Tomás De Araújo Tavares" w:date="2021-10-16T15:14:00Z"/>
                <w:bdr w:val="none" w:sz="0" w:space="0" w:color="auto" w:frame="1"/>
                <w:lang w:val="en-US"/>
              </w:rPr>
              <w:pPrChange w:id="991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99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0.534</w:t>
              </w:r>
            </w:ins>
          </w:p>
        </w:tc>
      </w:tr>
      <w:tr w:rsidR="00146386" w14:paraId="447FA0AA" w14:textId="77777777" w:rsidTr="00FD3A74">
        <w:trPr>
          <w:trHeight w:val="144"/>
          <w:ins w:id="993" w:author="Tomás De Araújo Tavares" w:date="2021-10-16T15:14:00Z"/>
          <w:trPrChange w:id="994" w:author="Tomás De Araújo Tavares" w:date="2021-10-16T18:49:00Z">
            <w:trPr>
              <w:gridBefore w:val="1"/>
              <w:trHeight w:val="368"/>
            </w:trPr>
          </w:trPrChange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95" w:author="Tomás De Araújo Tavares" w:date="2021-10-16T18:49:00Z">
              <w:tcPr>
                <w:tcW w:w="1799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09E1994" w14:textId="77777777" w:rsidR="00146386" w:rsidRDefault="00146386">
            <w:pPr>
              <w:pStyle w:val="Body"/>
              <w:spacing w:before="120" w:after="120"/>
              <w:rPr>
                <w:ins w:id="996" w:author="Tomás De Araújo Tavares" w:date="2021-10-16T15:14:00Z"/>
                <w:bdr w:val="none" w:sz="0" w:space="0" w:color="auto" w:frame="1"/>
                <w:lang w:val="en-US"/>
              </w:rPr>
            </w:pPr>
            <w:proofErr w:type="gramStart"/>
            <w:ins w:id="99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P(</w:t>
              </w:r>
              <w:proofErr w:type="gramEnd"/>
              <w:r>
                <w:rPr>
                  <w:bdr w:val="none" w:sz="0" w:space="0" w:color="auto" w:frame="1"/>
                  <w:lang w:val="en-US"/>
                </w:rPr>
                <w:t>class = c | x)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98" w:author="Tomás De Araújo Tavares" w:date="2021-10-16T18:49:00Z">
              <w:tcPr>
                <w:tcW w:w="103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C47EFF2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999" w:author="Tomás De Araújo Tavares" w:date="2021-10-16T15:14:00Z"/>
                <w:bdr w:val="none" w:sz="0" w:space="0" w:color="auto" w:frame="1"/>
                <w:lang w:val="en-US"/>
              </w:rPr>
              <w:pPrChange w:id="1000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01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0.190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02" w:author="Tomás De Araújo Tavares" w:date="2021-10-16T18:49:00Z">
              <w:tcPr>
                <w:tcW w:w="77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ECD050E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03" w:author="Tomás De Araújo Tavares" w:date="2021-10-16T15:14:00Z"/>
                <w:bdr w:val="none" w:sz="0" w:space="0" w:color="auto" w:frame="1"/>
                <w:lang w:val="en-US"/>
              </w:rPr>
              <w:pPrChange w:id="1004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05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2.437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06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A47F634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07" w:author="Tomás De Araújo Tavares" w:date="2021-10-16T15:14:00Z"/>
                <w:bdr w:val="none" w:sz="0" w:space="0" w:color="auto" w:frame="1"/>
                <w:lang w:val="en-US"/>
              </w:rPr>
              <w:pPrChange w:id="1008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09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0.082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10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5BCF624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11" w:author="Tomás De Araújo Tavares" w:date="2021-10-16T15:14:00Z"/>
                <w:bdr w:val="none" w:sz="0" w:space="0" w:color="auto" w:frame="1"/>
                <w:lang w:val="en-US"/>
              </w:rPr>
              <w:pPrChange w:id="1012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13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1.212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14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D3BA755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15" w:author="Tomás De Araújo Tavares" w:date="2021-10-16T15:14:00Z"/>
                <w:bdr w:val="none" w:sz="0" w:space="0" w:color="auto" w:frame="1"/>
                <w:lang w:val="en-US"/>
              </w:rPr>
              <w:pPrChange w:id="1016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1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1.778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18" w:author="Tomás De Araújo Tavares" w:date="2021-10-16T18:49:00Z">
              <w:tcPr>
                <w:tcW w:w="72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48F4312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19" w:author="Tomás De Araújo Tavares" w:date="2021-10-16T15:14:00Z"/>
                <w:bdr w:val="none" w:sz="0" w:space="0" w:color="auto" w:frame="1"/>
                <w:lang w:val="en-US"/>
              </w:rPr>
              <w:pPrChange w:id="1020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21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2.027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22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70CBF31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23" w:author="Tomás De Araújo Tavares" w:date="2021-10-16T15:14:00Z"/>
                <w:bdr w:val="none" w:sz="0" w:space="0" w:color="auto" w:frame="1"/>
                <w:lang w:val="en-US"/>
              </w:rPr>
              <w:pPrChange w:id="1024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25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0.598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26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F0F7061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27" w:author="Tomás De Araújo Tavares" w:date="2021-10-16T15:14:00Z"/>
                <w:bdr w:val="none" w:sz="0" w:space="0" w:color="auto" w:frame="1"/>
                <w:lang w:val="en-US"/>
              </w:rPr>
              <w:pPrChange w:id="1028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29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0.256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30" w:author="Tomás De Araújo Tavares" w:date="2021-10-16T18:49:00Z">
              <w:tcPr>
                <w:tcW w:w="801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5E56E7D8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31" w:author="Tomás De Araújo Tavares" w:date="2021-10-16T15:14:00Z"/>
                <w:bdr w:val="none" w:sz="0" w:space="0" w:color="auto" w:frame="1"/>
                <w:lang w:val="en-US"/>
              </w:rPr>
              <w:pPrChange w:id="1032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33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0.303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34" w:author="Tomás De Araújo Tavares" w:date="2021-10-16T18:49:00Z">
              <w:tcPr>
                <w:tcW w:w="899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709228F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35" w:author="Tomás De Araújo Tavares" w:date="2021-10-16T15:14:00Z"/>
                <w:bdr w:val="none" w:sz="0" w:space="0" w:color="auto" w:frame="1"/>
                <w:lang w:val="en-US"/>
              </w:rPr>
              <w:pPrChange w:id="1036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37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3.202</w:t>
              </w:r>
            </w:ins>
          </w:p>
        </w:tc>
      </w:tr>
      <w:tr w:rsidR="00146386" w14:paraId="324665DC" w14:textId="77777777" w:rsidTr="00FD3A74">
        <w:trPr>
          <w:trHeight w:val="144"/>
          <w:ins w:id="1038" w:author="Tomás De Araújo Tavares" w:date="2021-10-16T15:14:00Z"/>
          <w:trPrChange w:id="1039" w:author="Tomás De Araújo Tavares" w:date="2021-10-16T18:49:00Z">
            <w:trPr>
              <w:gridBefore w:val="1"/>
              <w:trHeight w:val="368"/>
            </w:trPr>
          </w:trPrChange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40" w:author="Tomás De Araújo Tavares" w:date="2021-10-16T18:49:00Z">
              <w:tcPr>
                <w:tcW w:w="1799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F4375FE" w14:textId="77777777" w:rsidR="00146386" w:rsidRDefault="00146386">
            <w:pPr>
              <w:pStyle w:val="Body"/>
              <w:spacing w:before="120" w:after="120"/>
              <w:rPr>
                <w:ins w:id="1041" w:author="Tomás De Araújo Tavares" w:date="2021-10-16T15:14:00Z"/>
                <w:bdr w:val="none" w:sz="0" w:space="0" w:color="auto" w:frame="1"/>
                <w:lang w:val="en-US"/>
              </w:rPr>
            </w:pPr>
            <w:ins w:id="104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 xml:space="preserve">Normalization 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43" w:author="Tomás De Araújo Tavares" w:date="2021-10-16T18:49:00Z">
              <w:tcPr>
                <w:tcW w:w="103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A12821E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44" w:author="Tomás De Araújo Tavares" w:date="2021-10-16T15:14:00Z"/>
                <w:bdr w:val="none" w:sz="0" w:space="0" w:color="auto" w:frame="1"/>
                <w:lang w:val="en-US"/>
              </w:rPr>
              <w:pPrChange w:id="1045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46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0.072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47" w:author="Tomás De Araújo Tavares" w:date="2021-10-16T18:49:00Z">
              <w:tcPr>
                <w:tcW w:w="77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031681A8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48" w:author="Tomás De Araújo Tavares" w:date="2021-10-16T15:14:00Z"/>
                <w:bdr w:val="none" w:sz="0" w:space="0" w:color="auto" w:frame="1"/>
                <w:lang w:val="en-US"/>
              </w:rPr>
              <w:pPrChange w:id="1049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50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0.928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51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1178CBD2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52" w:author="Tomás De Araújo Tavares" w:date="2021-10-16T15:14:00Z"/>
                <w:bdr w:val="none" w:sz="0" w:space="0" w:color="auto" w:frame="1"/>
                <w:lang w:val="en-US"/>
              </w:rPr>
              <w:pPrChange w:id="1053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54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0.063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55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22FFD33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56" w:author="Tomás De Araújo Tavares" w:date="2021-10-16T15:14:00Z"/>
                <w:bdr w:val="none" w:sz="0" w:space="0" w:color="auto" w:frame="1"/>
                <w:lang w:val="en-US"/>
              </w:rPr>
              <w:pPrChange w:id="1057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58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0.937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59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66116A10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60" w:author="Tomás De Araújo Tavares" w:date="2021-10-16T15:14:00Z"/>
                <w:bdr w:val="none" w:sz="0" w:space="0" w:color="auto" w:frame="1"/>
                <w:lang w:val="en-US"/>
              </w:rPr>
              <w:pPrChange w:id="1061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6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0.467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63" w:author="Tomás De Araújo Tavares" w:date="2021-10-16T18:49:00Z">
              <w:tcPr>
                <w:tcW w:w="72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51ECE2A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64" w:author="Tomás De Araújo Tavares" w:date="2021-10-16T15:14:00Z"/>
                <w:bdr w:val="none" w:sz="0" w:space="0" w:color="auto" w:frame="1"/>
                <w:lang w:val="en-US"/>
              </w:rPr>
              <w:pPrChange w:id="1065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66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0.533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67" w:author="Tomás De Araújo Tavares" w:date="2021-10-16T18:49:00Z">
              <w:tcPr>
                <w:tcW w:w="81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9D7FFBE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68" w:author="Tomás De Araújo Tavares" w:date="2021-10-16T15:14:00Z"/>
                <w:bdr w:val="none" w:sz="0" w:space="0" w:color="auto" w:frame="1"/>
                <w:lang w:val="en-US"/>
              </w:rPr>
              <w:pPrChange w:id="1069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70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0.700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71" w:author="Tomás De Araújo Tavares" w:date="2021-10-16T18:49:00Z">
              <w:tcPr>
                <w:tcW w:w="720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E7AF7BB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72" w:author="Tomás De Araújo Tavares" w:date="2021-10-16T15:14:00Z"/>
                <w:bdr w:val="none" w:sz="0" w:space="0" w:color="auto" w:frame="1"/>
                <w:lang w:val="en-US"/>
              </w:rPr>
              <w:pPrChange w:id="1073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74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0.300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75" w:author="Tomás De Araújo Tavares" w:date="2021-10-16T18:49:00Z">
              <w:tcPr>
                <w:tcW w:w="801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4E7ECDB9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76" w:author="Tomás De Araújo Tavares" w:date="2021-10-16T15:14:00Z"/>
                <w:bdr w:val="none" w:sz="0" w:space="0" w:color="auto" w:frame="1"/>
                <w:lang w:val="en-US"/>
              </w:rPr>
              <w:pPrChange w:id="1077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78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0.087</w:t>
              </w:r>
            </w:ins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1079" w:author="Tomás De Araújo Tavares" w:date="2021-10-16T18:49:00Z">
              <w:tcPr>
                <w:tcW w:w="899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14:paraId="71A717BB" w14:textId="77777777" w:rsidR="00146386" w:rsidRDefault="00146386" w:rsidP="00C41B94">
            <w:pPr>
              <w:pStyle w:val="Body"/>
              <w:spacing w:before="120" w:after="120"/>
              <w:jc w:val="center"/>
              <w:rPr>
                <w:ins w:id="1080" w:author="Tomás De Araújo Tavares" w:date="2021-10-16T15:14:00Z"/>
                <w:bdr w:val="none" w:sz="0" w:space="0" w:color="auto" w:frame="1"/>
                <w:lang w:val="en-US"/>
              </w:rPr>
              <w:pPrChange w:id="1081" w:author="Tomás De Araújo Tavares" w:date="2021-10-16T21:12:00Z">
                <w:pPr>
                  <w:pStyle w:val="Body"/>
                  <w:spacing w:before="120" w:after="120"/>
                </w:pPr>
              </w:pPrChange>
            </w:pPr>
            <w:ins w:id="1082" w:author="Tomás De Araújo Tavares" w:date="2021-10-16T15:14:00Z">
              <w:r>
                <w:rPr>
                  <w:bdr w:val="none" w:sz="0" w:space="0" w:color="auto" w:frame="1"/>
                  <w:lang w:val="en-US"/>
                </w:rPr>
                <w:t>0.913</w:t>
              </w:r>
            </w:ins>
          </w:p>
        </w:tc>
      </w:tr>
    </w:tbl>
    <w:tbl>
      <w:tblPr>
        <w:tblStyle w:val="TableGrid"/>
        <w:tblpPr w:leftFromText="180" w:rightFromText="180" w:vertAnchor="text" w:horzAnchor="margin" w:tblpY="824"/>
        <w:tblW w:w="3823" w:type="dxa"/>
        <w:tblLook w:val="04A0" w:firstRow="1" w:lastRow="0" w:firstColumn="1" w:lastColumn="0" w:noHBand="0" w:noVBand="1"/>
        <w:tblPrChange w:id="1083" w:author="Tomás De Araújo Tavares" w:date="2021-10-16T21:13:00Z">
          <w:tblPr>
            <w:tblStyle w:val="TableGrid"/>
            <w:tblpPr w:leftFromText="180" w:rightFromText="180" w:vertAnchor="text" w:horzAnchor="margin" w:tblpY="3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41"/>
        <w:gridCol w:w="1230"/>
        <w:gridCol w:w="1230"/>
        <w:gridCol w:w="622"/>
        <w:tblGridChange w:id="1084">
          <w:tblGrid>
            <w:gridCol w:w="902"/>
            <w:gridCol w:w="1337"/>
            <w:gridCol w:w="1392"/>
            <w:gridCol w:w="622"/>
          </w:tblGrid>
        </w:tblGridChange>
      </w:tblGrid>
      <w:tr w:rsidR="00FD3A74" w14:paraId="12F5DF96" w14:textId="77777777" w:rsidTr="00C41B94">
        <w:trPr>
          <w:trHeight w:val="20"/>
          <w:ins w:id="1085" w:author="Tomás De Araújo Tavares" w:date="2021-10-16T18:27:00Z"/>
          <w:trPrChange w:id="1086" w:author="Tomás De Araújo Tavares" w:date="2021-10-16T21:13:00Z">
            <w:trPr>
              <w:trHeight w:val="144"/>
            </w:trPr>
          </w:trPrChange>
        </w:trPr>
        <w:tc>
          <w:tcPr>
            <w:tcW w:w="0" w:type="auto"/>
            <w:tcBorders>
              <w:top w:val="nil"/>
              <w:left w:val="nil"/>
            </w:tcBorders>
            <w:vAlign w:val="center"/>
            <w:tcPrChange w:id="1087" w:author="Tomás De Araújo Tavares" w:date="2021-10-16T21:13:00Z">
              <w:tcPr>
                <w:tcW w:w="0" w:type="auto"/>
                <w:tcBorders>
                  <w:top w:val="nil"/>
                  <w:left w:val="nil"/>
                </w:tcBorders>
                <w:vAlign w:val="center"/>
              </w:tcPr>
            </w:tcPrChange>
          </w:tcPr>
          <w:p w14:paraId="450C5000" w14:textId="77777777" w:rsidR="00353D8C" w:rsidRDefault="00353D8C" w:rsidP="00895DC7">
            <w:pPr>
              <w:pStyle w:val="Body"/>
              <w:spacing w:before="120" w:after="120"/>
              <w:rPr>
                <w:ins w:id="1088" w:author="Tomás De Araújo Tavares" w:date="2021-10-16T18:27:00Z"/>
                <w:lang w:val="en-US"/>
              </w:rPr>
            </w:pPr>
          </w:p>
        </w:tc>
        <w:tc>
          <w:tcPr>
            <w:tcW w:w="0" w:type="auto"/>
            <w:vAlign w:val="center"/>
            <w:tcPrChange w:id="1089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0465F9A7" w14:textId="45B8D32C" w:rsidR="00353D8C" w:rsidRDefault="00353D8C" w:rsidP="00895DC7">
            <w:pPr>
              <w:pStyle w:val="Body"/>
              <w:spacing w:before="120" w:after="120"/>
              <w:rPr>
                <w:ins w:id="1090" w:author="Tomás De Araújo Tavares" w:date="2021-10-16T18:27:00Z"/>
                <w:lang w:val="en-US"/>
              </w:rPr>
            </w:pPr>
            <w:ins w:id="1091" w:author="Tomás De Araújo Tavares" w:date="2021-10-16T18:27:00Z">
              <w:r>
                <w:rPr>
                  <w:lang w:val="en-US"/>
                </w:rPr>
                <w:t>0</w:t>
              </w:r>
            </w:ins>
            <w:ins w:id="1092" w:author="Tomás De Araújo Tavares" w:date="2021-10-16T21:13:00Z">
              <w:r w:rsidR="00C41B94">
                <w:rPr>
                  <w:lang w:val="en-US"/>
                </w:rPr>
                <w:t xml:space="preserve"> </w:t>
              </w:r>
            </w:ins>
            <w:ins w:id="1093" w:author="Tomás De Araújo Tavares" w:date="2021-10-16T18:28:00Z">
              <w:r>
                <w:rPr>
                  <w:lang w:val="en-US"/>
                </w:rPr>
                <w:t>(</w:t>
              </w:r>
            </w:ins>
            <w:ins w:id="1094" w:author="Tomás De Araújo Tavares" w:date="2021-10-16T18:30:00Z">
              <w:r w:rsidR="0071341D">
                <w:rPr>
                  <w:lang w:val="en-US"/>
                </w:rPr>
                <w:t>predicted</w:t>
              </w:r>
            </w:ins>
            <w:ins w:id="1095" w:author="Tomás De Araújo Tavares" w:date="2021-10-16T18:28:00Z">
              <w:r>
                <w:rPr>
                  <w:lang w:val="en-US"/>
                </w:rPr>
                <w:t>)</w:t>
              </w:r>
            </w:ins>
          </w:p>
        </w:tc>
        <w:tc>
          <w:tcPr>
            <w:tcW w:w="0" w:type="auto"/>
            <w:vAlign w:val="center"/>
            <w:tcPrChange w:id="1096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5727337D" w14:textId="2AD4EDF0" w:rsidR="00353D8C" w:rsidRDefault="00353D8C" w:rsidP="00895DC7">
            <w:pPr>
              <w:pStyle w:val="Body"/>
              <w:spacing w:before="120" w:after="120"/>
              <w:rPr>
                <w:ins w:id="1097" w:author="Tomás De Araújo Tavares" w:date="2021-10-16T18:27:00Z"/>
                <w:lang w:val="en-US"/>
              </w:rPr>
            </w:pPr>
            <w:ins w:id="1098" w:author="Tomás De Araújo Tavares" w:date="2021-10-16T18:27:00Z">
              <w:r>
                <w:rPr>
                  <w:lang w:val="en-US"/>
                </w:rPr>
                <w:t>1</w:t>
              </w:r>
            </w:ins>
            <w:ins w:id="1099" w:author="Tomás De Araújo Tavares" w:date="2021-10-16T21:13:00Z">
              <w:r w:rsidR="00C41B94">
                <w:rPr>
                  <w:lang w:val="en-US"/>
                </w:rPr>
                <w:t xml:space="preserve"> </w:t>
              </w:r>
            </w:ins>
            <w:ins w:id="1100" w:author="Tomás De Araújo Tavares" w:date="2021-10-16T18:28:00Z">
              <w:r>
                <w:rPr>
                  <w:lang w:val="en-US"/>
                </w:rPr>
                <w:t>(predicted)</w:t>
              </w:r>
            </w:ins>
          </w:p>
        </w:tc>
        <w:tc>
          <w:tcPr>
            <w:tcW w:w="0" w:type="auto"/>
            <w:vAlign w:val="center"/>
            <w:tcPrChange w:id="1101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15EF289E" w14:textId="77777777" w:rsidR="00353D8C" w:rsidRDefault="00353D8C" w:rsidP="00895DC7">
            <w:pPr>
              <w:pStyle w:val="Body"/>
              <w:spacing w:before="120" w:after="120"/>
              <w:rPr>
                <w:ins w:id="1102" w:author="Tomás De Araújo Tavares" w:date="2021-10-16T18:27:00Z"/>
                <w:lang w:val="en-US"/>
              </w:rPr>
            </w:pPr>
            <w:ins w:id="1103" w:author="Tomás De Araújo Tavares" w:date="2021-10-16T18:27:00Z">
              <w:r>
                <w:rPr>
                  <w:lang w:val="en-US"/>
                </w:rPr>
                <w:t>Sum</w:t>
              </w:r>
            </w:ins>
          </w:p>
        </w:tc>
      </w:tr>
      <w:tr w:rsidR="00FD3A74" w14:paraId="0709EDBF" w14:textId="77777777" w:rsidTr="00C41B94">
        <w:trPr>
          <w:trHeight w:val="20"/>
          <w:ins w:id="1104" w:author="Tomás De Araújo Tavares" w:date="2021-10-16T18:27:00Z"/>
          <w:trPrChange w:id="1105" w:author="Tomás De Araújo Tavares" w:date="2021-10-16T21:13:00Z">
            <w:trPr>
              <w:trHeight w:val="144"/>
            </w:trPr>
          </w:trPrChange>
        </w:trPr>
        <w:tc>
          <w:tcPr>
            <w:tcW w:w="0" w:type="auto"/>
            <w:vAlign w:val="center"/>
            <w:tcPrChange w:id="1106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7D8F3B14" w14:textId="77777777" w:rsidR="00353D8C" w:rsidRDefault="00353D8C" w:rsidP="00895DC7">
            <w:pPr>
              <w:pStyle w:val="Body"/>
              <w:spacing w:before="120" w:after="120"/>
              <w:rPr>
                <w:ins w:id="1107" w:author="Tomás De Araújo Tavares" w:date="2021-10-16T18:27:00Z"/>
                <w:lang w:val="en-US"/>
              </w:rPr>
            </w:pPr>
            <w:ins w:id="1108" w:author="Tomás De Araújo Tavares" w:date="2021-10-16T18:27:00Z">
              <w:r>
                <w:rPr>
                  <w:lang w:val="en-US"/>
                </w:rPr>
                <w:t>0 (true)</w:t>
              </w:r>
            </w:ins>
          </w:p>
        </w:tc>
        <w:tc>
          <w:tcPr>
            <w:tcW w:w="0" w:type="auto"/>
            <w:vAlign w:val="center"/>
            <w:tcPrChange w:id="1109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7ADA7A4E" w14:textId="77777777" w:rsidR="00353D8C" w:rsidRDefault="00353D8C" w:rsidP="00895DC7">
            <w:pPr>
              <w:pStyle w:val="Body"/>
              <w:spacing w:before="120" w:after="120"/>
              <w:rPr>
                <w:ins w:id="1110" w:author="Tomás De Araújo Tavares" w:date="2021-10-16T18:27:00Z"/>
                <w:lang w:val="en-US"/>
              </w:rPr>
            </w:pPr>
            <w:ins w:id="1111" w:author="Tomás De Araújo Tavares" w:date="2021-10-16T18:27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0" w:type="auto"/>
            <w:vAlign w:val="center"/>
            <w:tcPrChange w:id="1112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2A92EEE9" w14:textId="77777777" w:rsidR="00353D8C" w:rsidRDefault="00353D8C" w:rsidP="00895DC7">
            <w:pPr>
              <w:pStyle w:val="Body"/>
              <w:spacing w:before="120" w:after="120"/>
              <w:rPr>
                <w:ins w:id="1113" w:author="Tomás De Araújo Tavares" w:date="2021-10-16T18:27:00Z"/>
                <w:lang w:val="en-US"/>
              </w:rPr>
            </w:pPr>
            <w:ins w:id="1114" w:author="Tomás De Araújo Tavares" w:date="2021-10-16T18:27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0" w:type="auto"/>
            <w:vAlign w:val="center"/>
            <w:tcPrChange w:id="1115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61E41BC3" w14:textId="77777777" w:rsidR="00353D8C" w:rsidRDefault="00353D8C" w:rsidP="00895DC7">
            <w:pPr>
              <w:pStyle w:val="Body"/>
              <w:spacing w:before="120" w:after="120"/>
              <w:rPr>
                <w:ins w:id="1116" w:author="Tomás De Araújo Tavares" w:date="2021-10-16T18:27:00Z"/>
                <w:lang w:val="en-US"/>
              </w:rPr>
            </w:pPr>
            <w:ins w:id="1117" w:author="Tomás De Araújo Tavares" w:date="2021-10-16T18:27:00Z">
              <w:r>
                <w:rPr>
                  <w:lang w:val="en-US"/>
                </w:rPr>
                <w:t>4</w:t>
              </w:r>
            </w:ins>
          </w:p>
        </w:tc>
      </w:tr>
      <w:tr w:rsidR="00FD3A74" w14:paraId="3DD1BF07" w14:textId="77777777" w:rsidTr="00C41B94">
        <w:trPr>
          <w:trHeight w:val="20"/>
          <w:ins w:id="1118" w:author="Tomás De Araújo Tavares" w:date="2021-10-16T18:27:00Z"/>
          <w:trPrChange w:id="1119" w:author="Tomás De Araújo Tavares" w:date="2021-10-16T21:13:00Z">
            <w:trPr>
              <w:trHeight w:val="144"/>
            </w:trPr>
          </w:trPrChange>
        </w:trPr>
        <w:tc>
          <w:tcPr>
            <w:tcW w:w="0" w:type="auto"/>
            <w:vAlign w:val="center"/>
            <w:tcPrChange w:id="1120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22F26D10" w14:textId="77777777" w:rsidR="00353D8C" w:rsidRDefault="00353D8C" w:rsidP="00895DC7">
            <w:pPr>
              <w:pStyle w:val="Body"/>
              <w:spacing w:before="120" w:after="120"/>
              <w:rPr>
                <w:ins w:id="1121" w:author="Tomás De Araújo Tavares" w:date="2021-10-16T18:27:00Z"/>
                <w:lang w:val="en-US"/>
              </w:rPr>
            </w:pPr>
            <w:ins w:id="1122" w:author="Tomás De Araújo Tavares" w:date="2021-10-16T18:27:00Z">
              <w:r>
                <w:rPr>
                  <w:lang w:val="en-US"/>
                </w:rPr>
                <w:t>1 (true)</w:t>
              </w:r>
            </w:ins>
          </w:p>
        </w:tc>
        <w:tc>
          <w:tcPr>
            <w:tcW w:w="0" w:type="auto"/>
            <w:vAlign w:val="center"/>
            <w:tcPrChange w:id="1123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494ECCE3" w14:textId="77777777" w:rsidR="00353D8C" w:rsidRDefault="00353D8C" w:rsidP="00895DC7">
            <w:pPr>
              <w:pStyle w:val="Body"/>
              <w:spacing w:before="120" w:after="120"/>
              <w:rPr>
                <w:ins w:id="1124" w:author="Tomás De Araújo Tavares" w:date="2021-10-16T18:27:00Z"/>
                <w:lang w:val="en-US"/>
              </w:rPr>
            </w:pPr>
            <w:ins w:id="1125" w:author="Tomás De Araújo Tavares" w:date="2021-10-16T18:27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0" w:type="auto"/>
            <w:vAlign w:val="center"/>
            <w:tcPrChange w:id="1126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6F1704A4" w14:textId="77777777" w:rsidR="00353D8C" w:rsidRDefault="00353D8C" w:rsidP="00895DC7">
            <w:pPr>
              <w:pStyle w:val="Body"/>
              <w:spacing w:before="120" w:after="120"/>
              <w:rPr>
                <w:ins w:id="1127" w:author="Tomás De Araújo Tavares" w:date="2021-10-16T18:27:00Z"/>
                <w:lang w:val="en-US"/>
              </w:rPr>
            </w:pPr>
            <w:ins w:id="1128" w:author="Tomás De Araújo Tavares" w:date="2021-10-16T18:27:00Z">
              <w:r>
                <w:rPr>
                  <w:lang w:val="en-US"/>
                </w:rPr>
                <w:t>5</w:t>
              </w:r>
            </w:ins>
          </w:p>
        </w:tc>
        <w:tc>
          <w:tcPr>
            <w:tcW w:w="0" w:type="auto"/>
            <w:vAlign w:val="center"/>
            <w:tcPrChange w:id="1129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611A0229" w14:textId="77777777" w:rsidR="00353D8C" w:rsidRDefault="00353D8C" w:rsidP="00895DC7">
            <w:pPr>
              <w:pStyle w:val="Body"/>
              <w:spacing w:before="120" w:after="120"/>
              <w:rPr>
                <w:ins w:id="1130" w:author="Tomás De Araújo Tavares" w:date="2021-10-16T18:27:00Z"/>
                <w:lang w:val="en-US"/>
              </w:rPr>
            </w:pPr>
            <w:ins w:id="1131" w:author="Tomás De Araújo Tavares" w:date="2021-10-16T18:27:00Z">
              <w:r>
                <w:rPr>
                  <w:lang w:val="en-US"/>
                </w:rPr>
                <w:t>6</w:t>
              </w:r>
            </w:ins>
          </w:p>
        </w:tc>
      </w:tr>
      <w:tr w:rsidR="00FD3A74" w14:paraId="2983FF32" w14:textId="77777777" w:rsidTr="00C41B94">
        <w:trPr>
          <w:trHeight w:val="20"/>
          <w:ins w:id="1132" w:author="Tomás De Araújo Tavares" w:date="2021-10-16T18:27:00Z"/>
          <w:trPrChange w:id="1133" w:author="Tomás De Araújo Tavares" w:date="2021-10-16T21:13:00Z">
            <w:trPr>
              <w:trHeight w:val="144"/>
            </w:trPr>
          </w:trPrChange>
        </w:trPr>
        <w:tc>
          <w:tcPr>
            <w:tcW w:w="0" w:type="auto"/>
            <w:vAlign w:val="center"/>
            <w:tcPrChange w:id="1134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329A4B1B" w14:textId="77777777" w:rsidR="00353D8C" w:rsidRDefault="00353D8C" w:rsidP="00895DC7">
            <w:pPr>
              <w:pStyle w:val="Body"/>
              <w:spacing w:before="120" w:after="120"/>
              <w:rPr>
                <w:ins w:id="1135" w:author="Tomás De Araújo Tavares" w:date="2021-10-16T18:27:00Z"/>
                <w:lang w:val="en-US"/>
              </w:rPr>
            </w:pPr>
            <w:ins w:id="1136" w:author="Tomás De Araújo Tavares" w:date="2021-10-16T18:27:00Z">
              <w:r>
                <w:rPr>
                  <w:lang w:val="en-US"/>
                </w:rPr>
                <w:t>Sum</w:t>
              </w:r>
            </w:ins>
          </w:p>
        </w:tc>
        <w:tc>
          <w:tcPr>
            <w:tcW w:w="0" w:type="auto"/>
            <w:vAlign w:val="center"/>
            <w:tcPrChange w:id="1137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6440234C" w14:textId="77777777" w:rsidR="00353D8C" w:rsidRDefault="00353D8C" w:rsidP="00895DC7">
            <w:pPr>
              <w:pStyle w:val="Body"/>
              <w:spacing w:before="120" w:after="120"/>
              <w:rPr>
                <w:ins w:id="1138" w:author="Tomás De Araújo Tavares" w:date="2021-10-16T18:27:00Z"/>
                <w:lang w:val="en-US"/>
              </w:rPr>
            </w:pPr>
            <w:ins w:id="1139" w:author="Tomás De Araújo Tavares" w:date="2021-10-16T18:27:00Z">
              <w:r>
                <w:rPr>
                  <w:lang w:val="en-US"/>
                </w:rPr>
                <w:t>3</w:t>
              </w:r>
            </w:ins>
          </w:p>
        </w:tc>
        <w:tc>
          <w:tcPr>
            <w:tcW w:w="0" w:type="auto"/>
            <w:vAlign w:val="center"/>
            <w:tcPrChange w:id="1140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0B97084F" w14:textId="77777777" w:rsidR="00353D8C" w:rsidRDefault="00353D8C" w:rsidP="00895DC7">
            <w:pPr>
              <w:pStyle w:val="Body"/>
              <w:spacing w:before="120" w:after="120"/>
              <w:rPr>
                <w:ins w:id="1141" w:author="Tomás De Araújo Tavares" w:date="2021-10-16T18:27:00Z"/>
                <w:lang w:val="en-US"/>
              </w:rPr>
            </w:pPr>
            <w:ins w:id="1142" w:author="Tomás De Araújo Tavares" w:date="2021-10-16T18:27:00Z">
              <w:r>
                <w:rPr>
                  <w:lang w:val="en-US"/>
                </w:rPr>
                <w:t>7</w:t>
              </w:r>
            </w:ins>
          </w:p>
        </w:tc>
        <w:tc>
          <w:tcPr>
            <w:tcW w:w="0" w:type="auto"/>
            <w:vAlign w:val="center"/>
            <w:tcPrChange w:id="1143" w:author="Tomás De Araújo Tavares" w:date="2021-10-16T21:13:00Z">
              <w:tcPr>
                <w:tcW w:w="0" w:type="auto"/>
                <w:vAlign w:val="center"/>
              </w:tcPr>
            </w:tcPrChange>
          </w:tcPr>
          <w:p w14:paraId="3C266F2E" w14:textId="77777777" w:rsidR="00353D8C" w:rsidRDefault="00353D8C" w:rsidP="00895DC7">
            <w:pPr>
              <w:pStyle w:val="Body"/>
              <w:spacing w:before="120" w:after="120"/>
              <w:rPr>
                <w:ins w:id="1144" w:author="Tomás De Araújo Tavares" w:date="2021-10-16T18:27:00Z"/>
                <w:lang w:val="en-US"/>
              </w:rPr>
            </w:pPr>
            <w:ins w:id="1145" w:author="Tomás De Araújo Tavares" w:date="2021-10-16T18:27:00Z">
              <w:r>
                <w:rPr>
                  <w:lang w:val="en-US"/>
                </w:rPr>
                <w:t>10</w:t>
              </w:r>
            </w:ins>
          </w:p>
        </w:tc>
      </w:tr>
    </w:tbl>
    <w:p w14:paraId="6C53D0D1" w14:textId="3F4B165E" w:rsidR="00353D8C" w:rsidRPr="00353D8C" w:rsidRDefault="00636BB9" w:rsidP="00274E59">
      <w:pPr>
        <w:pStyle w:val="Body"/>
        <w:spacing w:before="120" w:after="120"/>
        <w:rPr>
          <w:ins w:id="1146" w:author="Tomás De Araújo Tavares" w:date="2021-10-16T18:21:00Z"/>
          <w:rFonts w:ascii="Times New Roman" w:hAnsi="Times New Roman" w:cs="Times New Roman"/>
          <w:lang w:val="en-US"/>
          <w:rPrChange w:id="1147" w:author="Tomás De Araújo Tavares" w:date="2021-10-16T18:22:00Z">
            <w:rPr>
              <w:ins w:id="1148" w:author="Tomás De Araújo Tavares" w:date="2021-10-16T18:21:00Z"/>
              <w:lang w:val="en-US"/>
            </w:rPr>
          </w:rPrChange>
        </w:rPr>
      </w:pPr>
      <m:oMathPara>
        <m:oMath>
          <m:r>
            <w:ins w:id="1149" w:author="Tomás De Araújo Tavares" w:date="2021-10-16T15:19:00Z">
              <w:rPr>
                <w:rFonts w:ascii="Cambria Math" w:hAnsi="Cambria Math"/>
                <w:lang w:val="en-US"/>
                <w:rPrChange w:id="1150" w:author="Tomás De Araújo Tavares" w:date="2021-10-16T15:20:00Z">
                  <w:rPr>
                    <w:rFonts w:ascii="Cambria Math" w:hAnsi="Cambria Math"/>
                    <w:lang w:val="en-US"/>
                  </w:rPr>
                </w:rPrChange>
              </w:rPr>
              <m:t>true = &lt;0, 0, 0, 0, 1, 1, 1, 1, 1, 1&gt;</m:t>
            </w:ins>
          </m:r>
          <m:r>
            <w:ins w:id="1151" w:author="Tomás De Araújo Tavares" w:date="2021-10-16T18:27:00Z">
              <w:rPr>
                <w:rFonts w:ascii="Cambria Math" w:hAnsi="Cambria Math"/>
                <w:lang w:val="en-US"/>
              </w:rPr>
              <m:t xml:space="preserve"> and predicted= &lt;0, 1, 0, 1, 1, 1, 1, 1, 0, 1&gt;</m:t>
            </w:ins>
          </m:r>
          <m:r>
            <w:ins w:id="1152" w:author="Tomás De Araújo Tavares" w:date="2021-10-16T15:19:00Z">
              <w:rPr>
                <w:rFonts w:ascii="Cambria Math" w:hAnsi="Cambria Math"/>
                <w:lang w:val="en-US"/>
                <w:rPrChange w:id="1153" w:author="Tomás De Araújo Tavares" w:date="2021-10-16T15:20:00Z">
                  <w:rPr>
                    <w:rFonts w:ascii="Cambria Math" w:hAnsi="Cambria Math"/>
                    <w:lang w:val="en-US"/>
                  </w:rPr>
                </w:rPrChange>
              </w:rPr>
              <m:t xml:space="preserve"> </m:t>
            </w:ins>
          </m:r>
        </m:oMath>
      </m:oMathPara>
    </w:p>
    <w:p w14:paraId="59E7F154" w14:textId="322204B3" w:rsidR="00353D8C" w:rsidRPr="00274E59" w:rsidDel="00353D8C" w:rsidRDefault="00353D8C" w:rsidP="00274E59">
      <w:pPr>
        <w:pStyle w:val="Body"/>
        <w:spacing w:before="120" w:after="120"/>
        <w:rPr>
          <w:del w:id="1154" w:author="Tomás De Araújo Tavares" w:date="2021-10-16T18:26:00Z"/>
          <w:lang w:val="en-US"/>
        </w:rPr>
      </w:pPr>
    </w:p>
    <w:p w14:paraId="49A65386" w14:textId="58D394B3" w:rsidR="00217B78" w:rsidRPr="00642F5E" w:rsidDel="00642F5E" w:rsidRDefault="00E6479D">
      <w:pPr>
        <w:rPr>
          <w:del w:id="1155" w:author="Tomás De Araújo Tavares" w:date="2021-10-16T13:51:00Z"/>
          <w:rPrChange w:id="1156" w:author="Tomás De Araújo Tavares" w:date="2021-10-16T13:51:00Z">
            <w:rPr>
              <w:del w:id="1157" w:author="Tomás De Araújo Tavares" w:date="2021-10-16T13:51:00Z"/>
              <w:rFonts w:ascii="Cambria Math" w:hAnsi="Cambria Math"/>
              <w:i/>
            </w:rPr>
          </w:rPrChange>
        </w:rPr>
      </w:pPr>
      <w:del w:id="1158" w:author="Tomás De Araújo Tavares" w:date="2021-10-16T15:14:00Z">
        <w:r w:rsidDel="00146386">
          <w:delText>x1</w:delText>
        </w:r>
        <w:r w:rsidR="00217B78" w:rsidDel="00146386">
          <w:delText xml:space="preserve"> </w:delText>
        </w:r>
      </w:del>
      <m:oMath>
        <m:r>
          <w:del w:id="1159" w:author="Tomás De Araújo Tavares" w:date="2021-10-16T15:14:00Z">
            <w:rPr>
              <w:rFonts w:ascii="Cambria Math" w:hAnsi="Cambria Math"/>
            </w:rPr>
            <m:t>P</m:t>
          </w:del>
        </m:r>
        <m:d>
          <m:dPr>
            <m:ctrlPr>
              <w:del w:id="1160" w:author="Tomás De Araújo Tavares" w:date="2021-10-16T15:14:00Z">
                <w:rPr>
                  <w:rFonts w:ascii="Cambria Math" w:hAnsi="Cambria Math"/>
                  <w:i/>
                </w:rPr>
              </w:del>
            </m:ctrlPr>
          </m:dPr>
          <m:e>
            <m:r>
              <w:del w:id="1161" w:author="Tomás De Araújo Tavares" w:date="2021-10-16T15:14:00Z">
                <w:rPr>
                  <w:rFonts w:ascii="Cambria Math" w:hAnsi="Cambria Math"/>
                </w:rPr>
                <m:t>class=0</m:t>
              </w:del>
            </m:r>
          </m:e>
          <m:e>
            <m:r>
              <w:del w:id="1162" w:author="Tomás De Araújo Tavares" w:date="2021-10-16T15:14:00Z">
                <w:rPr>
                  <w:rFonts w:ascii="Cambria Math" w:hAnsi="Cambria Math"/>
                </w:rPr>
                <m:t>x1</m:t>
              </w:del>
            </m:r>
          </m:e>
        </m:d>
        <m:r>
          <w:del w:id="1163" w:author="Tomás De Araújo Tavares" w:date="2021-10-16T15:14:00Z">
            <w:rPr>
              <w:rFonts w:ascii="Cambria Math" w:hAnsi="Cambria Math"/>
            </w:rPr>
            <m:t>=</m:t>
          </w:del>
        </m:r>
        <m:f>
          <m:fPr>
            <m:ctrlPr>
              <w:del w:id="1164" w:author="Tomás De Araújo Tavares" w:date="2021-10-16T15:14:00Z">
                <w:rPr>
                  <w:rFonts w:ascii="Cambria Math" w:hAnsi="Cambria Math"/>
                </w:rPr>
              </w:del>
            </m:ctrlPr>
          </m:fPr>
          <m:num>
            <m:r>
              <w:del w:id="1165" w:author="Tomás De Araújo Tavares" w:date="2021-10-16T15:14:00Z"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2"/>
                  <w:szCs w:val="22"/>
                  <w:bdr w:val="none" w:sz="0" w:space="0" w:color="auto"/>
                </w:rPr>
                <m:t>×××</m:t>
              </w:del>
            </m:r>
            <m:ctrlPr>
              <w:del w:id="1166" w:author="Tomás De Araújo Tavares" w:date="2021-10-16T15:14:00Z">
                <w:rPr>
                  <w:rFonts w:ascii="Cambria Math" w:hAnsi="Cambria Math"/>
                  <w:i/>
                </w:rPr>
              </w:del>
            </m:ctrlPr>
          </m:num>
          <m:den>
            <m:ctrlPr>
              <w:del w:id="1167" w:author="Tomás De Araújo Tavares" w:date="2021-10-16T15:14:00Z">
                <w:rPr>
                  <w:rFonts w:ascii="Cambria Math" w:hAnsi="Cambria Math"/>
                  <w:i/>
                </w:rPr>
              </w:del>
            </m:ctrlPr>
          </m:den>
        </m:f>
        <m:f>
          <m:fPr>
            <m:ctrlPr>
              <w:del w:id="1168" w:author="Tomás De Araújo Tavares" w:date="2021-10-16T13:17:00Z">
                <w:rPr>
                  <w:rFonts w:ascii="Cambria Math" w:hAnsi="Cambria Math"/>
                </w:rPr>
              </w:del>
            </m:ctrlPr>
          </m:fPr>
          <m:num/>
          <m:den>
            <m:ctrlPr>
              <w:del w:id="1169" w:author="Tomás De Araújo Tavares" w:date="2021-10-16T13:17:00Z">
                <w:rPr>
                  <w:rFonts w:ascii="Cambria Math" w:hAnsi="Cambria Math"/>
                  <w:i/>
                </w:rPr>
              </w:del>
            </m:ctrlPr>
          </m:den>
        </m:f>
      </m:oMath>
    </w:p>
    <w:p w14:paraId="76BF4B07" w14:textId="6269761A" w:rsidR="00AF1B5D" w:rsidRPr="00146386" w:rsidDel="00146386" w:rsidRDefault="00217B78" w:rsidP="00E6479D">
      <w:pPr>
        <w:pStyle w:val="Body"/>
        <w:spacing w:before="120" w:after="120"/>
        <w:rPr>
          <w:del w:id="1170" w:author="Tomás De Araújo Tavares" w:date="2021-10-16T15:15:00Z"/>
          <w:lang w:val="en-US"/>
        </w:rPr>
      </w:pPr>
      <w:del w:id="1171" w:author="Tomás De Araújo Tavares" w:date="2021-10-16T13:51:00Z">
        <w:r w:rsidDel="00642F5E">
          <w:rPr>
            <w:lang w:val="en-US"/>
          </w:rPr>
          <w:delText xml:space="preserve">     </w:delText>
        </w:r>
      </w:del>
      <w:del w:id="1172" w:author="Tomás De Araújo Tavares" w:date="2021-10-16T13:21:00Z">
        <w:r w:rsidDel="005A0EF4">
          <w:rPr>
            <w:lang w:val="en-US"/>
          </w:rPr>
          <w:delText>P(class = 1|x1) =</w:delText>
        </w:r>
      </w:del>
      <m:oMath>
        <m:f>
          <m:fPr>
            <m:ctrlPr>
              <w:del w:id="1173" w:author="Tomás De Araújo Tavares" w:date="2021-10-16T15:14:00Z">
                <w:rPr>
                  <w:rFonts w:ascii="Cambria Math" w:hAnsi="Cambria Math"/>
                  <w:lang w:val="en-US"/>
                </w:rPr>
              </w:del>
            </m:ctrlPr>
          </m:fPr>
          <m:num>
            <m:ctrlPr>
              <w:del w:id="1174" w:author="Tomás De Araújo Tavares" w:date="2021-10-16T15:14:00Z">
                <w:rPr>
                  <w:rFonts w:ascii="Cambria Math" w:hAnsi="Cambria Math"/>
                  <w:i/>
                  <w:lang w:val="en-US"/>
                </w:rPr>
              </w:del>
            </m:ctrlPr>
          </m:num>
          <m:den>
            <m:ctrlPr>
              <w:del w:id="1175" w:author="Tomás De Araújo Tavares" w:date="2021-10-16T15:14:00Z">
                <w:rPr>
                  <w:rFonts w:ascii="Cambria Math" w:hAnsi="Cambria Math"/>
                  <w:i/>
                  <w:lang w:val="en-US"/>
                </w:rPr>
              </w:del>
            </m:ctrlPr>
          </m:den>
        </m:f>
        <m:f>
          <m:fPr>
            <m:ctrlPr>
              <w:del w:id="1176" w:author="Tomás De Araújo Tavares" w:date="2021-10-16T15:14:00Z">
                <w:rPr>
                  <w:rFonts w:ascii="Cambria Math" w:hAnsi="Cambria Math"/>
                  <w:lang w:val="en-US"/>
                </w:rPr>
              </w:del>
            </m:ctrlPr>
          </m:fPr>
          <m:num>
            <m:ctrlPr>
              <w:del w:id="1177" w:author="Tomás De Araújo Tavares" w:date="2021-10-16T15:14:00Z">
                <w:rPr>
                  <w:rFonts w:ascii="Cambria Math" w:hAnsi="Cambria Math"/>
                  <w:i/>
                  <w:lang w:val="en-US"/>
                </w:rPr>
              </w:del>
            </m:ctrlPr>
          </m:num>
          <m:den>
            <m:ctrlPr>
              <w:del w:id="1178" w:author="Tomás De Araújo Tavares" w:date="2021-10-16T15:14:00Z">
                <w:rPr>
                  <w:rFonts w:ascii="Cambria Math" w:hAnsi="Cambria Math"/>
                  <w:i/>
                  <w:lang w:val="en-US"/>
                </w:rPr>
              </w:del>
            </m:ctrlPr>
          </m:den>
        </m:f>
      </m:oMath>
    </w:p>
    <w:p w14:paraId="4CE078C3" w14:textId="70F7E144" w:rsidR="00E6479D" w:rsidDel="00146386" w:rsidRDefault="00E6479D" w:rsidP="00E6479D">
      <w:pPr>
        <w:pStyle w:val="Body"/>
        <w:spacing w:before="120" w:after="120"/>
        <w:rPr>
          <w:del w:id="1179" w:author="Tomás De Araújo Tavares" w:date="2021-10-16T15:14:00Z"/>
          <w:lang w:val="en-US"/>
        </w:rPr>
      </w:pPr>
      <w:del w:id="1180" w:author="Tomás De Araújo Tavares" w:date="2021-10-16T15:14:00Z">
        <w:r w:rsidDel="00146386">
          <w:rPr>
            <w:lang w:val="en-US"/>
          </w:rPr>
          <w:delText>x2</w:delText>
        </w:r>
      </w:del>
    </w:p>
    <w:p w14:paraId="6795FD88" w14:textId="059B45E0" w:rsidR="00E6479D" w:rsidDel="00146386" w:rsidRDefault="00E6479D" w:rsidP="00E6479D">
      <w:pPr>
        <w:pStyle w:val="Body"/>
        <w:spacing w:before="120" w:after="120"/>
        <w:rPr>
          <w:del w:id="1181" w:author="Tomás De Araújo Tavares" w:date="2021-10-16T15:14:00Z"/>
          <w:lang w:val="en-US"/>
        </w:rPr>
      </w:pPr>
      <w:del w:id="1182" w:author="Tomás De Araújo Tavares" w:date="2021-10-16T15:14:00Z">
        <w:r w:rsidDel="00146386">
          <w:rPr>
            <w:lang w:val="en-US"/>
          </w:rPr>
          <w:delText>x3</w:delText>
        </w:r>
      </w:del>
    </w:p>
    <w:p w14:paraId="1C7B7450" w14:textId="3FD22141" w:rsidR="00E6479D" w:rsidDel="00146386" w:rsidRDefault="00E6479D" w:rsidP="00E6479D">
      <w:pPr>
        <w:pStyle w:val="Body"/>
        <w:spacing w:before="120" w:after="120"/>
        <w:rPr>
          <w:del w:id="1183" w:author="Tomás De Araújo Tavares" w:date="2021-10-16T15:14:00Z"/>
          <w:lang w:val="en-US"/>
        </w:rPr>
      </w:pPr>
      <w:del w:id="1184" w:author="Tomás De Araújo Tavares" w:date="2021-10-16T15:14:00Z">
        <w:r w:rsidDel="00146386">
          <w:rPr>
            <w:lang w:val="en-US"/>
          </w:rPr>
          <w:delText>x4</w:delText>
        </w:r>
      </w:del>
    </w:p>
    <w:p w14:paraId="7F0832F8" w14:textId="71398E0F" w:rsidR="00E6479D" w:rsidDel="00146386" w:rsidRDefault="00E6479D" w:rsidP="00E6479D">
      <w:pPr>
        <w:pStyle w:val="Body"/>
        <w:spacing w:before="120" w:after="120"/>
        <w:rPr>
          <w:del w:id="1185" w:author="Tomás De Araújo Tavares" w:date="2021-10-16T15:14:00Z"/>
          <w:lang w:val="en-US"/>
        </w:rPr>
      </w:pPr>
      <w:del w:id="1186" w:author="Tomás De Araújo Tavares" w:date="2021-10-16T15:14:00Z">
        <w:r w:rsidDel="00146386">
          <w:rPr>
            <w:lang w:val="en-US"/>
          </w:rPr>
          <w:delText>x5</w:delText>
        </w:r>
      </w:del>
    </w:p>
    <w:p w14:paraId="78985D0F" w14:textId="2EEE5103" w:rsidR="00E6479D" w:rsidDel="00146386" w:rsidRDefault="00E6479D" w:rsidP="00E6479D">
      <w:pPr>
        <w:pStyle w:val="Body"/>
        <w:spacing w:before="120" w:after="120"/>
        <w:rPr>
          <w:del w:id="1187" w:author="Tomás De Araújo Tavares" w:date="2021-10-16T15:14:00Z"/>
          <w:lang w:val="en-US"/>
        </w:rPr>
      </w:pPr>
      <w:del w:id="1188" w:author="Tomás De Araújo Tavares" w:date="2021-10-16T15:14:00Z">
        <w:r w:rsidDel="00146386">
          <w:rPr>
            <w:lang w:val="en-US"/>
          </w:rPr>
          <w:delText>x6</w:delText>
        </w:r>
      </w:del>
    </w:p>
    <w:p w14:paraId="08370A27" w14:textId="6B51BEC4" w:rsidR="00E6479D" w:rsidDel="00146386" w:rsidRDefault="00E6479D" w:rsidP="00E6479D">
      <w:pPr>
        <w:pStyle w:val="Body"/>
        <w:spacing w:before="120" w:after="120"/>
        <w:rPr>
          <w:del w:id="1189" w:author="Tomás De Araújo Tavares" w:date="2021-10-16T15:15:00Z"/>
          <w:lang w:val="en-US"/>
        </w:rPr>
      </w:pPr>
      <w:del w:id="1190" w:author="Tomás De Araújo Tavares" w:date="2021-10-16T15:14:00Z">
        <w:r w:rsidDel="00146386">
          <w:rPr>
            <w:lang w:val="en-US"/>
          </w:rPr>
          <w:delText>x7</w:delText>
        </w:r>
      </w:del>
    </w:p>
    <w:p w14:paraId="428D3DD4" w14:textId="1519DE60" w:rsidR="00E6479D" w:rsidDel="00146386" w:rsidRDefault="00E6479D" w:rsidP="00E6479D">
      <w:pPr>
        <w:pStyle w:val="Body"/>
        <w:spacing w:before="120" w:after="120"/>
        <w:rPr>
          <w:del w:id="1191" w:author="Tomás De Araújo Tavares" w:date="2021-10-16T15:15:00Z"/>
          <w:lang w:val="en-US"/>
        </w:rPr>
      </w:pPr>
      <w:del w:id="1192" w:author="Tomás De Araújo Tavares" w:date="2021-10-16T15:15:00Z">
        <w:r w:rsidDel="00146386">
          <w:rPr>
            <w:lang w:val="en-US"/>
          </w:rPr>
          <w:delText>x8</w:delText>
        </w:r>
      </w:del>
    </w:p>
    <w:p w14:paraId="095E619F" w14:textId="75DB7414" w:rsidR="00E6479D" w:rsidDel="00146386" w:rsidRDefault="00E6479D" w:rsidP="00E6479D">
      <w:pPr>
        <w:pStyle w:val="Body"/>
        <w:spacing w:before="120" w:after="120"/>
        <w:rPr>
          <w:del w:id="1193" w:author="Tomás De Araújo Tavares" w:date="2021-10-16T15:15:00Z"/>
          <w:lang w:val="en-US"/>
        </w:rPr>
      </w:pPr>
      <w:del w:id="1194" w:author="Tomás De Araújo Tavares" w:date="2021-10-16T15:15:00Z">
        <w:r w:rsidDel="00146386">
          <w:rPr>
            <w:lang w:val="en-US"/>
          </w:rPr>
          <w:delText>x9</w:delText>
        </w:r>
      </w:del>
    </w:p>
    <w:p w14:paraId="04D3D5B3" w14:textId="5A61EFF3" w:rsidR="00E6479D" w:rsidDel="00146386" w:rsidRDefault="00E6479D" w:rsidP="00E6479D">
      <w:pPr>
        <w:pStyle w:val="Body"/>
        <w:spacing w:before="120" w:after="120"/>
        <w:rPr>
          <w:del w:id="1195" w:author="Tomás De Araújo Tavares" w:date="2021-10-16T15:15:00Z"/>
          <w:lang w:val="en-US"/>
        </w:rPr>
      </w:pPr>
      <w:del w:id="1196" w:author="Tomás De Araújo Tavares" w:date="2021-10-16T15:15:00Z">
        <w:r w:rsidDel="00146386">
          <w:rPr>
            <w:lang w:val="en-US"/>
          </w:rPr>
          <w:delText>x10</w:delText>
        </w:r>
      </w:del>
    </w:p>
    <w:p w14:paraId="4B2C9BB6" w14:textId="7A3F238D" w:rsidR="00E6479D" w:rsidDel="00146386" w:rsidRDefault="00E6479D" w:rsidP="00E6479D">
      <w:pPr>
        <w:pStyle w:val="Body"/>
        <w:spacing w:before="120" w:after="120"/>
        <w:rPr>
          <w:del w:id="1197" w:author="Tomás De Araújo Tavares" w:date="2021-10-16T15:15:00Z"/>
          <w:lang w:val="en-US"/>
        </w:rPr>
      </w:pPr>
    </w:p>
    <w:p w14:paraId="2B4887C9" w14:textId="6343D61A" w:rsidR="00E6479D" w:rsidDel="00146386" w:rsidRDefault="00E6479D" w:rsidP="00E6479D">
      <w:pPr>
        <w:pStyle w:val="Body"/>
        <w:spacing w:before="120" w:after="120"/>
        <w:rPr>
          <w:del w:id="1198" w:author="Tomás De Araújo Tavares" w:date="2021-10-16T15:15:00Z"/>
          <w:lang w:val="en-US"/>
        </w:rPr>
      </w:pPr>
    </w:p>
    <w:p w14:paraId="4B5F0FD7" w14:textId="77777777" w:rsidR="00F13B40" w:rsidRPr="00146386" w:rsidRDefault="00F13B40">
      <w:pPr>
        <w:rPr>
          <w:sz w:val="8"/>
          <w:szCs w:val="8"/>
          <w:rPrChange w:id="1199" w:author="Tomás De Araújo Tavares" w:date="2021-10-16T15:15:00Z">
            <w:rPr/>
          </w:rPrChange>
        </w:rPr>
        <w:pPrChange w:id="1200" w:author="Tomás De Araújo Tavares" w:date="2021-10-16T15:15:00Z">
          <w:pPr>
            <w:pStyle w:val="ListParagraph"/>
            <w:ind w:left="0" w:hanging="360"/>
          </w:pPr>
        </w:pPrChange>
      </w:pPr>
    </w:p>
    <w:p w14:paraId="4A1C7C83" w14:textId="38A8FD61" w:rsidR="00CE00C3" w:rsidRPr="00CE00C3" w:rsidRDefault="00F13B40">
      <w:pPr>
        <w:pStyle w:val="Body"/>
        <w:numPr>
          <w:ilvl w:val="0"/>
          <w:numId w:val="9"/>
        </w:numPr>
        <w:spacing w:before="120" w:after="120"/>
        <w:ind w:left="0"/>
        <w:rPr>
          <w:ins w:id="1201" w:author="Tomás De Araújo Tavares" w:date="2021-10-16T18:09:00Z"/>
          <w:lang w:val="en-US"/>
        </w:rPr>
        <w:pPrChange w:id="1202" w:author="Tomás De Araújo Tavares" w:date="2021-10-16T18:10:00Z">
          <w:pPr>
            <w:pStyle w:val="Body"/>
            <w:numPr>
              <w:numId w:val="9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w:del w:id="1203" w:author="Tomás De Araújo Tavares" w:date="2021-10-16T18:09:00Z">
        <w:r w:rsidDel="00CE00C3">
          <w:rPr>
            <w:lang w:val="en-US"/>
          </w:rPr>
          <w:delText>Answer 4</w:delText>
        </w:r>
      </w:del>
      <w:ins w:id="1204" w:author="Tomás De Araújo Tavares" w:date="2021-10-16T18:09:00Z">
        <w:r w:rsidR="00CE00C3" w:rsidRPr="00CE00C3">
          <w:rPr>
            <w:lang w:val="en-US"/>
          </w:rPr>
          <w:t xml:space="preserve">Class 0: </w:t>
        </w:r>
      </w:ins>
      <m:oMath>
        <m:r>
          <w:ins w:id="1205" w:author="Tomás De Araújo Tavares" w:date="2021-10-16T18:09:00Z">
            <w:rPr>
              <w:rFonts w:ascii="Cambria Math" w:hAnsi="Cambria Math"/>
              <w:lang w:val="en-US"/>
              <w:rPrChange w:id="1206" w:author="Tomás De Araújo Tavares" w:date="2021-10-16T18:10:00Z">
                <w:rPr>
                  <w:rFonts w:ascii="Cambria Math" w:hAnsi="Cambria Math"/>
                  <w:lang w:val="en-US"/>
                </w:rPr>
              </w:rPrChange>
            </w:rPr>
            <m:t xml:space="preserve">Precision = </m:t>
          </w:ins>
        </m:r>
        <m:f>
          <m:fPr>
            <m:ctrlPr>
              <w:ins w:id="1207" w:author="Tomás De Araújo Tavares" w:date="2021-10-16T18:09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1208" w:author="Tomás De Araújo Tavares" w:date="2021-10-16T18:09:00Z">
                <w:rPr>
                  <w:rFonts w:ascii="Cambria Math" w:hAnsi="Cambria Math"/>
                  <w:lang w:val="en-US"/>
                  <w:rPrChange w:id="1209" w:author="Tomás De Araújo Tavares" w:date="2021-10-16T18:10:00Z">
                    <w:rPr>
                      <w:rFonts w:ascii="Cambria Math" w:hAnsi="Cambria Math"/>
                      <w:lang w:val="en-US"/>
                    </w:rPr>
                  </w:rPrChange>
                </w:rPr>
                <m:t>True Positives</m:t>
              </w:ins>
            </m:r>
          </m:num>
          <m:den>
            <m:r>
              <w:ins w:id="1210" w:author="Tomás De Araújo Tavares" w:date="2021-10-16T18:09:00Z">
                <w:rPr>
                  <w:rFonts w:ascii="Cambria Math" w:hAnsi="Cambria Math"/>
                  <w:lang w:val="en-US"/>
                  <w:rPrChange w:id="1211" w:author="Tomás De Araújo Tavares" w:date="2021-10-16T18:10:00Z">
                    <w:rPr>
                      <w:rFonts w:ascii="Cambria Math" w:hAnsi="Cambria Math"/>
                      <w:lang w:val="en-US"/>
                    </w:rPr>
                  </w:rPrChange>
                </w:rPr>
                <m:t>True Positives + False Positives</m:t>
              </w:ins>
            </m:r>
          </m:den>
        </m:f>
        <m:r>
          <w:ins w:id="1212" w:author="Tomás De Araújo Tavares" w:date="2021-10-16T18:09:00Z">
            <w:rPr>
              <w:rFonts w:ascii="Cambria Math" w:hAnsi="Cambria Math"/>
              <w:lang w:val="en-US"/>
              <w:rPrChange w:id="1213" w:author="Tomás De Araújo Tavares" w:date="2021-10-16T18:10:00Z">
                <w:rPr>
                  <w:rFonts w:ascii="Cambria Math" w:hAnsi="Cambria Math"/>
                  <w:lang w:val="en-US"/>
                </w:rPr>
              </w:rPrChange>
            </w:rPr>
            <m:t xml:space="preserve"> = 0.(6)</m:t>
          </w:ins>
        </m:r>
      </m:oMath>
      <w:ins w:id="1214" w:author="Tomás De Araújo Tavares" w:date="2021-10-16T18:09:00Z">
        <w:r w:rsidR="00CE00C3" w:rsidRPr="00CE00C3">
          <w:rPr>
            <w:lang w:val="en-US"/>
          </w:rPr>
          <w:t xml:space="preserve"> </w:t>
        </w:r>
      </w:ins>
      <m:oMath>
        <m:r>
          <w:ins w:id="1215" w:author="Tomás De Araújo Tavares" w:date="2021-10-16T18:09:00Z">
            <w:rPr>
              <w:rFonts w:ascii="Cambria Math" w:hAnsi="Cambria Math"/>
              <w:lang w:val="en-US"/>
              <w:rPrChange w:id="1216" w:author="Tomás De Araújo Tavares" w:date="2021-10-16T18:10:00Z">
                <w:rPr>
                  <w:rFonts w:ascii="Cambria Math" w:hAnsi="Cambria Math"/>
                  <w:lang w:val="en-US"/>
                </w:rPr>
              </w:rPrChange>
            </w:rPr>
            <m:t xml:space="preserve">Recall = </m:t>
          </w:ins>
        </m:r>
        <m:f>
          <m:fPr>
            <m:ctrlPr>
              <w:ins w:id="1217" w:author="Tomás De Araújo Tavares" w:date="2021-10-16T18:09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1218" w:author="Tomás De Araújo Tavares" w:date="2021-10-16T18:09:00Z">
                <w:rPr>
                  <w:rFonts w:ascii="Cambria Math" w:hAnsi="Cambria Math"/>
                  <w:lang w:val="en-US"/>
                  <w:rPrChange w:id="1219" w:author="Tomás De Araújo Tavares" w:date="2021-10-16T18:10:00Z">
                    <w:rPr>
                      <w:rFonts w:ascii="Cambria Math" w:hAnsi="Cambria Math"/>
                      <w:lang w:val="en-US"/>
                    </w:rPr>
                  </w:rPrChange>
                </w:rPr>
                <m:t>True Positives</m:t>
              </w:ins>
            </m:r>
          </m:num>
          <m:den>
            <m:r>
              <w:ins w:id="1220" w:author="Tomás De Araújo Tavares" w:date="2021-10-16T18:09:00Z">
                <w:rPr>
                  <w:rFonts w:ascii="Cambria Math" w:hAnsi="Cambria Math"/>
                  <w:lang w:val="en-US"/>
                  <w:rPrChange w:id="1221" w:author="Tomás De Araújo Tavares" w:date="2021-10-16T18:10:00Z">
                    <w:rPr>
                      <w:rFonts w:ascii="Cambria Math" w:hAnsi="Cambria Math"/>
                      <w:lang w:val="en-US"/>
                    </w:rPr>
                  </w:rPrChange>
                </w:rPr>
                <m:t>Positives</m:t>
              </w:ins>
            </m:r>
          </m:den>
        </m:f>
        <m:r>
          <w:ins w:id="1222" w:author="Tomás De Araújo Tavares" w:date="2021-10-16T18:09:00Z">
            <w:rPr>
              <w:rFonts w:ascii="Cambria Math" w:hAnsi="Cambria Math"/>
              <w:lang w:val="en-US"/>
              <w:rPrChange w:id="1223" w:author="Tomás De Araújo Tavares" w:date="2021-10-16T18:10:00Z">
                <w:rPr>
                  <w:rFonts w:ascii="Cambria Math" w:hAnsi="Cambria Math"/>
                  <w:lang w:val="en-US"/>
                </w:rPr>
              </w:rPrChange>
            </w:rPr>
            <m:t>= 0.5</m:t>
          </w:ins>
        </m:r>
      </m:oMath>
    </w:p>
    <w:p w14:paraId="0215AFA8" w14:textId="63F421B3" w:rsidR="00CE00C3" w:rsidRDefault="00604E4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ins w:id="1224" w:author="Tomás De Araújo Tavares" w:date="2021-10-16T18:09:00Z"/>
          <w:lang w:val="en-US"/>
        </w:rPr>
        <w:pPrChange w:id="1225" w:author="Tomás De Araújo Tavares" w:date="2021-10-16T18:10:00Z">
          <w:pPr>
            <w:pStyle w:val="Body"/>
            <w:numPr>
              <w:numId w:val="9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m:oMathPara>
        <m:oMath>
          <m:f>
            <m:fPr>
              <m:ctrlPr>
                <w:ins w:id="1226" w:author="Tomás De Araújo Tavares" w:date="2021-10-16T18:0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227" w:author="Tomás De Araújo Tavares" w:date="2021-10-16T18:09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1228" w:author="Tomás De Araújo Tavares" w:date="2021-10-16T18:09:00Z">
                  <w:rPr>
                    <w:rFonts w:ascii="Cambria Math" w:hAnsi="Cambria Math"/>
                    <w:lang w:val="en-US"/>
                  </w:rPr>
                  <m:t>F1</m:t>
                </w:ins>
              </m:r>
            </m:den>
          </m:f>
          <m:r>
            <w:ins w:id="1229" w:author="Tomás De Araújo Tavares" w:date="2021-10-16T18:09:00Z">
              <w:rPr>
                <w:rFonts w:ascii="Cambria Math" w:hAnsi="Cambria Math"/>
                <w:lang w:val="en-US"/>
              </w:rPr>
              <m:t>=</m:t>
            </w:ins>
          </m:r>
          <m:f>
            <m:fPr>
              <m:ctrlPr>
                <w:ins w:id="1230" w:author="Tomás De Araújo Tavares" w:date="2021-10-16T18:0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231" w:author="Tomás De Araújo Tavares" w:date="2021-10-16T18:09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1232" w:author="Tomás De Araújo Tavares" w:date="2021-10-16T18:09:00Z">
                  <w:rPr>
                    <w:rFonts w:ascii="Cambria Math" w:hAnsi="Cambria Math"/>
                    <w:lang w:val="en-US"/>
                  </w:rPr>
                  <m:t>2</m:t>
                </w:ins>
              </m:r>
            </m:den>
          </m:f>
          <m:d>
            <m:dPr>
              <m:ctrlPr>
                <w:ins w:id="1233" w:author="Tomás De Araújo Tavares" w:date="2021-10-16T18:09:00Z">
                  <w:rPr>
                    <w:rFonts w:ascii="Cambria Math" w:hAnsi="Cambria Math"/>
                    <w:i/>
                  </w:rPr>
                </w:ins>
              </m:ctrlPr>
            </m:dPr>
            <m:e>
              <m:f>
                <m:fPr>
                  <m:ctrlPr>
                    <w:ins w:id="1234" w:author="Tomás De Araújo Tavares" w:date="2021-10-16T18:09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ins w:id="1235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1</m:t>
                    </w:ins>
                  </m:r>
                </m:num>
                <m:den>
                  <m:r>
                    <w:ins w:id="1236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Recall</m:t>
                    </w:ins>
                  </m:r>
                </m:den>
              </m:f>
              <m:r>
                <w:ins w:id="1237" w:author="Tomás De Araújo Tavares" w:date="2021-10-16T18:09:00Z">
                  <w:rPr>
                    <w:rFonts w:ascii="Cambria Math" w:hAnsi="Cambria Math"/>
                    <w:lang w:val="en-US"/>
                  </w:rPr>
                  <m:t xml:space="preserve">+ </m:t>
                </w:ins>
              </m:r>
              <m:f>
                <m:fPr>
                  <m:ctrlPr>
                    <w:ins w:id="1238" w:author="Tomás De Araújo Tavares" w:date="2021-10-16T18:09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ins w:id="1239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1</m:t>
                    </w:ins>
                  </m:r>
                </m:num>
                <m:den>
                  <m:r>
                    <w:ins w:id="1240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Precision</m:t>
                    </w:ins>
                  </m:r>
                </m:den>
              </m:f>
            </m:e>
          </m:d>
          <m:r>
            <w:ins w:id="1241" w:author="Tomás De Araújo Tavares" w:date="2021-10-16T18:09:00Z">
              <w:rPr>
                <w:rFonts w:ascii="Cambria Math" w:hAnsi="Cambria Math"/>
                <w:lang w:val="en-US"/>
              </w:rPr>
              <m:t xml:space="preserve"> </m:t>
            </w:ins>
          </m:r>
          <m:r>
            <w:ins w:id="1242" w:author="Tomás De Araújo Tavares" w:date="2021-10-16T18:09:00Z">
              <m:rPr>
                <m:sty m:val="p"/>
              </m:rPr>
              <w:rPr>
                <w:rFonts w:ascii="Cambria Math" w:hAnsi="Cambria Math" w:hint="eastAsia"/>
                <w:lang w:val="en-US"/>
              </w:rPr>
              <m:t>⇔</m:t>
            </w:ins>
          </m:r>
          <m:r>
            <w:ins w:id="1243" w:author="Tomás De Araújo Tavares" w:date="2021-10-16T18:09:00Z">
              <w:rPr>
                <w:rFonts w:ascii="Cambria Math" w:hAnsi="Cambria Math"/>
                <w:lang w:val="en-US"/>
              </w:rPr>
              <m:t xml:space="preserve"> F1 = 0.(36)</m:t>
            </w:ins>
          </m:r>
        </m:oMath>
      </m:oMathPara>
    </w:p>
    <w:p w14:paraId="62BF1437" w14:textId="77777777" w:rsidR="0071341D" w:rsidRDefault="0071341D" w:rsidP="00CE00C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ins w:id="1244" w:author="Tomás De Araújo Tavares" w:date="2021-10-16T18:29:00Z"/>
          <w:lang w:val="en-US"/>
        </w:rPr>
      </w:pPr>
    </w:p>
    <w:p w14:paraId="4DFD0CA8" w14:textId="4D76EBF5" w:rsidR="00CE00C3" w:rsidRPr="00CE00C3" w:rsidRDefault="00CE00C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ins w:id="1245" w:author="Tomás De Araújo Tavares" w:date="2021-10-16T18:09:00Z"/>
          <w:lang w:val="en-US"/>
        </w:rPr>
        <w:pPrChange w:id="1246" w:author="Tomás De Araújo Tavares" w:date="2021-10-16T18:10:00Z">
          <w:pPr>
            <w:pStyle w:val="Body"/>
            <w:numPr>
              <w:numId w:val="9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before="120" w:after="120"/>
            <w:ind w:left="720" w:hanging="360"/>
          </w:pPr>
        </w:pPrChange>
      </w:pPr>
      <w:ins w:id="1247" w:author="Tomás De Araújo Tavares" w:date="2021-10-16T18:09:00Z">
        <w:r>
          <w:rPr>
            <w:lang w:val="en-US"/>
          </w:rPr>
          <w:t xml:space="preserve">Class 1: </w:t>
        </w:r>
      </w:ins>
      <m:oMath>
        <m:r>
          <w:ins w:id="1248" w:author="Tomás De Araújo Tavares" w:date="2021-10-16T18:09:00Z">
            <w:rPr>
              <w:rFonts w:ascii="Cambria Math" w:hAnsi="Cambria Math"/>
              <w:lang w:val="en-US"/>
            </w:rPr>
            <m:t xml:space="preserve">Precision = </m:t>
          </w:ins>
        </m:r>
        <m:f>
          <m:fPr>
            <m:ctrlPr>
              <w:ins w:id="1249" w:author="Tomás De Araújo Tavares" w:date="2021-10-16T18:09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1250" w:author="Tomás De Araújo Tavares" w:date="2021-10-16T18:09:00Z">
                <w:rPr>
                  <w:rFonts w:ascii="Cambria Math" w:hAnsi="Cambria Math"/>
                  <w:lang w:val="en-US"/>
                </w:rPr>
                <m:t>True Positives</m:t>
              </w:ins>
            </m:r>
          </m:num>
          <m:den>
            <m:r>
              <w:ins w:id="1251" w:author="Tomás De Araújo Tavares" w:date="2021-10-16T18:09:00Z">
                <w:rPr>
                  <w:rFonts w:ascii="Cambria Math" w:hAnsi="Cambria Math"/>
                  <w:lang w:val="en-US"/>
                </w:rPr>
                <m:t>True Positives + False Positives</m:t>
              </w:ins>
            </m:r>
          </m:den>
        </m:f>
        <m:r>
          <w:ins w:id="1252" w:author="Tomás De Araújo Tavares" w:date="2021-10-16T18:09:00Z">
            <w:rPr>
              <w:rFonts w:ascii="Cambria Math" w:hAnsi="Cambria Math"/>
              <w:lang w:val="en-US"/>
            </w:rPr>
            <m:t xml:space="preserve"> = 0.714285</m:t>
          </w:ins>
        </m:r>
      </m:oMath>
      <w:ins w:id="1253" w:author="Tomás De Araújo Tavares" w:date="2021-10-16T18:09:00Z">
        <w:r>
          <w:rPr>
            <w:lang w:val="en-US"/>
          </w:rPr>
          <w:t xml:space="preserve"> </w:t>
        </w:r>
      </w:ins>
      <m:oMath>
        <m:r>
          <w:ins w:id="1254" w:author="Tomás De Araújo Tavares" w:date="2021-10-16T21:12:00Z">
            <w:rPr>
              <w:rFonts w:ascii="Cambria Math" w:hAnsi="Cambria Math"/>
              <w:lang w:val="en-US"/>
            </w:rPr>
            <m:t xml:space="preserve"> </m:t>
          </w:ins>
        </m:r>
        <m:r>
          <w:ins w:id="1255" w:author="Tomás De Araújo Tavares" w:date="2021-10-16T18:09:00Z">
            <w:rPr>
              <w:rFonts w:ascii="Cambria Math" w:hAnsi="Cambria Math"/>
              <w:lang w:val="en-US"/>
            </w:rPr>
            <m:t xml:space="preserve">Recall = </m:t>
          </w:ins>
        </m:r>
        <m:f>
          <m:fPr>
            <m:ctrlPr>
              <w:ins w:id="1256" w:author="Tomás De Araújo Tavares" w:date="2021-10-16T18:09:00Z">
                <w:rPr>
                  <w:rFonts w:ascii="Cambria Math" w:hAnsi="Cambria Math"/>
                  <w:i/>
                </w:rPr>
              </w:ins>
            </m:ctrlPr>
          </m:fPr>
          <m:num>
            <m:r>
              <w:ins w:id="1257" w:author="Tomás De Araújo Tavares" w:date="2021-10-16T18:09:00Z">
                <w:rPr>
                  <w:rFonts w:ascii="Cambria Math" w:hAnsi="Cambria Math"/>
                  <w:lang w:val="en-US"/>
                </w:rPr>
                <m:t>True Positives</m:t>
              </w:ins>
            </m:r>
          </m:num>
          <m:den>
            <m:r>
              <w:ins w:id="1258" w:author="Tomás De Araújo Tavares" w:date="2021-10-16T18:09:00Z">
                <w:rPr>
                  <w:rFonts w:ascii="Cambria Math" w:hAnsi="Cambria Math"/>
                  <w:lang w:val="en-US"/>
                </w:rPr>
                <m:t>Positives</m:t>
              </w:ins>
            </m:r>
          </m:den>
        </m:f>
        <m:r>
          <w:ins w:id="1259" w:author="Tomás De Araújo Tavares" w:date="2021-10-16T18:09:00Z">
            <w:rPr>
              <w:rFonts w:ascii="Cambria Math" w:hAnsi="Cambria Math"/>
              <w:lang w:val="en-US"/>
            </w:rPr>
            <m:t>= 0.8(3)</m:t>
          </w:ins>
        </m:r>
      </m:oMath>
    </w:p>
    <w:p w14:paraId="4759E8D3" w14:textId="77368172" w:rsidR="00CE00C3" w:rsidRPr="00E6479D" w:rsidRDefault="00604E4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after="120"/>
        <w:rPr>
          <w:lang w:val="en-US"/>
        </w:rPr>
        <w:pPrChange w:id="1260" w:author="Tomás De Araújo Tavares" w:date="2021-10-16T18:11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  <m:oMathPara>
        <m:oMath>
          <m:f>
            <m:fPr>
              <m:ctrlPr>
                <w:ins w:id="1261" w:author="Tomás De Araújo Tavares" w:date="2021-10-16T18:0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262" w:author="Tomás De Araújo Tavares" w:date="2021-10-16T18:09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1263" w:author="Tomás De Araújo Tavares" w:date="2021-10-16T18:09:00Z">
                  <w:rPr>
                    <w:rFonts w:ascii="Cambria Math" w:hAnsi="Cambria Math"/>
                    <w:lang w:val="en-US"/>
                  </w:rPr>
                  <m:t>F1</m:t>
                </w:ins>
              </m:r>
            </m:den>
          </m:f>
          <m:r>
            <w:ins w:id="1264" w:author="Tomás De Araújo Tavares" w:date="2021-10-16T18:09:00Z">
              <w:rPr>
                <w:rFonts w:ascii="Cambria Math" w:hAnsi="Cambria Math"/>
                <w:lang w:val="en-US"/>
              </w:rPr>
              <m:t>=</m:t>
            </w:ins>
          </m:r>
          <m:f>
            <m:fPr>
              <m:ctrlPr>
                <w:ins w:id="1265" w:author="Tomás De Araújo Tavares" w:date="2021-10-16T18:0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266" w:author="Tomás De Araújo Tavares" w:date="2021-10-16T18:09:00Z">
                  <w:rPr>
                    <w:rFonts w:ascii="Cambria Math" w:hAnsi="Cambria Math"/>
                    <w:lang w:val="en-US"/>
                  </w:rPr>
                  <m:t>1</m:t>
                </w:ins>
              </m:r>
            </m:num>
            <m:den>
              <m:r>
                <w:ins w:id="1267" w:author="Tomás De Araújo Tavares" w:date="2021-10-16T18:09:00Z">
                  <w:rPr>
                    <w:rFonts w:ascii="Cambria Math" w:hAnsi="Cambria Math"/>
                    <w:lang w:val="en-US"/>
                  </w:rPr>
                  <m:t>2</m:t>
                </w:ins>
              </m:r>
            </m:den>
          </m:f>
          <m:d>
            <m:dPr>
              <m:ctrlPr>
                <w:ins w:id="1268" w:author="Tomás De Araújo Tavares" w:date="2021-10-16T18:09:00Z">
                  <w:rPr>
                    <w:rFonts w:ascii="Cambria Math" w:hAnsi="Cambria Math"/>
                    <w:i/>
                  </w:rPr>
                </w:ins>
              </m:ctrlPr>
            </m:dPr>
            <m:e>
              <m:f>
                <m:fPr>
                  <m:ctrlPr>
                    <w:ins w:id="1269" w:author="Tomás De Araújo Tavares" w:date="2021-10-16T18:09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ins w:id="1270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1</m:t>
                    </w:ins>
                  </m:r>
                </m:num>
                <m:den>
                  <m:r>
                    <w:ins w:id="1271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Recall</m:t>
                    </w:ins>
                  </m:r>
                </m:den>
              </m:f>
              <m:r>
                <w:ins w:id="1272" w:author="Tomás De Araújo Tavares" w:date="2021-10-16T18:09:00Z">
                  <w:rPr>
                    <w:rFonts w:ascii="Cambria Math" w:hAnsi="Cambria Math"/>
                    <w:lang w:val="en-US"/>
                  </w:rPr>
                  <m:t xml:space="preserve">+ </m:t>
                </w:ins>
              </m:r>
              <m:f>
                <m:fPr>
                  <m:ctrlPr>
                    <w:ins w:id="1273" w:author="Tomás De Araújo Tavares" w:date="2021-10-16T18:09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ins w:id="1274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1</m:t>
                    </w:ins>
                  </m:r>
                </m:num>
                <m:den>
                  <m:r>
                    <w:ins w:id="1275" w:author="Tomás De Araújo Tavares" w:date="2021-10-16T18:09:00Z">
                      <w:rPr>
                        <w:rFonts w:ascii="Cambria Math" w:hAnsi="Cambria Math"/>
                        <w:lang w:val="en-US"/>
                      </w:rPr>
                      <m:t>Precision</m:t>
                    </w:ins>
                  </m:r>
                </m:den>
              </m:f>
            </m:e>
          </m:d>
          <m:r>
            <w:ins w:id="1276" w:author="Tomás De Araújo Tavares" w:date="2021-10-16T18:09:00Z">
              <w:rPr>
                <w:rFonts w:ascii="Cambria Math" w:hAnsi="Cambria Math"/>
                <w:lang w:val="en-US"/>
              </w:rPr>
              <m:t xml:space="preserve"> </m:t>
            </w:ins>
          </m:r>
          <m:r>
            <w:ins w:id="1277" w:author="Tomás De Araújo Tavares" w:date="2021-10-16T18:09:00Z">
              <m:rPr>
                <m:sty m:val="p"/>
              </m:rPr>
              <w:rPr>
                <w:rFonts w:ascii="Cambria Math" w:hAnsi="Cambria Math" w:hint="eastAsia"/>
                <w:lang w:val="en-US"/>
              </w:rPr>
              <m:t>⇔</m:t>
            </w:ins>
          </m:r>
          <m:r>
            <w:ins w:id="1278" w:author="Tomás De Araújo Tavares" w:date="2021-10-16T18:09:00Z">
              <w:rPr>
                <w:rFonts w:ascii="Cambria Math" w:hAnsi="Cambria Math"/>
                <w:lang w:val="en-US"/>
              </w:rPr>
              <m:t xml:space="preserve"> F1 = 0.526316</m:t>
            </w:ins>
          </m:r>
        </m:oMath>
      </m:oMathPara>
    </w:p>
    <w:p w14:paraId="17D8B283" w14:textId="4D1D68B0" w:rsidR="00E6479D" w:rsidRPr="00353D8C" w:rsidRDefault="00CE00C3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  <w:pPrChange w:id="1279" w:author="Tomás De Araújo Tavares" w:date="2021-10-16T18:20:00Z">
          <w:pPr>
            <w:pStyle w:val="Body"/>
            <w:numPr>
              <w:numId w:val="9"/>
            </w:numPr>
            <w:spacing w:before="120" w:after="120"/>
            <w:ind w:left="720" w:hanging="360"/>
          </w:pPr>
        </w:pPrChange>
      </w:pPr>
      <w:ins w:id="1280" w:author="Tomás De Araújo Tavares" w:date="2021-10-16T18:15:00Z">
        <w:r>
          <w:rPr>
            <w:lang w:val="en-US"/>
          </w:rPr>
          <w:t xml:space="preserve">We used the </w:t>
        </w:r>
      </w:ins>
      <w:ins w:id="1281" w:author="Tomás De Araújo Tavares" w:date="2021-10-16T18:16:00Z">
        <w:r>
          <w:rPr>
            <w:lang w:val="en-US"/>
          </w:rPr>
          <w:t>posteriors</w:t>
        </w:r>
      </w:ins>
      <w:ins w:id="1282" w:author="Tomás De Araújo Tavares" w:date="2021-10-16T18:15:00Z">
        <w:r>
          <w:rPr>
            <w:lang w:val="en-US"/>
          </w:rPr>
          <w:t xml:space="preserve"> as </w:t>
        </w:r>
        <w:r w:rsidRPr="00CE00C3">
          <w:rPr>
            <w:lang w:val="en-US"/>
            <w:rPrChange w:id="1283" w:author="Tomás De Araújo Tavares" w:date="2021-10-16T18:15:00Z">
              <w:rPr/>
            </w:rPrChange>
          </w:rPr>
          <w:t>threshold</w:t>
        </w:r>
        <w:r>
          <w:rPr>
            <w:lang w:val="en-US"/>
          </w:rPr>
          <w:t>s, because between</w:t>
        </w:r>
      </w:ins>
      <w:ins w:id="1284" w:author="Tomás De Araújo Tavares" w:date="2021-10-16T18:16:00Z">
        <w:r>
          <w:rPr>
            <w:lang w:val="en-US"/>
          </w:rPr>
          <w:t xml:space="preserve"> them, the obtained results from the classifier are the same. </w:t>
        </w:r>
      </w:ins>
      <w:ins w:id="1285" w:author="Tomás De Araújo Tavares" w:date="2021-10-16T18:42:00Z">
        <w:r w:rsidR="00FD3A74">
          <w:rPr>
            <w:lang w:val="en-US"/>
          </w:rPr>
          <w:t>So,</w:t>
        </w:r>
      </w:ins>
      <w:ins w:id="1286" w:author="Tomás De Araújo Tavares" w:date="2021-10-16T18:17:00Z">
        <w:r>
          <w:rPr>
            <w:lang w:val="en-US"/>
          </w:rPr>
          <w:t xml:space="preserve"> we can conclude that the best threshold to use is </w:t>
        </w:r>
      </w:ins>
      <m:oMath>
        <m:sSub>
          <m:sSubPr>
            <m:ctrlPr>
              <w:ins w:id="1287" w:author="Tomás De Araújo Tavares" w:date="2021-10-16T18:17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1288" w:author="Tomás De Araújo Tavares" w:date="2021-10-16T18:17:00Z">
                <w:rPr>
                  <w:rFonts w:ascii="Cambria Math" w:hAnsi="Cambria Math"/>
                  <w:lang w:val="en-US"/>
                  <w:rPrChange w:id="1289" w:author="Tomás De Araújo Tavares" w:date="2021-10-16T18:17:00Z">
                    <w:rPr>
                      <w:rFonts w:ascii="Cambria Math" w:hAnsi="Cambria Math"/>
                      <w:lang w:val="en-US"/>
                    </w:rPr>
                  </w:rPrChange>
                </w:rPr>
                <m:t>t</m:t>
              </w:ins>
            </m:r>
          </m:e>
          <m:sub>
            <m:r>
              <w:ins w:id="1290" w:author="Tomás De Araújo Tavares" w:date="2021-10-16T18:17:00Z">
                <w:rPr>
                  <w:rFonts w:ascii="Cambria Math" w:hAnsi="Cambria Math"/>
                  <w:lang w:val="en-US"/>
                  <w:rPrChange w:id="1291" w:author="Tomás De Araújo Tavares" w:date="2021-10-16T18:17:00Z">
                    <w:rPr>
                      <w:rFonts w:ascii="Cambria Math" w:hAnsi="Cambria Math"/>
                      <w:lang w:val="en-US"/>
                    </w:rPr>
                  </w:rPrChange>
                </w:rPr>
                <m:t>best</m:t>
              </w:ins>
            </m:r>
          </m:sub>
        </m:sSub>
      </m:oMath>
      <w:ins w:id="1292" w:author="Tomás De Araújo Tavares" w:date="2021-10-16T18:17:00Z">
        <w:r w:rsidRPr="00CE00C3">
          <w:rPr>
            <w:lang w:val="en-US"/>
          </w:rPr>
          <w:t xml:space="preserve"> where </w:t>
        </w:r>
      </w:ins>
      <m:oMath>
        <m:sSub>
          <m:sSubPr>
            <m:ctrlPr>
              <w:ins w:id="1293" w:author="Tomás De Araújo Tavares" w:date="2021-10-16T18:17:00Z">
                <w:rPr>
                  <w:rFonts w:ascii="Cambria Math" w:hAnsi="Cambria Math"/>
                  <w:i/>
                  <w:lang w:val="en-US"/>
                </w:rPr>
              </w:ins>
            </m:ctrlPr>
          </m:sSubPr>
          <m:e>
            <m:r>
              <w:ins w:id="1294" w:author="Tomás De Araújo Tavares" w:date="2021-10-16T18:17:00Z">
                <w:rPr>
                  <w:rFonts w:ascii="Cambria Math" w:hAnsi="Cambria Math"/>
                  <w:lang w:val="en-US"/>
                  <w:rPrChange w:id="1295" w:author="Tomás De Araújo Tavares" w:date="2021-10-16T18:18:00Z">
                    <w:rPr>
                      <w:rFonts w:ascii="Cambria Math" w:hAnsi="Cambria Math"/>
                      <w:lang w:val="en-US"/>
                    </w:rPr>
                  </w:rPrChange>
                </w:rPr>
                <m:t>t</m:t>
              </w:ins>
            </m:r>
          </m:e>
          <m:sub>
            <m:r>
              <w:ins w:id="1296" w:author="Tomás De Araújo Tavares" w:date="2021-10-16T18:17:00Z">
                <w:rPr>
                  <w:rFonts w:ascii="Cambria Math" w:hAnsi="Cambria Math"/>
                  <w:lang w:val="en-US"/>
                  <w:rPrChange w:id="1297" w:author="Tomás De Araújo Tavares" w:date="2021-10-16T18:18:00Z">
                    <w:rPr>
                      <w:rFonts w:ascii="Cambria Math" w:hAnsi="Cambria Math"/>
                      <w:lang w:val="en-US"/>
                    </w:rPr>
                  </w:rPrChange>
                </w:rPr>
                <m:t>best</m:t>
              </w:ins>
            </m:r>
          </m:sub>
        </m:sSub>
        <m:r>
          <m:rPr>
            <m:sty m:val="p"/>
          </m:rPr>
          <w:rPr>
            <w:rFonts w:ascii="Cambria Math" w:hAnsi="Cambria Math" w:hint="eastAsia"/>
            <w:lang w:val="en-US"/>
          </w:rPr>
          <m:t>∈</m:t>
        </m:r>
        <m:d>
          <m:dPr>
            <m:ctrlPr>
              <w:ins w:id="1298" w:author="Tomás De Araújo Tavares" w:date="2021-10-16T18:19:00Z">
                <w:rPr>
                  <w:rFonts w:ascii="Cambria Math" w:hAnsi="Cambria Math"/>
                  <w:i/>
                  <w:lang w:val="en-US"/>
                </w:rPr>
              </w:ins>
            </m:ctrlPr>
          </m:dPr>
          <m:e>
            <m:r>
              <w:ins w:id="1299" w:author="Tomás De Araújo Tavares" w:date="2021-10-16T18:19:00Z">
                <w:rPr>
                  <w:rFonts w:ascii="Cambria Math" w:hAnsi="Cambria Math"/>
                  <w:lang w:val="en-US"/>
                </w:rPr>
                <m:t>0.7001420</m:t>
              </w:ins>
            </m:r>
            <m:r>
              <w:ins w:id="1300" w:author="Tomás De Araújo Tavares" w:date="2021-10-16T18:20:00Z">
                <w:rPr>
                  <w:rFonts w:ascii="Cambria Math" w:hAnsi="Cambria Math"/>
                  <w:lang w:val="en-US"/>
                </w:rPr>
                <m:t>3</m:t>
              </w:ins>
            </m:r>
            <m:r>
              <w:ins w:id="1301" w:author="Tomás De Araújo Tavares" w:date="2021-10-16T18:19:00Z">
                <w:rPr>
                  <w:rFonts w:ascii="Cambria Math" w:hAnsi="Cambria Math"/>
                  <w:lang w:val="en-US"/>
                </w:rPr>
                <m:t>,0.758462001</m:t>
              </w:ins>
            </m:r>
          </m:e>
        </m:d>
      </m:oMath>
      <w:del w:id="1302" w:author="Tomás De Araújo Tavares" w:date="2021-10-16T15:31:00Z">
        <w:r w:rsidR="00E6479D" w:rsidRPr="00353D8C" w:rsidDel="00C977A2">
          <w:rPr>
            <w:lang w:val="en-US"/>
          </w:rPr>
          <w:delText>daskdlçaskdç</w:delText>
        </w:r>
      </w:del>
    </w:p>
    <w:tbl>
      <w:tblPr>
        <w:tblW w:w="12270" w:type="dxa"/>
        <w:tblInd w:w="-1433" w:type="dxa"/>
        <w:tblLook w:val="04A0" w:firstRow="1" w:lastRow="0" w:firstColumn="1" w:lastColumn="0" w:noHBand="0" w:noVBand="1"/>
      </w:tblPr>
      <w:tblGrid>
        <w:gridCol w:w="860"/>
        <w:gridCol w:w="1480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</w:tblGrid>
      <w:tr w:rsidR="00C977A2" w14:paraId="0E94790C" w14:textId="77777777" w:rsidTr="00C977A2">
        <w:trPr>
          <w:trHeight w:val="74"/>
          <w:ins w:id="1303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vAlign w:val="bottom"/>
            <w:hideMark/>
          </w:tcPr>
          <w:p w14:paraId="780DA552" w14:textId="77777777" w:rsidR="00C977A2" w:rsidRDefault="00C977A2">
            <w:pPr>
              <w:jc w:val="center"/>
              <w:rPr>
                <w:ins w:id="130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0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 xml:space="preserve">    True</w:t>
              </w:r>
            </w:ins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3E8C29FC" w14:textId="77777777" w:rsidR="00C977A2" w:rsidRDefault="00C977A2">
            <w:pPr>
              <w:jc w:val="center"/>
              <w:rPr>
                <w:ins w:id="130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0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P(class=0|x)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2233714E" w14:textId="77777777" w:rsidR="00C977A2" w:rsidRDefault="00C977A2">
            <w:pPr>
              <w:jc w:val="right"/>
              <w:rPr>
                <w:ins w:id="130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0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0.06344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2A8E7F20" w14:textId="77777777" w:rsidR="00C977A2" w:rsidRDefault="00C977A2">
            <w:pPr>
              <w:jc w:val="right"/>
              <w:rPr>
                <w:ins w:id="131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1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0.07224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37AFB489" w14:textId="77777777" w:rsidR="00C977A2" w:rsidRDefault="00C977A2">
            <w:pPr>
              <w:jc w:val="right"/>
              <w:rPr>
                <w:ins w:id="131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1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0.08653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6AADB14D" w14:textId="77777777" w:rsidR="00C977A2" w:rsidRDefault="00C977A2">
            <w:pPr>
              <w:jc w:val="right"/>
              <w:rPr>
                <w:ins w:id="131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1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0.19538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2477C665" w14:textId="77777777" w:rsidR="00C977A2" w:rsidRDefault="00C977A2">
            <w:pPr>
              <w:jc w:val="right"/>
              <w:rPr>
                <w:ins w:id="131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1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0.45643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2202C7FE" w14:textId="77777777" w:rsidR="00C977A2" w:rsidRDefault="00C977A2">
            <w:pPr>
              <w:jc w:val="right"/>
              <w:rPr>
                <w:ins w:id="131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1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0.45923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5FBF10B2" w14:textId="77777777" w:rsidR="00C977A2" w:rsidRDefault="00C977A2">
            <w:pPr>
              <w:jc w:val="right"/>
              <w:rPr>
                <w:ins w:id="132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2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0.46736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3FF06A0F" w14:textId="77777777" w:rsidR="00C977A2" w:rsidRDefault="00C977A2">
            <w:pPr>
              <w:jc w:val="right"/>
              <w:rPr>
                <w:ins w:id="132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2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0.70014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0521A2C9" w14:textId="77777777" w:rsidR="00C977A2" w:rsidRDefault="00C977A2">
            <w:pPr>
              <w:jc w:val="right"/>
              <w:rPr>
                <w:ins w:id="132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2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0.75846</w:t>
              </w:r>
            </w:ins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EA9DB"/>
            <w:noWrap/>
            <w:vAlign w:val="bottom"/>
            <w:hideMark/>
          </w:tcPr>
          <w:p w14:paraId="766EAA9E" w14:textId="77777777" w:rsidR="00C977A2" w:rsidRDefault="00C977A2">
            <w:pPr>
              <w:rPr>
                <w:ins w:id="132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327" w:author="Tomás De Araújo Tavares" w:date="2021-10-16T15:31:00Z">
                <w:pPr>
                  <w:jc w:val="right"/>
                </w:pPr>
              </w:pPrChange>
            </w:pPr>
            <w:ins w:id="132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0.83522</w:t>
              </w:r>
            </w:ins>
          </w:p>
        </w:tc>
      </w:tr>
      <w:tr w:rsidR="00C977A2" w14:paraId="5EF7DBBF" w14:textId="77777777" w:rsidTr="00C977A2">
        <w:trPr>
          <w:trHeight w:val="74"/>
          <w:ins w:id="1329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0F46865" w14:textId="77777777" w:rsidR="00C977A2" w:rsidRDefault="00C977A2">
            <w:pPr>
              <w:jc w:val="center"/>
              <w:rPr>
                <w:ins w:id="133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3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6B55DCE1" w14:textId="77777777" w:rsidR="00C977A2" w:rsidRDefault="00C977A2">
            <w:pPr>
              <w:jc w:val="center"/>
              <w:rPr>
                <w:ins w:id="133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3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0.835224838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8079D0C" w14:textId="77777777" w:rsidR="00C977A2" w:rsidRDefault="00C977A2">
            <w:pPr>
              <w:jc w:val="right"/>
              <w:rPr>
                <w:ins w:id="133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3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720B232" w14:textId="77777777" w:rsidR="00C977A2" w:rsidRDefault="00C977A2">
            <w:pPr>
              <w:jc w:val="right"/>
              <w:rPr>
                <w:ins w:id="133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3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C610406" w14:textId="77777777" w:rsidR="00C977A2" w:rsidRDefault="00C977A2">
            <w:pPr>
              <w:jc w:val="right"/>
              <w:rPr>
                <w:ins w:id="133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3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0E44E8B" w14:textId="77777777" w:rsidR="00C977A2" w:rsidRDefault="00C977A2">
            <w:pPr>
              <w:jc w:val="right"/>
              <w:rPr>
                <w:ins w:id="134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4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1A607C8" w14:textId="77777777" w:rsidR="00C977A2" w:rsidRDefault="00C977A2">
            <w:pPr>
              <w:jc w:val="right"/>
              <w:rPr>
                <w:ins w:id="134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4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98562F8" w14:textId="77777777" w:rsidR="00C977A2" w:rsidRDefault="00C977A2">
            <w:pPr>
              <w:jc w:val="right"/>
              <w:rPr>
                <w:ins w:id="134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4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D32795F" w14:textId="77777777" w:rsidR="00C977A2" w:rsidRDefault="00C977A2">
            <w:pPr>
              <w:jc w:val="right"/>
              <w:rPr>
                <w:ins w:id="134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4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466EA9C" w14:textId="77777777" w:rsidR="00C977A2" w:rsidRDefault="00C977A2">
            <w:pPr>
              <w:jc w:val="right"/>
              <w:rPr>
                <w:ins w:id="134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4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B4325E1" w14:textId="77777777" w:rsidR="00C977A2" w:rsidRDefault="00C977A2">
            <w:pPr>
              <w:jc w:val="right"/>
              <w:rPr>
                <w:ins w:id="135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5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A112651" w14:textId="77777777" w:rsidR="00C977A2" w:rsidRDefault="00C977A2">
            <w:pPr>
              <w:jc w:val="center"/>
              <w:rPr>
                <w:ins w:id="135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353" w:author="Tomás De Araújo Tavares" w:date="2021-10-16T15:31:00Z">
                <w:pPr>
                  <w:jc w:val="right"/>
                </w:pPr>
              </w:pPrChange>
            </w:pPr>
            <w:ins w:id="135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40222243" w14:textId="77777777" w:rsidTr="00C977A2">
        <w:trPr>
          <w:trHeight w:val="74"/>
          <w:ins w:id="1355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65B624EC" w14:textId="77777777" w:rsidR="00C977A2" w:rsidRDefault="00C977A2">
            <w:pPr>
              <w:jc w:val="center"/>
              <w:rPr>
                <w:ins w:id="135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5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17B35937" w14:textId="77777777" w:rsidR="00C977A2" w:rsidRDefault="00C977A2">
            <w:pPr>
              <w:jc w:val="center"/>
              <w:rPr>
                <w:ins w:id="135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5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0.195377549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6724089" w14:textId="77777777" w:rsidR="00C977A2" w:rsidRDefault="00C977A2">
            <w:pPr>
              <w:jc w:val="right"/>
              <w:rPr>
                <w:ins w:id="136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6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822B264" w14:textId="77777777" w:rsidR="00C977A2" w:rsidRDefault="00C977A2">
            <w:pPr>
              <w:jc w:val="right"/>
              <w:rPr>
                <w:ins w:id="136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6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622925F" w14:textId="77777777" w:rsidR="00C977A2" w:rsidRDefault="00C977A2">
            <w:pPr>
              <w:jc w:val="right"/>
              <w:rPr>
                <w:ins w:id="136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6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7564404" w14:textId="77777777" w:rsidR="00C977A2" w:rsidRDefault="00C977A2">
            <w:pPr>
              <w:jc w:val="right"/>
              <w:rPr>
                <w:ins w:id="136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6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37C30CF" w14:textId="77777777" w:rsidR="00C977A2" w:rsidRDefault="00C977A2">
            <w:pPr>
              <w:jc w:val="right"/>
              <w:rPr>
                <w:ins w:id="136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6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E69497E" w14:textId="77777777" w:rsidR="00C977A2" w:rsidRDefault="00C977A2">
            <w:pPr>
              <w:jc w:val="right"/>
              <w:rPr>
                <w:ins w:id="137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7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8354DE0" w14:textId="77777777" w:rsidR="00C977A2" w:rsidRDefault="00C977A2">
            <w:pPr>
              <w:jc w:val="right"/>
              <w:rPr>
                <w:ins w:id="137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7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FF961D2" w14:textId="77777777" w:rsidR="00C977A2" w:rsidRDefault="00C977A2">
            <w:pPr>
              <w:jc w:val="right"/>
              <w:rPr>
                <w:ins w:id="137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7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D2A67CA" w14:textId="77777777" w:rsidR="00C977A2" w:rsidRDefault="00C977A2">
            <w:pPr>
              <w:jc w:val="right"/>
              <w:rPr>
                <w:ins w:id="137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7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EDC9A8F" w14:textId="77777777" w:rsidR="00C977A2" w:rsidRDefault="00C977A2">
            <w:pPr>
              <w:jc w:val="center"/>
              <w:rPr>
                <w:ins w:id="137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379" w:author="Tomás De Araújo Tavares" w:date="2021-10-16T15:31:00Z">
                <w:pPr>
                  <w:jc w:val="right"/>
                </w:pPr>
              </w:pPrChange>
            </w:pPr>
            <w:ins w:id="138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4F6B42C8" w14:textId="77777777" w:rsidTr="00C977A2">
        <w:trPr>
          <w:trHeight w:val="74"/>
          <w:ins w:id="1381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88934A9" w14:textId="77777777" w:rsidR="00C977A2" w:rsidRDefault="00C977A2">
            <w:pPr>
              <w:jc w:val="center"/>
              <w:rPr>
                <w:ins w:id="138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8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42B62CCF" w14:textId="77777777" w:rsidR="00C977A2" w:rsidRDefault="00C977A2">
            <w:pPr>
              <w:jc w:val="center"/>
              <w:rPr>
                <w:ins w:id="138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8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0.758462001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1E1CCF3" w14:textId="77777777" w:rsidR="00C977A2" w:rsidRDefault="00C977A2">
            <w:pPr>
              <w:jc w:val="right"/>
              <w:rPr>
                <w:ins w:id="138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8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E80789F" w14:textId="77777777" w:rsidR="00C977A2" w:rsidRDefault="00C977A2">
            <w:pPr>
              <w:jc w:val="right"/>
              <w:rPr>
                <w:ins w:id="138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8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1A02649" w14:textId="77777777" w:rsidR="00C977A2" w:rsidRDefault="00C977A2">
            <w:pPr>
              <w:jc w:val="right"/>
              <w:rPr>
                <w:ins w:id="139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9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7E96CAD" w14:textId="77777777" w:rsidR="00C977A2" w:rsidRDefault="00C977A2">
            <w:pPr>
              <w:jc w:val="right"/>
              <w:rPr>
                <w:ins w:id="139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9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0FAFE7D" w14:textId="77777777" w:rsidR="00C977A2" w:rsidRDefault="00C977A2">
            <w:pPr>
              <w:jc w:val="right"/>
              <w:rPr>
                <w:ins w:id="139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9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801F2DB" w14:textId="77777777" w:rsidR="00C977A2" w:rsidRDefault="00C977A2">
            <w:pPr>
              <w:jc w:val="right"/>
              <w:rPr>
                <w:ins w:id="139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9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DCE6F30" w14:textId="77777777" w:rsidR="00C977A2" w:rsidRDefault="00C977A2">
            <w:pPr>
              <w:jc w:val="right"/>
              <w:rPr>
                <w:ins w:id="139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39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38C3DB0" w14:textId="77777777" w:rsidR="00C977A2" w:rsidRDefault="00C977A2">
            <w:pPr>
              <w:jc w:val="right"/>
              <w:rPr>
                <w:ins w:id="140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0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62733BA" w14:textId="77777777" w:rsidR="00C977A2" w:rsidRDefault="00C977A2">
            <w:pPr>
              <w:jc w:val="right"/>
              <w:rPr>
                <w:ins w:id="140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0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8F80F2F" w14:textId="77777777" w:rsidR="00C977A2" w:rsidRDefault="00C977A2">
            <w:pPr>
              <w:jc w:val="center"/>
              <w:rPr>
                <w:ins w:id="140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405" w:author="Tomás De Araújo Tavares" w:date="2021-10-16T15:31:00Z">
                <w:pPr>
                  <w:jc w:val="right"/>
                </w:pPr>
              </w:pPrChange>
            </w:pPr>
            <w:ins w:id="140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41B87CBA" w14:textId="77777777" w:rsidTr="00C977A2">
        <w:trPr>
          <w:trHeight w:val="74"/>
          <w:ins w:id="1407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60EDE226" w14:textId="77777777" w:rsidR="00C977A2" w:rsidRDefault="00C977A2">
            <w:pPr>
              <w:jc w:val="center"/>
              <w:rPr>
                <w:ins w:id="140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0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2109B070" w14:textId="77777777" w:rsidR="00C977A2" w:rsidRDefault="00C977A2">
            <w:pPr>
              <w:jc w:val="center"/>
              <w:rPr>
                <w:ins w:id="141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1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0.459234927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BC269FE" w14:textId="77777777" w:rsidR="00C977A2" w:rsidRDefault="00C977A2">
            <w:pPr>
              <w:jc w:val="right"/>
              <w:rPr>
                <w:ins w:id="141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1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C68FCAE" w14:textId="77777777" w:rsidR="00C977A2" w:rsidRDefault="00C977A2">
            <w:pPr>
              <w:jc w:val="right"/>
              <w:rPr>
                <w:ins w:id="141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1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2B27D06" w14:textId="77777777" w:rsidR="00C977A2" w:rsidRDefault="00C977A2">
            <w:pPr>
              <w:jc w:val="right"/>
              <w:rPr>
                <w:ins w:id="141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1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473128B" w14:textId="77777777" w:rsidR="00C977A2" w:rsidRDefault="00C977A2">
            <w:pPr>
              <w:jc w:val="right"/>
              <w:rPr>
                <w:ins w:id="141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1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D9B1D49" w14:textId="77777777" w:rsidR="00C977A2" w:rsidRDefault="00C977A2">
            <w:pPr>
              <w:jc w:val="right"/>
              <w:rPr>
                <w:ins w:id="142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2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2BF5B9B" w14:textId="77777777" w:rsidR="00C977A2" w:rsidRDefault="00C977A2">
            <w:pPr>
              <w:jc w:val="right"/>
              <w:rPr>
                <w:ins w:id="142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2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229F3DF" w14:textId="77777777" w:rsidR="00C977A2" w:rsidRDefault="00C977A2">
            <w:pPr>
              <w:jc w:val="right"/>
              <w:rPr>
                <w:ins w:id="142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2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E7D6C16" w14:textId="77777777" w:rsidR="00C977A2" w:rsidRDefault="00C977A2">
            <w:pPr>
              <w:jc w:val="right"/>
              <w:rPr>
                <w:ins w:id="142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2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CA849B3" w14:textId="77777777" w:rsidR="00C977A2" w:rsidRDefault="00C977A2">
            <w:pPr>
              <w:jc w:val="right"/>
              <w:rPr>
                <w:ins w:id="142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2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F2035AF" w14:textId="77777777" w:rsidR="00C977A2" w:rsidRDefault="00C977A2">
            <w:pPr>
              <w:jc w:val="center"/>
              <w:rPr>
                <w:ins w:id="143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431" w:author="Tomás De Araújo Tavares" w:date="2021-10-16T15:31:00Z">
                <w:pPr>
                  <w:jc w:val="right"/>
                </w:pPr>
              </w:pPrChange>
            </w:pPr>
            <w:ins w:id="143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5AD80B39" w14:textId="77777777" w:rsidTr="00C977A2">
        <w:trPr>
          <w:trHeight w:val="74"/>
          <w:ins w:id="1433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5D95B2AD" w14:textId="77777777" w:rsidR="00C977A2" w:rsidRDefault="00C977A2">
            <w:pPr>
              <w:jc w:val="center"/>
              <w:rPr>
                <w:ins w:id="143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3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52F47F26" w14:textId="77777777" w:rsidR="00C977A2" w:rsidRDefault="00C977A2">
            <w:pPr>
              <w:jc w:val="center"/>
              <w:rPr>
                <w:ins w:id="143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3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0.456434993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8BEA8A7" w14:textId="77777777" w:rsidR="00C977A2" w:rsidRDefault="00C977A2">
            <w:pPr>
              <w:jc w:val="right"/>
              <w:rPr>
                <w:ins w:id="143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3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558CBF6" w14:textId="77777777" w:rsidR="00C977A2" w:rsidRDefault="00C977A2">
            <w:pPr>
              <w:jc w:val="right"/>
              <w:rPr>
                <w:ins w:id="144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4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A95662D" w14:textId="77777777" w:rsidR="00C977A2" w:rsidRDefault="00C977A2">
            <w:pPr>
              <w:jc w:val="right"/>
              <w:rPr>
                <w:ins w:id="144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4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07D7C9B" w14:textId="77777777" w:rsidR="00C977A2" w:rsidRDefault="00C977A2">
            <w:pPr>
              <w:jc w:val="right"/>
              <w:rPr>
                <w:ins w:id="144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4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921F8E4" w14:textId="77777777" w:rsidR="00C977A2" w:rsidRDefault="00C977A2">
            <w:pPr>
              <w:jc w:val="right"/>
              <w:rPr>
                <w:ins w:id="144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4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755E73D" w14:textId="77777777" w:rsidR="00C977A2" w:rsidRDefault="00C977A2">
            <w:pPr>
              <w:jc w:val="right"/>
              <w:rPr>
                <w:ins w:id="144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4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5951A01" w14:textId="77777777" w:rsidR="00C977A2" w:rsidRDefault="00C977A2">
            <w:pPr>
              <w:jc w:val="right"/>
              <w:rPr>
                <w:ins w:id="145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5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413622B" w14:textId="77777777" w:rsidR="00C977A2" w:rsidRDefault="00C977A2">
            <w:pPr>
              <w:jc w:val="right"/>
              <w:rPr>
                <w:ins w:id="145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5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6A9E23C" w14:textId="77777777" w:rsidR="00C977A2" w:rsidRDefault="00C977A2">
            <w:pPr>
              <w:jc w:val="right"/>
              <w:rPr>
                <w:ins w:id="145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5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E59171A" w14:textId="77777777" w:rsidR="00C977A2" w:rsidRDefault="00C977A2">
            <w:pPr>
              <w:jc w:val="center"/>
              <w:rPr>
                <w:ins w:id="145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457" w:author="Tomás De Araújo Tavares" w:date="2021-10-16T15:31:00Z">
                <w:pPr>
                  <w:jc w:val="right"/>
                </w:pPr>
              </w:pPrChange>
            </w:pPr>
            <w:ins w:id="145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14D49800" w14:textId="77777777" w:rsidTr="00C977A2">
        <w:trPr>
          <w:trHeight w:val="74"/>
          <w:ins w:id="1459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2D336E30" w14:textId="77777777" w:rsidR="00C977A2" w:rsidRDefault="00C977A2">
            <w:pPr>
              <w:jc w:val="center"/>
              <w:rPr>
                <w:ins w:id="146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6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2916F12B" w14:textId="77777777" w:rsidR="00C977A2" w:rsidRDefault="00C977A2">
            <w:pPr>
              <w:jc w:val="center"/>
              <w:rPr>
                <w:ins w:id="146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6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0.072240527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02ECE44" w14:textId="77777777" w:rsidR="00C977A2" w:rsidRDefault="00C977A2">
            <w:pPr>
              <w:jc w:val="right"/>
              <w:rPr>
                <w:ins w:id="146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6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EAC0A20" w14:textId="77777777" w:rsidR="00C977A2" w:rsidRDefault="00C977A2">
            <w:pPr>
              <w:jc w:val="right"/>
              <w:rPr>
                <w:ins w:id="146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6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90D5E8B" w14:textId="77777777" w:rsidR="00C977A2" w:rsidRDefault="00C977A2">
            <w:pPr>
              <w:jc w:val="right"/>
              <w:rPr>
                <w:ins w:id="146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6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0F0CA12" w14:textId="77777777" w:rsidR="00C977A2" w:rsidRDefault="00C977A2">
            <w:pPr>
              <w:jc w:val="right"/>
              <w:rPr>
                <w:ins w:id="147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7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084EAA2" w14:textId="77777777" w:rsidR="00C977A2" w:rsidRDefault="00C977A2">
            <w:pPr>
              <w:jc w:val="right"/>
              <w:rPr>
                <w:ins w:id="147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7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62A1760" w14:textId="77777777" w:rsidR="00C977A2" w:rsidRDefault="00C977A2">
            <w:pPr>
              <w:jc w:val="right"/>
              <w:rPr>
                <w:ins w:id="147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7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7CFA580" w14:textId="77777777" w:rsidR="00C977A2" w:rsidRDefault="00C977A2">
            <w:pPr>
              <w:jc w:val="right"/>
              <w:rPr>
                <w:ins w:id="147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7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40D015B" w14:textId="77777777" w:rsidR="00C977A2" w:rsidRDefault="00C977A2">
            <w:pPr>
              <w:jc w:val="right"/>
              <w:rPr>
                <w:ins w:id="147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7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1F9E271" w14:textId="77777777" w:rsidR="00C977A2" w:rsidRDefault="00C977A2">
            <w:pPr>
              <w:jc w:val="right"/>
              <w:rPr>
                <w:ins w:id="148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8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A70CF7C" w14:textId="77777777" w:rsidR="00C977A2" w:rsidRDefault="00C977A2">
            <w:pPr>
              <w:jc w:val="center"/>
              <w:rPr>
                <w:ins w:id="148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483" w:author="Tomás De Araújo Tavares" w:date="2021-10-16T15:31:00Z">
                <w:pPr>
                  <w:jc w:val="right"/>
                </w:pPr>
              </w:pPrChange>
            </w:pPr>
            <w:ins w:id="1484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793171F3" w14:textId="77777777" w:rsidTr="00C977A2">
        <w:trPr>
          <w:trHeight w:val="74"/>
          <w:ins w:id="1485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3AD7E435" w14:textId="77777777" w:rsidR="00C977A2" w:rsidRDefault="00C977A2">
            <w:pPr>
              <w:jc w:val="center"/>
              <w:rPr>
                <w:ins w:id="148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8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075AA58A" w14:textId="77777777" w:rsidR="00C977A2" w:rsidRDefault="00C977A2">
            <w:pPr>
              <w:jc w:val="center"/>
              <w:rPr>
                <w:ins w:id="148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8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0.063438589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B8D6245" w14:textId="77777777" w:rsidR="00C977A2" w:rsidRDefault="00C977A2">
            <w:pPr>
              <w:jc w:val="right"/>
              <w:rPr>
                <w:ins w:id="149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9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9FFC151" w14:textId="77777777" w:rsidR="00C977A2" w:rsidRDefault="00C977A2">
            <w:pPr>
              <w:jc w:val="right"/>
              <w:rPr>
                <w:ins w:id="149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9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3A80882" w14:textId="77777777" w:rsidR="00C977A2" w:rsidRDefault="00C977A2">
            <w:pPr>
              <w:jc w:val="right"/>
              <w:rPr>
                <w:ins w:id="149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9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05B3308" w14:textId="77777777" w:rsidR="00C977A2" w:rsidRDefault="00C977A2">
            <w:pPr>
              <w:jc w:val="right"/>
              <w:rPr>
                <w:ins w:id="149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9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5C1582D" w14:textId="77777777" w:rsidR="00C977A2" w:rsidRDefault="00C977A2">
            <w:pPr>
              <w:jc w:val="right"/>
              <w:rPr>
                <w:ins w:id="149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49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5609EE0" w14:textId="77777777" w:rsidR="00C977A2" w:rsidRDefault="00C977A2">
            <w:pPr>
              <w:jc w:val="right"/>
              <w:rPr>
                <w:ins w:id="150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0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6BBC827" w14:textId="77777777" w:rsidR="00C977A2" w:rsidRDefault="00C977A2">
            <w:pPr>
              <w:jc w:val="right"/>
              <w:rPr>
                <w:ins w:id="150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0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CFA2C4C" w14:textId="77777777" w:rsidR="00C977A2" w:rsidRDefault="00C977A2">
            <w:pPr>
              <w:jc w:val="right"/>
              <w:rPr>
                <w:ins w:id="150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0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4825F49" w14:textId="77777777" w:rsidR="00C977A2" w:rsidRDefault="00C977A2">
            <w:pPr>
              <w:jc w:val="right"/>
              <w:rPr>
                <w:ins w:id="150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0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88E6124" w14:textId="77777777" w:rsidR="00C977A2" w:rsidRDefault="00C977A2">
            <w:pPr>
              <w:jc w:val="center"/>
              <w:rPr>
                <w:ins w:id="150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509" w:author="Tomás De Araújo Tavares" w:date="2021-10-16T15:31:00Z">
                <w:pPr>
                  <w:jc w:val="right"/>
                </w:pPr>
              </w:pPrChange>
            </w:pPr>
            <w:ins w:id="1510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102C3D0D" w14:textId="77777777" w:rsidTr="00C977A2">
        <w:trPr>
          <w:trHeight w:val="74"/>
          <w:ins w:id="1511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8ED693D" w14:textId="77777777" w:rsidR="00C977A2" w:rsidRDefault="00C977A2">
            <w:pPr>
              <w:jc w:val="center"/>
              <w:rPr>
                <w:ins w:id="151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1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46EB5401" w14:textId="77777777" w:rsidR="00C977A2" w:rsidRDefault="00C977A2">
            <w:pPr>
              <w:jc w:val="center"/>
              <w:rPr>
                <w:ins w:id="151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1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0.467357063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D02742B" w14:textId="77777777" w:rsidR="00C977A2" w:rsidRDefault="00C977A2">
            <w:pPr>
              <w:jc w:val="right"/>
              <w:rPr>
                <w:ins w:id="151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1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22F6C3C" w14:textId="77777777" w:rsidR="00C977A2" w:rsidRDefault="00C977A2">
            <w:pPr>
              <w:jc w:val="right"/>
              <w:rPr>
                <w:ins w:id="151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1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058391A" w14:textId="77777777" w:rsidR="00C977A2" w:rsidRDefault="00C977A2">
            <w:pPr>
              <w:jc w:val="right"/>
              <w:rPr>
                <w:ins w:id="152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2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393654C" w14:textId="77777777" w:rsidR="00C977A2" w:rsidRDefault="00C977A2">
            <w:pPr>
              <w:jc w:val="right"/>
              <w:rPr>
                <w:ins w:id="152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2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8A2000E" w14:textId="77777777" w:rsidR="00C977A2" w:rsidRDefault="00C977A2">
            <w:pPr>
              <w:jc w:val="right"/>
              <w:rPr>
                <w:ins w:id="152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2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9E90534" w14:textId="77777777" w:rsidR="00C977A2" w:rsidRDefault="00C977A2">
            <w:pPr>
              <w:jc w:val="right"/>
              <w:rPr>
                <w:ins w:id="152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2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B79A049" w14:textId="77777777" w:rsidR="00C977A2" w:rsidRDefault="00C977A2">
            <w:pPr>
              <w:jc w:val="right"/>
              <w:rPr>
                <w:ins w:id="152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2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4070F3A" w14:textId="77777777" w:rsidR="00C977A2" w:rsidRDefault="00C977A2">
            <w:pPr>
              <w:jc w:val="right"/>
              <w:rPr>
                <w:ins w:id="153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3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DDFDD8B" w14:textId="77777777" w:rsidR="00C977A2" w:rsidRDefault="00C977A2">
            <w:pPr>
              <w:jc w:val="right"/>
              <w:rPr>
                <w:ins w:id="153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3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042DD30" w14:textId="77777777" w:rsidR="00C977A2" w:rsidRDefault="00C977A2">
            <w:pPr>
              <w:jc w:val="center"/>
              <w:rPr>
                <w:ins w:id="153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535" w:author="Tomás De Araújo Tavares" w:date="2021-10-16T15:31:00Z">
                <w:pPr>
                  <w:jc w:val="right"/>
                </w:pPr>
              </w:pPrChange>
            </w:pPr>
            <w:ins w:id="1536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1007930B" w14:textId="77777777" w:rsidTr="00C977A2">
        <w:trPr>
          <w:trHeight w:val="74"/>
          <w:ins w:id="1537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0C2EE18F" w14:textId="77777777" w:rsidR="00C977A2" w:rsidRDefault="00C977A2">
            <w:pPr>
              <w:jc w:val="center"/>
              <w:rPr>
                <w:ins w:id="153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3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7D8FE983" w14:textId="77777777" w:rsidR="00C977A2" w:rsidRDefault="00C977A2">
            <w:pPr>
              <w:jc w:val="center"/>
              <w:rPr>
                <w:ins w:id="154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4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0.700142029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14FE3A22" w14:textId="77777777" w:rsidR="00C977A2" w:rsidRDefault="00C977A2">
            <w:pPr>
              <w:jc w:val="right"/>
              <w:rPr>
                <w:ins w:id="154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4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808E16C" w14:textId="77777777" w:rsidR="00C977A2" w:rsidRDefault="00C977A2">
            <w:pPr>
              <w:jc w:val="right"/>
              <w:rPr>
                <w:ins w:id="154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4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7BCD97C" w14:textId="77777777" w:rsidR="00C977A2" w:rsidRDefault="00C977A2">
            <w:pPr>
              <w:jc w:val="right"/>
              <w:rPr>
                <w:ins w:id="154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4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2F0173A" w14:textId="77777777" w:rsidR="00C977A2" w:rsidRDefault="00C977A2">
            <w:pPr>
              <w:jc w:val="right"/>
              <w:rPr>
                <w:ins w:id="154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4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FB7FA36" w14:textId="77777777" w:rsidR="00C977A2" w:rsidRDefault="00C977A2">
            <w:pPr>
              <w:jc w:val="right"/>
              <w:rPr>
                <w:ins w:id="155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5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006EA6B" w14:textId="77777777" w:rsidR="00C977A2" w:rsidRDefault="00C977A2">
            <w:pPr>
              <w:jc w:val="right"/>
              <w:rPr>
                <w:ins w:id="155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5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45BEE01" w14:textId="77777777" w:rsidR="00C977A2" w:rsidRDefault="00C977A2">
            <w:pPr>
              <w:jc w:val="right"/>
              <w:rPr>
                <w:ins w:id="155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5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5C65BC1" w14:textId="77777777" w:rsidR="00C977A2" w:rsidRDefault="00C977A2">
            <w:pPr>
              <w:jc w:val="right"/>
              <w:rPr>
                <w:ins w:id="155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5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65BAC836" w14:textId="77777777" w:rsidR="00C977A2" w:rsidRDefault="00C977A2">
            <w:pPr>
              <w:jc w:val="right"/>
              <w:rPr>
                <w:ins w:id="155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5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99FBC4C" w14:textId="77777777" w:rsidR="00C977A2" w:rsidRDefault="00C977A2">
            <w:pPr>
              <w:jc w:val="center"/>
              <w:rPr>
                <w:ins w:id="156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561" w:author="Tomás De Araújo Tavares" w:date="2021-10-16T15:31:00Z">
                <w:pPr>
                  <w:jc w:val="right"/>
                </w:pPr>
              </w:pPrChange>
            </w:pPr>
            <w:ins w:id="156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3B7DDF81" w14:textId="77777777" w:rsidTr="00C977A2">
        <w:trPr>
          <w:trHeight w:val="74"/>
          <w:ins w:id="1563" w:author="Tomás De Araújo Tavares" w:date="2021-10-16T15:30:00Z"/>
        </w:trPr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0DA0C1E6" w14:textId="77777777" w:rsidR="00C977A2" w:rsidRDefault="00C977A2">
            <w:pPr>
              <w:jc w:val="center"/>
              <w:rPr>
                <w:ins w:id="156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6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1480" w:type="dxa"/>
            <w:shd w:val="clear" w:color="auto" w:fill="B4C6E7"/>
            <w:noWrap/>
            <w:vAlign w:val="bottom"/>
            <w:hideMark/>
          </w:tcPr>
          <w:p w14:paraId="6B3B512B" w14:textId="77777777" w:rsidR="00C977A2" w:rsidRDefault="00C977A2">
            <w:pPr>
              <w:jc w:val="center"/>
              <w:rPr>
                <w:ins w:id="156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6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0.086525992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5DA5DCCD" w14:textId="77777777" w:rsidR="00C977A2" w:rsidRDefault="00C977A2">
            <w:pPr>
              <w:jc w:val="right"/>
              <w:rPr>
                <w:ins w:id="156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6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F1479D1" w14:textId="77777777" w:rsidR="00C977A2" w:rsidRDefault="00C977A2">
            <w:pPr>
              <w:jc w:val="right"/>
              <w:rPr>
                <w:ins w:id="157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7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F921C7F" w14:textId="77777777" w:rsidR="00C977A2" w:rsidRDefault="00C977A2">
            <w:pPr>
              <w:jc w:val="right"/>
              <w:rPr>
                <w:ins w:id="157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7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735BF83E" w14:textId="77777777" w:rsidR="00C977A2" w:rsidRDefault="00C977A2">
            <w:pPr>
              <w:jc w:val="right"/>
              <w:rPr>
                <w:ins w:id="157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7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2A4F6700" w14:textId="77777777" w:rsidR="00C977A2" w:rsidRDefault="00C977A2">
            <w:pPr>
              <w:jc w:val="right"/>
              <w:rPr>
                <w:ins w:id="157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7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32F23DF" w14:textId="77777777" w:rsidR="00C977A2" w:rsidRDefault="00C977A2">
            <w:pPr>
              <w:jc w:val="right"/>
              <w:rPr>
                <w:ins w:id="157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7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27FF6AF" w14:textId="77777777" w:rsidR="00C977A2" w:rsidRDefault="00C977A2">
            <w:pPr>
              <w:jc w:val="right"/>
              <w:rPr>
                <w:ins w:id="158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8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022754CB" w14:textId="77777777" w:rsidR="00C977A2" w:rsidRDefault="00C977A2">
            <w:pPr>
              <w:jc w:val="right"/>
              <w:rPr>
                <w:ins w:id="158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8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39ECB296" w14:textId="77777777" w:rsidR="00C977A2" w:rsidRDefault="00C977A2">
            <w:pPr>
              <w:jc w:val="right"/>
              <w:rPr>
                <w:ins w:id="158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8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  <w:tc>
          <w:tcPr>
            <w:tcW w:w="993" w:type="dxa"/>
            <w:shd w:val="clear" w:color="auto" w:fill="F2F2F2"/>
            <w:noWrap/>
            <w:vAlign w:val="bottom"/>
            <w:hideMark/>
          </w:tcPr>
          <w:p w14:paraId="488BEFDD" w14:textId="77777777" w:rsidR="00C977A2" w:rsidRDefault="00C977A2">
            <w:pPr>
              <w:jc w:val="center"/>
              <w:rPr>
                <w:ins w:id="158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587" w:author="Tomás De Araújo Tavares" w:date="2021-10-16T15:31:00Z">
                <w:pPr>
                  <w:jc w:val="right"/>
                </w:pPr>
              </w:pPrChange>
            </w:pPr>
            <w:ins w:id="1588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1</w:t>
              </w:r>
            </w:ins>
          </w:p>
        </w:tc>
      </w:tr>
      <w:tr w:rsidR="00C977A2" w14:paraId="4085BB41" w14:textId="77777777" w:rsidTr="00C977A2">
        <w:trPr>
          <w:trHeight w:val="74"/>
          <w:ins w:id="1589" w:author="Tomás De Araújo Tavares" w:date="2021-10-16T15:30:00Z"/>
        </w:trPr>
        <w:tc>
          <w:tcPr>
            <w:tcW w:w="2340" w:type="dxa"/>
            <w:gridSpan w:val="2"/>
            <w:shd w:val="clear" w:color="auto" w:fill="D9E1F2"/>
            <w:noWrap/>
            <w:vAlign w:val="bottom"/>
            <w:hideMark/>
          </w:tcPr>
          <w:p w14:paraId="66F4391E" w14:textId="77777777" w:rsidR="00C977A2" w:rsidRDefault="00C977A2">
            <w:pPr>
              <w:jc w:val="center"/>
              <w:rPr>
                <w:ins w:id="159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9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accuracy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42402B42" w14:textId="77777777" w:rsidR="00C977A2" w:rsidRDefault="00C977A2">
            <w:pPr>
              <w:jc w:val="right"/>
              <w:rPr>
                <w:ins w:id="159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9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0.5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32C86A61" w14:textId="77777777" w:rsidR="00C977A2" w:rsidRDefault="00C977A2">
            <w:pPr>
              <w:jc w:val="right"/>
              <w:rPr>
                <w:ins w:id="159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9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0.6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4DA5D830" w14:textId="77777777" w:rsidR="00C977A2" w:rsidRDefault="00C977A2">
            <w:pPr>
              <w:jc w:val="right"/>
              <w:rPr>
                <w:ins w:id="159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9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6E63982E" w14:textId="77777777" w:rsidR="00C977A2" w:rsidRDefault="00C977A2">
            <w:pPr>
              <w:jc w:val="right"/>
              <w:rPr>
                <w:ins w:id="159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59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0.6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7DD20861" w14:textId="77777777" w:rsidR="00C977A2" w:rsidRDefault="00C977A2">
            <w:pPr>
              <w:jc w:val="right"/>
              <w:rPr>
                <w:ins w:id="160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601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7D987230" w14:textId="77777777" w:rsidR="00C977A2" w:rsidRDefault="00C977A2">
            <w:pPr>
              <w:jc w:val="right"/>
              <w:rPr>
                <w:ins w:id="1602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603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0.6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5C618C81" w14:textId="77777777" w:rsidR="00C977A2" w:rsidRDefault="00C977A2">
            <w:pPr>
              <w:jc w:val="right"/>
              <w:rPr>
                <w:ins w:id="1604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605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25580E73" w14:textId="77777777" w:rsidR="00C977A2" w:rsidRDefault="00C977A2">
            <w:pPr>
              <w:jc w:val="right"/>
              <w:rPr>
                <w:ins w:id="1606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607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0.8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3E2F2699" w14:textId="77777777" w:rsidR="00C977A2" w:rsidRDefault="00C977A2">
            <w:pPr>
              <w:jc w:val="right"/>
              <w:rPr>
                <w:ins w:id="1608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</w:pPr>
            <w:ins w:id="1609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0.7</w:t>
              </w:r>
            </w:ins>
          </w:p>
        </w:tc>
        <w:tc>
          <w:tcPr>
            <w:tcW w:w="993" w:type="dxa"/>
            <w:shd w:val="clear" w:color="auto" w:fill="D9D9D9"/>
            <w:noWrap/>
            <w:vAlign w:val="bottom"/>
            <w:hideMark/>
          </w:tcPr>
          <w:p w14:paraId="31E886BC" w14:textId="77777777" w:rsidR="00C977A2" w:rsidRDefault="00C977A2">
            <w:pPr>
              <w:jc w:val="center"/>
              <w:rPr>
                <w:ins w:id="1610" w:author="Tomás De Araújo Tavares" w:date="2021-10-16T15:30:00Z"/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  <w:lang w:val="en-GB" w:eastAsia="en-GB"/>
              </w:rPr>
              <w:pPrChange w:id="1611" w:author="Tomás De Araújo Tavares" w:date="2021-10-16T15:31:00Z">
                <w:pPr>
                  <w:jc w:val="right"/>
                </w:pPr>
              </w:pPrChange>
            </w:pPr>
            <w:ins w:id="1612" w:author="Tomás De Araújo Tavares" w:date="2021-10-16T15:30:00Z">
              <w:r>
                <w:rPr>
                  <w:rFonts w:ascii="Cambria" w:eastAsia="Times New Roman" w:hAnsi="Cambria" w:cs="Calibri"/>
                  <w:color w:val="000000"/>
                  <w:sz w:val="22"/>
                  <w:szCs w:val="22"/>
                  <w:bdr w:val="none" w:sz="0" w:space="0" w:color="auto" w:frame="1"/>
                  <w:lang w:val="en-GB" w:eastAsia="en-GB"/>
                </w:rPr>
                <w:t>0.6</w:t>
              </w:r>
            </w:ins>
          </w:p>
        </w:tc>
      </w:tr>
    </w:tbl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END</w:t>
      </w:r>
    </w:p>
    <w:sectPr w:rsidR="00694EDB" w:rsidRPr="00664534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911A" w14:textId="77777777" w:rsidR="00604E4F" w:rsidRDefault="00604E4F" w:rsidP="00F13B40">
      <w:r>
        <w:separator/>
      </w:r>
    </w:p>
  </w:endnote>
  <w:endnote w:type="continuationSeparator" w:id="0">
    <w:p w14:paraId="4BD32ED1" w14:textId="77777777" w:rsidR="00604E4F" w:rsidRDefault="00604E4F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8FEE" w14:textId="77777777" w:rsidR="00604E4F" w:rsidRDefault="00604E4F" w:rsidP="00F13B40">
      <w:r>
        <w:separator/>
      </w:r>
    </w:p>
  </w:footnote>
  <w:footnote w:type="continuationSeparator" w:id="0">
    <w:p w14:paraId="58CC5857" w14:textId="77777777" w:rsidR="00604E4F" w:rsidRDefault="00604E4F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7F746BB4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C55C97">
      <w:rPr>
        <w:rFonts w:ascii="Cambria Math" w:hAnsi="Cambria Math" w:cs="Times New Roman"/>
        <w:b/>
        <w:bCs/>
        <w:lang w:val="pt-PT"/>
      </w:rPr>
      <w:t>013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1F34"/>
    <w:multiLevelType w:val="hybridMultilevel"/>
    <w:tmpl w:val="96E66F58"/>
    <w:lvl w:ilvl="0" w:tplc="D8B2BA38">
      <w:start w:val="1"/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4170B"/>
    <w:multiLevelType w:val="hybridMultilevel"/>
    <w:tmpl w:val="90241A7C"/>
    <w:lvl w:ilvl="0" w:tplc="AB88F6A0">
      <w:start w:val="1"/>
      <w:numFmt w:val="bullet"/>
      <w:lvlText w:val="-"/>
      <w:lvlJc w:val="left"/>
      <w:pPr>
        <w:ind w:left="720" w:hanging="360"/>
      </w:pPr>
      <w:rPr>
        <w:rFonts w:ascii="Cambria Math" w:eastAsia="Arial Unicode MS" w:hAnsi="Cambria Math" w:cs="Arial Unicode M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5483A"/>
    <w:multiLevelType w:val="hybridMultilevel"/>
    <w:tmpl w:val="09A415D0"/>
    <w:lvl w:ilvl="0" w:tplc="AB88F6A0">
      <w:start w:val="1"/>
      <w:numFmt w:val="bullet"/>
      <w:lvlText w:val="-"/>
      <w:lvlJc w:val="left"/>
      <w:pPr>
        <w:ind w:left="720" w:hanging="360"/>
      </w:pPr>
      <w:rPr>
        <w:rFonts w:ascii="Cambria Math" w:eastAsia="Arial Unicode MS" w:hAnsi="Cambria Math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3459C"/>
    <w:multiLevelType w:val="hybridMultilevel"/>
    <w:tmpl w:val="6658DE3C"/>
    <w:lvl w:ilvl="0" w:tplc="001A5D0E">
      <w:start w:val="1"/>
      <w:numFmt w:val="bullet"/>
      <w:lvlText w:val="-"/>
      <w:lvlJc w:val="left"/>
      <w:pPr>
        <w:ind w:left="1080" w:hanging="360"/>
      </w:pPr>
      <w:rPr>
        <w:rFonts w:ascii="Cambria Math" w:eastAsia="Arial Unicode MS" w:hAnsi="Cambria Math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A7851"/>
    <w:multiLevelType w:val="hybridMultilevel"/>
    <w:tmpl w:val="83689F04"/>
    <w:lvl w:ilvl="0" w:tplc="C318F102">
      <w:start w:val="1"/>
      <w:numFmt w:val="bullet"/>
      <w:lvlText w:val="-"/>
      <w:lvlJc w:val="left"/>
      <w:pPr>
        <w:ind w:left="720" w:hanging="360"/>
      </w:pPr>
      <w:rPr>
        <w:rFonts w:ascii="Cambria Math" w:eastAsia="Arial Unicode MS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7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6"/>
  </w:num>
  <w:num w:numId="10">
    <w:abstractNumId w:val="13"/>
  </w:num>
  <w:num w:numId="11">
    <w:abstractNumId w:val="15"/>
  </w:num>
  <w:num w:numId="12">
    <w:abstractNumId w:val="9"/>
  </w:num>
  <w:num w:numId="13">
    <w:abstractNumId w:val="1"/>
  </w:num>
  <w:num w:numId="14">
    <w:abstractNumId w:val="16"/>
  </w:num>
  <w:num w:numId="15">
    <w:abstractNumId w:val="12"/>
  </w:num>
  <w:num w:numId="16">
    <w:abstractNumId w:val="8"/>
  </w:num>
  <w:num w:numId="17">
    <w:abstractNumId w:val="16"/>
  </w:num>
  <w:num w:numId="18">
    <w:abstractNumId w:val="16"/>
  </w:num>
  <w:num w:numId="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ás De Araújo Tavares">
    <w15:presenceInfo w15:providerId="None" w15:userId="Tomás De Araújo Tava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C6"/>
    <w:rsid w:val="00011578"/>
    <w:rsid w:val="00014BD9"/>
    <w:rsid w:val="00022AF0"/>
    <w:rsid w:val="00035826"/>
    <w:rsid w:val="00047396"/>
    <w:rsid w:val="000D49C1"/>
    <w:rsid w:val="00124728"/>
    <w:rsid w:val="00125847"/>
    <w:rsid w:val="00146386"/>
    <w:rsid w:val="00156101"/>
    <w:rsid w:val="00157F0C"/>
    <w:rsid w:val="0016015F"/>
    <w:rsid w:val="001C60ED"/>
    <w:rsid w:val="001C782B"/>
    <w:rsid w:val="001E03B0"/>
    <w:rsid w:val="00217B78"/>
    <w:rsid w:val="00225E3E"/>
    <w:rsid w:val="002378FD"/>
    <w:rsid w:val="0024611A"/>
    <w:rsid w:val="00274E59"/>
    <w:rsid w:val="00284B14"/>
    <w:rsid w:val="00316AE3"/>
    <w:rsid w:val="00316E0C"/>
    <w:rsid w:val="0033136A"/>
    <w:rsid w:val="003358F5"/>
    <w:rsid w:val="00340CAB"/>
    <w:rsid w:val="00353D8C"/>
    <w:rsid w:val="00354189"/>
    <w:rsid w:val="00374EC5"/>
    <w:rsid w:val="00395A28"/>
    <w:rsid w:val="003975C1"/>
    <w:rsid w:val="003D0D26"/>
    <w:rsid w:val="003D2430"/>
    <w:rsid w:val="003D4B4C"/>
    <w:rsid w:val="003F1A96"/>
    <w:rsid w:val="00433843"/>
    <w:rsid w:val="00434370"/>
    <w:rsid w:val="00436861"/>
    <w:rsid w:val="00444345"/>
    <w:rsid w:val="0045023C"/>
    <w:rsid w:val="00497C51"/>
    <w:rsid w:val="004C1711"/>
    <w:rsid w:val="004D5652"/>
    <w:rsid w:val="004F1BF6"/>
    <w:rsid w:val="00505698"/>
    <w:rsid w:val="00505A6A"/>
    <w:rsid w:val="00510A07"/>
    <w:rsid w:val="00516EEF"/>
    <w:rsid w:val="00552828"/>
    <w:rsid w:val="00556879"/>
    <w:rsid w:val="00572760"/>
    <w:rsid w:val="00582D3A"/>
    <w:rsid w:val="005841A9"/>
    <w:rsid w:val="005A0EF4"/>
    <w:rsid w:val="005A641A"/>
    <w:rsid w:val="005B7B3F"/>
    <w:rsid w:val="005C49F4"/>
    <w:rsid w:val="005D354F"/>
    <w:rsid w:val="005E528A"/>
    <w:rsid w:val="006024F8"/>
    <w:rsid w:val="00604E4F"/>
    <w:rsid w:val="00636BB9"/>
    <w:rsid w:val="00642F5E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1341D"/>
    <w:rsid w:val="0074437E"/>
    <w:rsid w:val="007A6180"/>
    <w:rsid w:val="007B1F1D"/>
    <w:rsid w:val="007C5B0D"/>
    <w:rsid w:val="007C5BC7"/>
    <w:rsid w:val="007D318D"/>
    <w:rsid w:val="007D63CC"/>
    <w:rsid w:val="007F2FCB"/>
    <w:rsid w:val="007F714E"/>
    <w:rsid w:val="00820EB6"/>
    <w:rsid w:val="00823284"/>
    <w:rsid w:val="00882CB0"/>
    <w:rsid w:val="00887F6F"/>
    <w:rsid w:val="008910AC"/>
    <w:rsid w:val="00895DC7"/>
    <w:rsid w:val="008F4794"/>
    <w:rsid w:val="009377E1"/>
    <w:rsid w:val="00970DE7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AF1B5D"/>
    <w:rsid w:val="00B3652D"/>
    <w:rsid w:val="00B53FBD"/>
    <w:rsid w:val="00B54256"/>
    <w:rsid w:val="00B55C5C"/>
    <w:rsid w:val="00B62948"/>
    <w:rsid w:val="00B859D0"/>
    <w:rsid w:val="00BA5EED"/>
    <w:rsid w:val="00BD6DDE"/>
    <w:rsid w:val="00BF417B"/>
    <w:rsid w:val="00C06FE5"/>
    <w:rsid w:val="00C302A3"/>
    <w:rsid w:val="00C336ED"/>
    <w:rsid w:val="00C3394F"/>
    <w:rsid w:val="00C41B94"/>
    <w:rsid w:val="00C44FB1"/>
    <w:rsid w:val="00C55C97"/>
    <w:rsid w:val="00C977A2"/>
    <w:rsid w:val="00CA35B7"/>
    <w:rsid w:val="00CE00C3"/>
    <w:rsid w:val="00CF3D2C"/>
    <w:rsid w:val="00CF546E"/>
    <w:rsid w:val="00CF5F08"/>
    <w:rsid w:val="00D31E51"/>
    <w:rsid w:val="00D513E2"/>
    <w:rsid w:val="00D7540E"/>
    <w:rsid w:val="00DB514C"/>
    <w:rsid w:val="00E02052"/>
    <w:rsid w:val="00E05A7D"/>
    <w:rsid w:val="00E07975"/>
    <w:rsid w:val="00E12EC6"/>
    <w:rsid w:val="00E3787A"/>
    <w:rsid w:val="00E514BC"/>
    <w:rsid w:val="00E51DA0"/>
    <w:rsid w:val="00E6479D"/>
    <w:rsid w:val="00E73C71"/>
    <w:rsid w:val="00E8041A"/>
    <w:rsid w:val="00E92C0E"/>
    <w:rsid w:val="00E9569F"/>
    <w:rsid w:val="00EA6A30"/>
    <w:rsid w:val="00EC446F"/>
    <w:rsid w:val="00EC4B84"/>
    <w:rsid w:val="00EE2741"/>
    <w:rsid w:val="00EE6C6D"/>
    <w:rsid w:val="00F048B1"/>
    <w:rsid w:val="00F13B40"/>
    <w:rsid w:val="00F37213"/>
    <w:rsid w:val="00F579E0"/>
    <w:rsid w:val="00F74D5F"/>
    <w:rsid w:val="00F9609F"/>
    <w:rsid w:val="00FB5950"/>
    <w:rsid w:val="00FB738E"/>
    <w:rsid w:val="00FC7CC1"/>
    <w:rsid w:val="00FD3A74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DA9667A5-E445-407D-89BF-72E590A8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3EAF-A39B-48B6-B919-E6DEE555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Tomás De Araújo Tavares</cp:lastModifiedBy>
  <cp:revision>12</cp:revision>
  <dcterms:created xsi:type="dcterms:W3CDTF">2021-10-16T13:32:00Z</dcterms:created>
  <dcterms:modified xsi:type="dcterms:W3CDTF">2021-10-16T21:31:00Z</dcterms:modified>
</cp:coreProperties>
</file>