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A65F67" w14:textId="58643734" w:rsidR="00AD7372" w:rsidRPr="007F2FCB" w:rsidRDefault="00510A07" w:rsidP="00510A07">
      <w:pPr>
        <w:pStyle w:val="Body"/>
        <w:jc w:val="center"/>
        <w:rPr>
          <w:b/>
          <w:bCs/>
          <w:sz w:val="28"/>
          <w:szCs w:val="28"/>
          <w:lang w:val="en-US"/>
        </w:rPr>
      </w:pPr>
      <w:r w:rsidRPr="007F2FCB">
        <w:rPr>
          <w:b/>
          <w:bCs/>
          <w:sz w:val="26"/>
          <w:szCs w:val="26"/>
          <w:lang w:val="en-US"/>
        </w:rPr>
        <w:t>I. Pen-and-paper</w:t>
      </w:r>
    </w:p>
    <w:p w14:paraId="3BC179CD" w14:textId="086A8345" w:rsidR="00510A07" w:rsidRPr="00556879" w:rsidRDefault="00510A07" w:rsidP="004F1BF6">
      <w:pPr>
        <w:pStyle w:val="Body"/>
        <w:rPr>
          <w:sz w:val="20"/>
          <w:szCs w:val="20"/>
          <w:lang w:val="en-US"/>
        </w:rPr>
      </w:pPr>
    </w:p>
    <w:p w14:paraId="100020A2" w14:textId="77777777" w:rsidR="0071129C" w:rsidRDefault="0071129C" w:rsidP="00AF32DA">
      <w:pPr>
        <w:pStyle w:val="Body"/>
        <w:numPr>
          <w:ilvl w:val="0"/>
          <w:numId w:val="9"/>
        </w:numPr>
        <w:spacing w:before="120" w:after="120"/>
        <w:ind w:left="0"/>
        <w:rPr>
          <w:rFonts w:ascii="Cambria Math" w:hAnsi="Cambria Math" w:cs="Times New Roman"/>
          <w:lang w:val="en-US"/>
        </w:rPr>
      </w:pPr>
    </w:p>
    <w:p w14:paraId="5093560B" w14:textId="296B7007" w:rsidR="0071129C" w:rsidRPr="0071129C" w:rsidRDefault="0071129C" w:rsidP="0071129C">
      <w:pPr>
        <w:pStyle w:val="Body"/>
        <w:numPr>
          <w:ilvl w:val="0"/>
          <w:numId w:val="13"/>
        </w:numPr>
        <w:spacing w:before="120" w:after="120"/>
        <w:rPr>
          <w:rFonts w:ascii="Cambria Math" w:hAnsi="Cambria Math" w:cs="Times New Roman"/>
          <w:u w:val="single"/>
          <w:lang w:val="en-US"/>
        </w:rPr>
      </w:pPr>
      <w:r w:rsidRPr="0071129C">
        <w:rPr>
          <w:rFonts w:ascii="Cambria Math" w:hAnsi="Cambria Math" w:cs="Times New Roman"/>
          <w:u w:val="single"/>
          <w:lang w:val="en-US"/>
        </w:rPr>
        <w:t>Forward Propagation</w:t>
      </w:r>
      <w:r>
        <w:rPr>
          <w:rFonts w:ascii="Cambria Math" w:hAnsi="Cambria Math" w:cs="Times New Roman"/>
          <w:u w:val="single"/>
          <w:lang w:val="en-US"/>
        </w:rPr>
        <w:t>:</w:t>
      </w:r>
    </w:p>
    <w:p w14:paraId="34A4CBA4" w14:textId="08E67EFF" w:rsidR="0071129C" w:rsidRDefault="004F771F" w:rsidP="0071129C">
      <w:pPr>
        <w:pStyle w:val="Body"/>
        <w:spacing w:before="120" w:after="120"/>
        <w:rPr>
          <w:rFonts w:ascii="Cambria Math" w:hAnsi="Cambria Math" w:cs="Times New Roman"/>
          <w:lang w:val="en-US"/>
        </w:rPr>
      </w:pPr>
      <w:r>
        <w:rPr>
          <w:rFonts w:ascii="Cambria Math" w:hAnsi="Cambria Math" w:cs="Times New Roman"/>
          <w:lang w:val="en-US"/>
        </w:rPr>
        <w:t xml:space="preserve">This part objective is to transform the input </w:t>
      </w:r>
      <m:oMath>
        <m:sSup>
          <m:sSupPr>
            <m:ctrlPr>
              <w:rPr>
                <w:rFonts w:ascii="Cambria Math" w:hAnsi="Cambria Math" w:cs="Times New Roman"/>
                <w:i/>
                <w:lang w:val="en-US"/>
              </w:rPr>
            </m:ctrlPr>
          </m:sSupPr>
          <m:e>
            <m:r>
              <w:rPr>
                <w:rFonts w:ascii="Cambria Math" w:hAnsi="Cambria Math" w:cs="Times New Roman"/>
                <w:lang w:val="en-US"/>
              </w:rPr>
              <m:t>a</m:t>
            </m:r>
          </m:e>
          <m:sup>
            <m:d>
              <m:dPr>
                <m:begChr m:val="["/>
                <m:endChr m:val="]"/>
                <m:ctrlPr>
                  <w:rPr>
                    <w:rFonts w:ascii="Cambria Math" w:hAnsi="Cambria Math" w:cs="Times New Roman"/>
                    <w:i/>
                    <w:lang w:val="en-US"/>
                  </w:rPr>
                </m:ctrlPr>
              </m:dPr>
              <m:e>
                <m:r>
                  <w:rPr>
                    <w:rFonts w:ascii="Cambria Math" w:hAnsi="Cambria Math" w:cs="Times New Roman"/>
                    <w:lang w:val="en-US"/>
                  </w:rPr>
                  <m:t>0</m:t>
                </m:r>
              </m:e>
            </m:d>
          </m:sup>
        </m:sSup>
      </m:oMath>
      <w:r w:rsidR="00401158">
        <w:rPr>
          <w:rFonts w:ascii="Cambria Math" w:hAnsi="Cambria Math" w:cs="Times New Roman"/>
          <w:lang w:val="en-US"/>
        </w:rPr>
        <w:t xml:space="preserve"> no output </w:t>
      </w:r>
      <m:oMath>
        <m:sSup>
          <m:sSupPr>
            <m:ctrlPr>
              <w:rPr>
                <w:rFonts w:ascii="Cambria Math" w:hAnsi="Cambria Math" w:cs="Times New Roman"/>
                <w:i/>
                <w:lang w:val="en-US"/>
              </w:rPr>
            </m:ctrlPr>
          </m:sSupPr>
          <m:e>
            <m:r>
              <w:rPr>
                <w:rFonts w:ascii="Cambria Math" w:hAnsi="Cambria Math" w:cs="Times New Roman"/>
                <w:lang w:val="en-US"/>
              </w:rPr>
              <m:t>a</m:t>
            </m:r>
          </m:e>
          <m:sup>
            <m:d>
              <m:dPr>
                <m:begChr m:val="["/>
                <m:endChr m:val="]"/>
                <m:ctrlPr>
                  <w:rPr>
                    <w:rFonts w:ascii="Cambria Math" w:hAnsi="Cambria Math" w:cs="Times New Roman"/>
                    <w:i/>
                    <w:lang w:val="en-US"/>
                  </w:rPr>
                </m:ctrlPr>
              </m:dPr>
              <m:e>
                <m:r>
                  <w:rPr>
                    <w:rFonts w:ascii="Cambria Math" w:hAnsi="Cambria Math" w:cs="Times New Roman"/>
                    <w:lang w:val="en-US"/>
                  </w:rPr>
                  <m:t>3</m:t>
                </m:r>
              </m:e>
            </m:d>
          </m:sup>
        </m:sSup>
      </m:oMath>
      <w:r w:rsidR="00401158">
        <w:rPr>
          <w:rFonts w:ascii="Cambria Math" w:hAnsi="Cambria Math" w:cs="Times New Roman"/>
          <w:lang w:val="en-US"/>
        </w:rPr>
        <w:t>, for achieving this we apply recursively these functions</w:t>
      </w:r>
    </w:p>
    <w:p w14:paraId="0DA2BA15" w14:textId="58C5C44A" w:rsidR="00401158" w:rsidRPr="00576102" w:rsidRDefault="00B90A07" w:rsidP="0071129C">
      <w:pPr>
        <w:pStyle w:val="Body"/>
        <w:spacing w:before="120" w:after="120"/>
        <w:rPr>
          <w:rFonts w:ascii="Cambria Math" w:hAnsi="Cambria Math" w:cs="Times New Roman"/>
          <w:sz w:val="20"/>
          <w:szCs w:val="20"/>
          <w:lang w:val="en-US"/>
        </w:rPr>
      </w:pPr>
      <m:oMathPara>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N</m:t>
              </m:r>
            </m:e>
            <m:sup>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l</m:t>
                  </m:r>
                </m:e>
              </m:d>
            </m:sup>
          </m:sSup>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W</m:t>
              </m:r>
            </m:e>
            <m:sup>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l</m:t>
                  </m:r>
                </m:e>
              </m:d>
            </m:sup>
          </m:sSup>
          <m:sSup>
            <m:sSupPr>
              <m:ctrlPr>
                <w:rPr>
                  <w:rFonts w:ascii="Cambria Math" w:hAnsi="Cambria Math" w:cs="Times New Roman"/>
                  <w:i/>
                  <w:sz w:val="20"/>
                  <w:szCs w:val="20"/>
                  <w:lang w:val="en-US"/>
                </w:rPr>
              </m:ctrlPr>
            </m:sSupPr>
            <m:e>
              <m:r>
                <w:rPr>
                  <w:rFonts w:ascii="Cambria Math" w:hAnsi="Cambria Math" w:cs="Times New Roman"/>
                  <w:sz w:val="20"/>
                  <w:szCs w:val="20"/>
                  <w:lang w:val="en-US"/>
                </w:rPr>
                <m:t>a</m:t>
              </m:r>
            </m:e>
            <m:sup>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l–1</m:t>
                  </m:r>
                </m:e>
              </m:d>
            </m:sup>
          </m:sSup>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b</m:t>
              </m:r>
            </m:e>
            <m:sup>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l</m:t>
                  </m:r>
                </m:e>
              </m:d>
            </m:sup>
          </m:sSup>
          <m:r>
            <m:rPr>
              <m:nor/>
            </m:rPr>
            <w:rPr>
              <w:rFonts w:ascii="Cambria Math" w:hAnsi="Cambria Math" w:cs="Times New Roman"/>
              <w:sz w:val="20"/>
              <w:szCs w:val="20"/>
              <w:lang w:val="en-US"/>
            </w:rPr>
            <m:t xml:space="preserve">  and  </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a</m:t>
              </m:r>
            </m:e>
            <m:sup>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l</m:t>
                  </m:r>
                </m:e>
              </m:d>
            </m:sup>
          </m:sSup>
          <m:r>
            <w:rPr>
              <w:rFonts w:ascii="Cambria Math" w:hAnsi="Cambria Math" w:cs="Times New Roman"/>
              <w:sz w:val="20"/>
              <w:szCs w:val="20"/>
              <w:lang w:val="en-US"/>
            </w:rPr>
            <m:t>=f</m:t>
          </m:r>
          <m:d>
            <m:dPr>
              <m:ctrlPr>
                <w:rPr>
                  <w:rFonts w:ascii="Cambria Math" w:hAnsi="Cambria Math" w:cs="Times New Roman"/>
                  <w:i/>
                  <w:sz w:val="20"/>
                  <w:szCs w:val="20"/>
                  <w:lang w:val="en-US"/>
                </w:rPr>
              </m:ctrlPr>
            </m:dPr>
            <m:e>
              <m:sSup>
                <m:sSupPr>
                  <m:ctrlPr>
                    <w:rPr>
                      <w:rFonts w:ascii="Cambria Math" w:hAnsi="Cambria Math" w:cs="Times New Roman"/>
                      <w:i/>
                      <w:sz w:val="20"/>
                      <w:szCs w:val="20"/>
                      <w:lang w:val="en-US"/>
                    </w:rPr>
                  </m:ctrlPr>
                </m:sSupPr>
                <m:e>
                  <m:r>
                    <w:rPr>
                      <w:rFonts w:ascii="Cambria Math" w:hAnsi="Cambria Math" w:cs="Times New Roman"/>
                      <w:sz w:val="20"/>
                      <w:szCs w:val="20"/>
                      <w:lang w:val="en-US"/>
                    </w:rPr>
                    <m:t>N</m:t>
                  </m:r>
                </m:e>
                <m:sup>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l</m:t>
                      </m:r>
                    </m:e>
                  </m:d>
                </m:sup>
              </m:sSup>
            </m:e>
          </m:d>
          <m:r>
            <m:rPr>
              <m:nor/>
            </m:rPr>
            <w:rPr>
              <w:rFonts w:ascii="Cambria Math" w:hAnsi="Cambria Math" w:cs="Times New Roman"/>
              <w:sz w:val="20"/>
              <w:szCs w:val="20"/>
              <w:lang w:val="en-US"/>
            </w:rPr>
            <m:t xml:space="preserve">  where  </m:t>
          </m:r>
          <m:r>
            <w:rPr>
              <w:rFonts w:ascii="Cambria Math" w:hAnsi="Cambria Math" w:cs="Times New Roman"/>
              <w:sz w:val="20"/>
              <w:szCs w:val="20"/>
              <w:lang w:val="en-US"/>
            </w:rPr>
            <m:t>f</m:t>
          </m:r>
          <m:d>
            <m:dPr>
              <m:ctrlPr>
                <w:rPr>
                  <w:rFonts w:ascii="Cambria Math" w:hAnsi="Cambria Math" w:cs="Times New Roman"/>
                  <w:i/>
                  <w:sz w:val="20"/>
                  <w:szCs w:val="20"/>
                  <w:lang w:val="en-US"/>
                </w:rPr>
              </m:ctrlPr>
            </m:dPr>
            <m:e>
              <m:r>
                <w:rPr>
                  <w:rFonts w:ascii="Cambria Math" w:hAnsi="Cambria Math" w:cs="Times New Roman"/>
                  <w:sz w:val="20"/>
                  <w:szCs w:val="20"/>
                  <w:lang w:val="en-US"/>
                </w:rPr>
                <m:t>x</m:t>
              </m:r>
            </m:e>
          </m:d>
          <m:r>
            <w:rPr>
              <w:rFonts w:ascii="Cambria Math" w:hAnsi="Cambria Math" w:cs="Times New Roman"/>
              <w:sz w:val="20"/>
              <w:szCs w:val="20"/>
              <w:lang w:val="en-US"/>
            </w:rPr>
            <m:t>=tanh</m:t>
          </m:r>
          <m:d>
            <m:dPr>
              <m:ctrlPr>
                <w:rPr>
                  <w:rFonts w:ascii="Cambria Math" w:hAnsi="Cambria Math" w:cs="Times New Roman"/>
                  <w:i/>
                  <w:sz w:val="20"/>
                  <w:szCs w:val="20"/>
                  <w:lang w:val="en-US"/>
                </w:rPr>
              </m:ctrlPr>
            </m:dPr>
            <m:e>
              <m:r>
                <w:rPr>
                  <w:rFonts w:ascii="Cambria Math" w:hAnsi="Cambria Math" w:cs="Times New Roman"/>
                  <w:sz w:val="20"/>
                  <w:szCs w:val="20"/>
                  <w:lang w:val="en-US"/>
                </w:rPr>
                <m:t>x</m:t>
              </m:r>
            </m:e>
          </m:d>
        </m:oMath>
      </m:oMathPara>
    </w:p>
    <w:p w14:paraId="08014EF8" w14:textId="29C73EB4" w:rsidR="00401158" w:rsidRPr="006A7023" w:rsidRDefault="006A7023" w:rsidP="0071129C">
      <w:pPr>
        <w:pStyle w:val="Body"/>
        <w:spacing w:before="120" w:after="120"/>
        <w:rPr>
          <w:rFonts w:ascii="Cambria Math" w:hAnsi="Cambria Math" w:cs="Times New Roman"/>
          <w:lang w:val="en-US"/>
          <w:rPrChange w:id="0" w:author="Tomás De Araújo Tavares" w:date="2021-11-03T17:32:00Z">
            <w:rPr>
              <w:rFonts w:ascii="Cambria Math" w:hAnsi="Cambria Math" w:cs="Times New Roman"/>
            </w:rPr>
          </w:rPrChange>
        </w:rPr>
      </w:pPr>
      <w:ins w:id="1" w:author="Tomás De Araújo Tavares" w:date="2021-11-03T17:32:00Z">
        <w:r w:rsidRPr="006A7023">
          <w:rPr>
            <w:rFonts w:ascii="Cambria Math" w:hAnsi="Cambria Math" w:cs="Times New Roman"/>
            <w:lang w:val="en-US"/>
            <w:rPrChange w:id="2" w:author="Tomás De Araújo Tavares" w:date="2021-11-03T17:32:00Z">
              <w:rPr>
                <w:rFonts w:ascii="Cambria Math" w:hAnsi="Cambria Math" w:cs="Times New Roman"/>
              </w:rPr>
            </w:rPrChange>
          </w:rPr>
          <w:t xml:space="preserve">Applying forward propagation to the </w:t>
        </w:r>
      </w:ins>
      <w:ins w:id="3" w:author="Tomás De Araújo Tavares" w:date="2021-11-03T17:33:00Z">
        <w:r w:rsidR="00DE1E74">
          <w:rPr>
            <w:rFonts w:ascii="Cambria Math" w:hAnsi="Cambria Math" w:cs="Times New Roman"/>
            <w:lang w:val="en-US"/>
          </w:rPr>
          <w:t>data given in the assignment</w:t>
        </w:r>
      </w:ins>
      <w:ins w:id="4" w:author="Tomás De Araújo Tavares" w:date="2021-11-03T17:36:00Z">
        <w:r w:rsidR="004260D8">
          <w:rPr>
            <w:rFonts w:ascii="Cambria Math" w:hAnsi="Cambria Math" w:cs="Times New Roman"/>
            <w:lang w:val="en-US"/>
          </w:rPr>
          <w:t>,</w:t>
        </w:r>
      </w:ins>
      <w:del w:id="5" w:author="Tomás De Araújo Tavares" w:date="2021-11-03T17:32:00Z">
        <w:r w:rsidR="00576102" w:rsidRPr="006A7023" w:rsidDel="006A7023">
          <w:rPr>
            <w:rFonts w:ascii="Cambria Math" w:hAnsi="Cambria Math" w:cs="Times New Roman"/>
            <w:lang w:val="en-US"/>
            <w:rPrChange w:id="6" w:author="Tomás De Araújo Tavares" w:date="2021-11-03T17:32:00Z">
              <w:rPr>
                <w:rFonts w:ascii="Cambria Math" w:hAnsi="Cambria Math" w:cs="Times New Roman"/>
              </w:rPr>
            </w:rPrChange>
          </w:rPr>
          <w:delText>A</w:delText>
        </w:r>
      </w:del>
      <w:ins w:id="7" w:author="Tomás De Araújo Tavares" w:date="2021-11-03T17:34:00Z">
        <w:r w:rsidR="00B42478">
          <w:rPr>
            <w:rFonts w:ascii="Cambria Math" w:hAnsi="Cambria Math" w:cs="Times New Roman"/>
            <w:lang w:val="en-US"/>
          </w:rPr>
          <w:t xml:space="preserve"> the following activation and net input vectors were</w:t>
        </w:r>
      </w:ins>
      <w:ins w:id="8" w:author="Tomás De Araújo Tavares" w:date="2021-11-03T17:36:00Z">
        <w:r w:rsidR="004260D8">
          <w:rPr>
            <w:rFonts w:ascii="Cambria Math" w:hAnsi="Cambria Math" w:cs="Times New Roman"/>
            <w:lang w:val="en-US"/>
          </w:rPr>
          <w:t xml:space="preserve"> obtained</w:t>
        </w:r>
      </w:ins>
      <w:ins w:id="9" w:author="Tomás De Araújo Tavares" w:date="2021-11-03T17:34:00Z">
        <w:r w:rsidR="00B42478">
          <w:rPr>
            <w:rFonts w:ascii="Cambria Math" w:hAnsi="Cambria Math" w:cs="Times New Roman"/>
            <w:lang w:val="en-US"/>
          </w:rPr>
          <w:t>:</w:t>
        </w:r>
      </w:ins>
      <w:del w:id="10" w:author="Tomás De Araújo Tavares" w:date="2021-11-03T17:32:00Z">
        <w:r w:rsidR="00576102" w:rsidRPr="006A7023" w:rsidDel="006A7023">
          <w:rPr>
            <w:rFonts w:ascii="Cambria Math" w:hAnsi="Cambria Math" w:cs="Times New Roman"/>
            <w:lang w:val="en-US"/>
            <w:rPrChange w:id="11" w:author="Tomás De Araújo Tavares" w:date="2021-11-03T17:32:00Z">
              <w:rPr>
                <w:rFonts w:ascii="Cambria Math" w:hAnsi="Cambria Math" w:cs="Times New Roman"/>
              </w:rPr>
            </w:rPrChange>
          </w:rPr>
          <w:delText xml:space="preserve">plicando a forward propagation nos dados do enunciado obtemos os </w:delText>
        </w:r>
        <w:r w:rsidR="00262C95" w:rsidRPr="006A7023" w:rsidDel="006A7023">
          <w:rPr>
            <w:rFonts w:ascii="Cambria Math" w:hAnsi="Cambria Math" w:cs="Times New Roman"/>
            <w:lang w:val="en-US"/>
            <w:rPrChange w:id="12" w:author="Tomás De Araújo Tavares" w:date="2021-11-03T17:32:00Z">
              <w:rPr>
                <w:rFonts w:ascii="Cambria Math" w:hAnsi="Cambria Math" w:cs="Times New Roman"/>
              </w:rPr>
            </w:rPrChange>
          </w:rPr>
          <w:delText>seguintes</w:delText>
        </w:r>
        <w:r w:rsidR="00576102" w:rsidRPr="006A7023" w:rsidDel="006A7023">
          <w:rPr>
            <w:rFonts w:ascii="Cambria Math" w:hAnsi="Cambria Math" w:cs="Times New Roman"/>
            <w:lang w:val="en-US"/>
            <w:rPrChange w:id="13" w:author="Tomás De Araújo Tavares" w:date="2021-11-03T17:32:00Z">
              <w:rPr>
                <w:rFonts w:ascii="Cambria Math" w:hAnsi="Cambria Math" w:cs="Times New Roman"/>
              </w:rPr>
            </w:rPrChange>
          </w:rPr>
          <w:delText xml:space="preserve"> vetores de ativação e </w:delText>
        </w:r>
        <w:r w:rsidR="00262C95" w:rsidRPr="006A7023" w:rsidDel="006A7023">
          <w:rPr>
            <w:rFonts w:ascii="Cambria Math" w:hAnsi="Cambria Math" w:cs="Times New Roman"/>
            <w:lang w:val="en-US"/>
            <w:rPrChange w:id="14" w:author="Tomás De Araújo Tavares" w:date="2021-11-03T17:32:00Z">
              <w:rPr>
                <w:rFonts w:ascii="Cambria Math" w:hAnsi="Cambria Math" w:cs="Times New Roman"/>
              </w:rPr>
            </w:rPrChange>
          </w:rPr>
          <w:delText>net input</w:delText>
        </w:r>
      </w:del>
    </w:p>
    <w:tbl>
      <w:tblPr>
        <w:tblStyle w:val="TableGrid"/>
        <w:tblW w:w="0" w:type="auto"/>
        <w:jc w:val="center"/>
        <w:tblLook w:val="04A0" w:firstRow="1" w:lastRow="0" w:firstColumn="1" w:lastColumn="0" w:noHBand="0" w:noVBand="1"/>
      </w:tblPr>
      <w:tblGrid>
        <w:gridCol w:w="1243"/>
        <w:gridCol w:w="603"/>
        <w:gridCol w:w="1114"/>
        <w:gridCol w:w="993"/>
        <w:gridCol w:w="993"/>
        <w:gridCol w:w="603"/>
        <w:gridCol w:w="558"/>
      </w:tblGrid>
      <w:tr w:rsidR="00591E75" w14:paraId="02171406" w14:textId="77777777" w:rsidTr="00FD5634">
        <w:trPr>
          <w:trHeight w:val="209"/>
          <w:jc w:val="center"/>
        </w:trPr>
        <w:tc>
          <w:tcPr>
            <w:tcW w:w="0" w:type="auto"/>
            <w:tcBorders>
              <w:bottom w:val="single" w:sz="4" w:space="0" w:color="auto"/>
            </w:tcBorders>
            <w:shd w:val="clear" w:color="auto" w:fill="CCECFF" w:themeFill="accent1" w:themeFillTint="33"/>
          </w:tcPr>
          <w:p w14:paraId="2C757174" w14:textId="4CE98A26" w:rsidR="00262C95" w:rsidRPr="00262C95" w:rsidRDefault="00B90A07" w:rsidP="00647217">
            <w:pPr>
              <w:pStyle w:val="Body"/>
              <w:rPr>
                <w:rFonts w:ascii="Cambria Math" w:eastAsia="Arial Unicode MS" w:hAnsi="Cambria Math" w:cs="Times New Roman"/>
              </w:rPr>
            </w:pPr>
            <m:oMath>
              <m:sSup>
                <m:sSupPr>
                  <m:ctrlPr>
                    <w:rPr>
                      <w:rFonts w:ascii="Cambria Math" w:hAnsi="Cambria Math" w:cs="Times New Roman"/>
                      <w:i/>
                    </w:rPr>
                  </m:ctrlPr>
                </m:sSupPr>
                <m:e>
                  <m:r>
                    <w:rPr>
                      <w:rFonts w:ascii="Cambria Math" w:hAnsi="Cambria Math" w:cs="Times New Roman"/>
                    </w:rPr>
                    <m:t>a</m:t>
                  </m:r>
                </m:e>
                <m:sup>
                  <m:d>
                    <m:dPr>
                      <m:begChr m:val="["/>
                      <m:endChr m:val="]"/>
                      <m:ctrlPr>
                        <w:rPr>
                          <w:rFonts w:ascii="Cambria Math" w:hAnsi="Cambria Math" w:cs="Times New Roman"/>
                          <w:i/>
                        </w:rPr>
                      </m:ctrlPr>
                    </m:dPr>
                    <m:e>
                      <m:r>
                        <w:rPr>
                          <w:rFonts w:ascii="Cambria Math" w:hAnsi="Cambria Math" w:cs="Times New Roman"/>
                        </w:rPr>
                        <m:t>0</m:t>
                      </m:r>
                    </m:e>
                  </m:d>
                </m:sup>
              </m:sSup>
            </m:oMath>
            <w:r w:rsidR="00262C95">
              <w:rPr>
                <w:rFonts w:ascii="Cambria Math" w:eastAsia="Arial Unicode MS" w:hAnsi="Cambria Math" w:cs="Times New Roman"/>
              </w:rPr>
              <w:t>(input)</w:t>
            </w:r>
          </w:p>
        </w:tc>
        <w:tc>
          <w:tcPr>
            <w:tcW w:w="0" w:type="auto"/>
            <w:tcBorders>
              <w:bottom w:val="single" w:sz="4" w:space="0" w:color="auto"/>
            </w:tcBorders>
            <w:shd w:val="clear" w:color="auto" w:fill="CCECFF" w:themeFill="accent1" w:themeFillTint="33"/>
          </w:tcPr>
          <w:p w14:paraId="308E46CF" w14:textId="7C5A9980" w:rsidR="00262C95" w:rsidRDefault="00B90A07" w:rsidP="00647217">
            <w:pPr>
              <w:pStyle w:val="Body"/>
              <w:rPr>
                <w:rFonts w:ascii="Cambria Math" w:hAnsi="Cambria Math" w:cs="Times New Roman"/>
              </w:rPr>
            </w:pPr>
            <m:oMathPara>
              <m:oMath>
                <m:sSup>
                  <m:sSupPr>
                    <m:ctrlPr>
                      <w:rPr>
                        <w:rFonts w:ascii="Cambria Math" w:hAnsi="Cambria Math" w:cs="Times New Roman"/>
                        <w:i/>
                      </w:rPr>
                    </m:ctrlPr>
                  </m:sSupPr>
                  <m:e>
                    <m:r>
                      <w:rPr>
                        <w:rFonts w:ascii="Cambria Math" w:hAnsi="Cambria Math" w:cs="Times New Roman"/>
                      </w:rPr>
                      <m:t>N</m:t>
                    </m:r>
                  </m:e>
                  <m:sup>
                    <m:d>
                      <m:dPr>
                        <m:begChr m:val="["/>
                        <m:endChr m:val="]"/>
                        <m:ctrlPr>
                          <w:rPr>
                            <w:rFonts w:ascii="Cambria Math" w:hAnsi="Cambria Math" w:cs="Times New Roman"/>
                            <w:i/>
                          </w:rPr>
                        </m:ctrlPr>
                      </m:dPr>
                      <m:e>
                        <m:r>
                          <w:rPr>
                            <w:rFonts w:ascii="Cambria Math" w:hAnsi="Cambria Math" w:cs="Times New Roman"/>
                          </w:rPr>
                          <m:t>1</m:t>
                        </m:r>
                      </m:e>
                    </m:d>
                  </m:sup>
                </m:sSup>
              </m:oMath>
            </m:oMathPara>
          </w:p>
        </w:tc>
        <w:tc>
          <w:tcPr>
            <w:tcW w:w="0" w:type="auto"/>
            <w:tcBorders>
              <w:bottom w:val="single" w:sz="4" w:space="0" w:color="auto"/>
            </w:tcBorders>
            <w:shd w:val="clear" w:color="auto" w:fill="CCECFF" w:themeFill="accent1" w:themeFillTint="33"/>
          </w:tcPr>
          <w:p w14:paraId="5D3F3A9B" w14:textId="51C5F3D1" w:rsidR="00262C95" w:rsidRDefault="00B90A07" w:rsidP="00647217">
            <w:pPr>
              <w:pStyle w:val="Body"/>
              <w:rPr>
                <w:rFonts w:ascii="Cambria Math" w:hAnsi="Cambria Math" w:cs="Times New Roman"/>
              </w:rPr>
            </w:pPr>
            <m:oMathPara>
              <m:oMath>
                <m:sSup>
                  <m:sSupPr>
                    <m:ctrlPr>
                      <w:rPr>
                        <w:rFonts w:ascii="Cambria Math" w:hAnsi="Cambria Math" w:cs="Times New Roman"/>
                        <w:i/>
                      </w:rPr>
                    </m:ctrlPr>
                  </m:sSupPr>
                  <m:e>
                    <m:r>
                      <w:rPr>
                        <w:rFonts w:ascii="Cambria Math" w:hAnsi="Cambria Math" w:cs="Times New Roman"/>
                      </w:rPr>
                      <m:t>a</m:t>
                    </m:r>
                  </m:e>
                  <m:sup>
                    <m:d>
                      <m:dPr>
                        <m:begChr m:val="["/>
                        <m:endChr m:val="]"/>
                        <m:ctrlPr>
                          <w:rPr>
                            <w:rFonts w:ascii="Cambria Math" w:hAnsi="Cambria Math" w:cs="Times New Roman"/>
                            <w:i/>
                          </w:rPr>
                        </m:ctrlPr>
                      </m:dPr>
                      <m:e>
                        <m:r>
                          <w:rPr>
                            <w:rFonts w:ascii="Cambria Math" w:hAnsi="Cambria Math" w:cs="Times New Roman"/>
                          </w:rPr>
                          <m:t>1</m:t>
                        </m:r>
                      </m:e>
                    </m:d>
                  </m:sup>
                </m:sSup>
              </m:oMath>
            </m:oMathPara>
          </w:p>
        </w:tc>
        <w:tc>
          <w:tcPr>
            <w:tcW w:w="0" w:type="auto"/>
            <w:tcBorders>
              <w:bottom w:val="single" w:sz="4" w:space="0" w:color="auto"/>
            </w:tcBorders>
            <w:shd w:val="clear" w:color="auto" w:fill="CCECFF" w:themeFill="accent1" w:themeFillTint="33"/>
          </w:tcPr>
          <w:p w14:paraId="5DB82A1E" w14:textId="4AA31872" w:rsidR="00262C95" w:rsidRDefault="00B90A07" w:rsidP="00647217">
            <w:pPr>
              <w:pStyle w:val="Body"/>
              <w:rPr>
                <w:rFonts w:ascii="Cambria Math" w:hAnsi="Cambria Math" w:cs="Times New Roman"/>
              </w:rPr>
            </w:pPr>
            <m:oMathPara>
              <m:oMath>
                <m:sSup>
                  <m:sSupPr>
                    <m:ctrlPr>
                      <w:rPr>
                        <w:rFonts w:ascii="Cambria Math" w:hAnsi="Cambria Math" w:cs="Times New Roman"/>
                        <w:i/>
                      </w:rPr>
                    </m:ctrlPr>
                  </m:sSupPr>
                  <m:e>
                    <m:r>
                      <w:rPr>
                        <w:rFonts w:ascii="Cambria Math" w:hAnsi="Cambria Math" w:cs="Times New Roman"/>
                      </w:rPr>
                      <m:t>N</m:t>
                    </m:r>
                  </m:e>
                  <m:sup>
                    <m:d>
                      <m:dPr>
                        <m:begChr m:val="["/>
                        <m:endChr m:val="]"/>
                        <m:ctrlPr>
                          <w:rPr>
                            <w:rFonts w:ascii="Cambria Math" w:hAnsi="Cambria Math" w:cs="Times New Roman"/>
                            <w:i/>
                          </w:rPr>
                        </m:ctrlPr>
                      </m:dPr>
                      <m:e>
                        <m:r>
                          <w:rPr>
                            <w:rFonts w:ascii="Cambria Math" w:hAnsi="Cambria Math" w:cs="Times New Roman"/>
                          </w:rPr>
                          <m:t>2</m:t>
                        </m:r>
                      </m:e>
                    </m:d>
                  </m:sup>
                </m:sSup>
              </m:oMath>
            </m:oMathPara>
          </w:p>
        </w:tc>
        <w:tc>
          <w:tcPr>
            <w:tcW w:w="0" w:type="auto"/>
            <w:tcBorders>
              <w:bottom w:val="single" w:sz="4" w:space="0" w:color="auto"/>
            </w:tcBorders>
            <w:shd w:val="clear" w:color="auto" w:fill="CCECFF" w:themeFill="accent1" w:themeFillTint="33"/>
          </w:tcPr>
          <w:p w14:paraId="7D34AA9E" w14:textId="0C56F767" w:rsidR="00262C95" w:rsidRDefault="00B90A07" w:rsidP="00647217">
            <w:pPr>
              <w:pStyle w:val="Body"/>
              <w:rPr>
                <w:rFonts w:ascii="Cambria Math" w:hAnsi="Cambria Math" w:cs="Times New Roman"/>
              </w:rPr>
            </w:pPr>
            <m:oMathPara>
              <m:oMath>
                <m:sSup>
                  <m:sSupPr>
                    <m:ctrlPr>
                      <w:rPr>
                        <w:rFonts w:ascii="Cambria Math" w:hAnsi="Cambria Math" w:cs="Times New Roman"/>
                        <w:i/>
                      </w:rPr>
                    </m:ctrlPr>
                  </m:sSupPr>
                  <m:e>
                    <m:r>
                      <w:rPr>
                        <w:rFonts w:ascii="Cambria Math" w:hAnsi="Cambria Math" w:cs="Times New Roman"/>
                      </w:rPr>
                      <m:t>a</m:t>
                    </m:r>
                  </m:e>
                  <m:sup>
                    <m:d>
                      <m:dPr>
                        <m:begChr m:val="["/>
                        <m:endChr m:val="]"/>
                        <m:ctrlPr>
                          <w:rPr>
                            <w:rFonts w:ascii="Cambria Math" w:hAnsi="Cambria Math" w:cs="Times New Roman"/>
                            <w:i/>
                          </w:rPr>
                        </m:ctrlPr>
                      </m:dPr>
                      <m:e>
                        <m:r>
                          <w:rPr>
                            <w:rFonts w:ascii="Cambria Math" w:hAnsi="Cambria Math" w:cs="Times New Roman"/>
                          </w:rPr>
                          <m:t>2</m:t>
                        </m:r>
                      </m:e>
                    </m:d>
                  </m:sup>
                </m:sSup>
              </m:oMath>
            </m:oMathPara>
          </w:p>
        </w:tc>
        <w:tc>
          <w:tcPr>
            <w:tcW w:w="0" w:type="auto"/>
            <w:tcBorders>
              <w:bottom w:val="single" w:sz="4" w:space="0" w:color="auto"/>
            </w:tcBorders>
            <w:shd w:val="clear" w:color="auto" w:fill="CCECFF" w:themeFill="accent1" w:themeFillTint="33"/>
          </w:tcPr>
          <w:p w14:paraId="68827AEA" w14:textId="1A64BBFA" w:rsidR="00262C95" w:rsidRDefault="00B90A07" w:rsidP="00647217">
            <w:pPr>
              <w:pStyle w:val="Body"/>
              <w:rPr>
                <w:rFonts w:ascii="Cambria Math" w:hAnsi="Cambria Math" w:cs="Times New Roman"/>
              </w:rPr>
            </w:pPr>
            <m:oMathPara>
              <m:oMath>
                <m:sSup>
                  <m:sSupPr>
                    <m:ctrlPr>
                      <w:rPr>
                        <w:rFonts w:ascii="Cambria Math" w:hAnsi="Cambria Math" w:cs="Times New Roman"/>
                        <w:i/>
                      </w:rPr>
                    </m:ctrlPr>
                  </m:sSupPr>
                  <m:e>
                    <m:r>
                      <w:rPr>
                        <w:rFonts w:ascii="Cambria Math" w:hAnsi="Cambria Math" w:cs="Times New Roman"/>
                      </w:rPr>
                      <m:t>N</m:t>
                    </m:r>
                  </m:e>
                  <m:sup>
                    <m:d>
                      <m:dPr>
                        <m:begChr m:val="["/>
                        <m:endChr m:val="]"/>
                        <m:ctrlPr>
                          <w:rPr>
                            <w:rFonts w:ascii="Cambria Math" w:hAnsi="Cambria Math" w:cs="Times New Roman"/>
                            <w:i/>
                          </w:rPr>
                        </m:ctrlPr>
                      </m:dPr>
                      <m:e>
                        <m:r>
                          <w:rPr>
                            <w:rFonts w:ascii="Cambria Math" w:hAnsi="Cambria Math" w:cs="Times New Roman"/>
                          </w:rPr>
                          <m:t>3</m:t>
                        </m:r>
                      </m:e>
                    </m:d>
                  </m:sup>
                </m:sSup>
              </m:oMath>
            </m:oMathPara>
          </w:p>
        </w:tc>
        <w:tc>
          <w:tcPr>
            <w:tcW w:w="0" w:type="auto"/>
            <w:tcBorders>
              <w:bottom w:val="single" w:sz="4" w:space="0" w:color="auto"/>
            </w:tcBorders>
            <w:shd w:val="clear" w:color="auto" w:fill="CCECFF" w:themeFill="accent1" w:themeFillTint="33"/>
          </w:tcPr>
          <w:p w14:paraId="70B2453C" w14:textId="465365FB" w:rsidR="00262C95" w:rsidRDefault="00B90A07" w:rsidP="00647217">
            <w:pPr>
              <w:pStyle w:val="Body"/>
              <w:rPr>
                <w:rFonts w:ascii="Cambria Math" w:hAnsi="Cambria Math" w:cs="Times New Roman"/>
              </w:rPr>
            </w:pPr>
            <m:oMathPara>
              <m:oMath>
                <m:sSup>
                  <m:sSupPr>
                    <m:ctrlPr>
                      <w:rPr>
                        <w:rFonts w:ascii="Cambria Math" w:hAnsi="Cambria Math" w:cs="Times New Roman"/>
                        <w:i/>
                      </w:rPr>
                    </m:ctrlPr>
                  </m:sSupPr>
                  <m:e>
                    <m:r>
                      <w:rPr>
                        <w:rFonts w:ascii="Cambria Math" w:hAnsi="Cambria Math" w:cs="Times New Roman"/>
                      </w:rPr>
                      <m:t>a</m:t>
                    </m:r>
                  </m:e>
                  <m:sup>
                    <m:d>
                      <m:dPr>
                        <m:begChr m:val="["/>
                        <m:endChr m:val="]"/>
                        <m:ctrlPr>
                          <w:rPr>
                            <w:rFonts w:ascii="Cambria Math" w:hAnsi="Cambria Math" w:cs="Times New Roman"/>
                            <w:i/>
                          </w:rPr>
                        </m:ctrlPr>
                      </m:dPr>
                      <m:e>
                        <m:r>
                          <w:rPr>
                            <w:rFonts w:ascii="Cambria Math" w:hAnsi="Cambria Math" w:cs="Times New Roman"/>
                          </w:rPr>
                          <m:t>3</m:t>
                        </m:r>
                      </m:e>
                    </m:d>
                  </m:sup>
                </m:sSup>
              </m:oMath>
            </m:oMathPara>
          </w:p>
        </w:tc>
      </w:tr>
      <w:tr w:rsidR="00FD5634" w14:paraId="36913E35" w14:textId="77777777" w:rsidTr="00FD5634">
        <w:trPr>
          <w:trHeight w:val="202"/>
          <w:jc w:val="center"/>
        </w:trPr>
        <w:tc>
          <w:tcPr>
            <w:tcW w:w="0" w:type="auto"/>
            <w:tcBorders>
              <w:top w:val="single" w:sz="4" w:space="0" w:color="auto"/>
              <w:bottom w:val="nil"/>
            </w:tcBorders>
          </w:tcPr>
          <w:p w14:paraId="4A67DC28" w14:textId="347FE560" w:rsidR="00262C95" w:rsidRDefault="00262C95" w:rsidP="00591E75">
            <w:pPr>
              <w:pStyle w:val="Body"/>
              <w:jc w:val="center"/>
              <w:rPr>
                <w:rFonts w:ascii="Cambria Math" w:hAnsi="Cambria Math" w:cs="Times New Roman"/>
              </w:rPr>
            </w:pPr>
            <w:r>
              <w:rPr>
                <w:rFonts w:ascii="Cambria Math" w:hAnsi="Cambria Math" w:cs="Times New Roman"/>
              </w:rPr>
              <w:t>1</w:t>
            </w:r>
          </w:p>
        </w:tc>
        <w:tc>
          <w:tcPr>
            <w:tcW w:w="0" w:type="auto"/>
            <w:tcBorders>
              <w:top w:val="single" w:sz="4" w:space="0" w:color="auto"/>
              <w:bottom w:val="nil"/>
            </w:tcBorders>
          </w:tcPr>
          <w:p w14:paraId="0D75CA4C" w14:textId="0530B02C" w:rsidR="00262C95" w:rsidRDefault="00262C95" w:rsidP="00591E75">
            <w:pPr>
              <w:pStyle w:val="Body"/>
              <w:jc w:val="center"/>
              <w:rPr>
                <w:rFonts w:ascii="Cambria Math" w:hAnsi="Cambria Math" w:cs="Times New Roman"/>
              </w:rPr>
            </w:pPr>
            <w:r>
              <w:rPr>
                <w:rFonts w:ascii="Cambria Math" w:hAnsi="Cambria Math" w:cs="Times New Roman"/>
              </w:rPr>
              <w:t>6</w:t>
            </w:r>
          </w:p>
        </w:tc>
        <w:tc>
          <w:tcPr>
            <w:tcW w:w="0" w:type="auto"/>
            <w:tcBorders>
              <w:top w:val="single" w:sz="4" w:space="0" w:color="auto"/>
              <w:bottom w:val="nil"/>
            </w:tcBorders>
          </w:tcPr>
          <w:p w14:paraId="7ADE6EF7" w14:textId="314A5992" w:rsidR="00262C95" w:rsidRDefault="00262C95" w:rsidP="00591E75">
            <w:pPr>
              <w:pStyle w:val="Body"/>
              <w:jc w:val="center"/>
              <w:rPr>
                <w:rFonts w:ascii="Cambria Math" w:hAnsi="Cambria Math" w:cs="Times New Roman"/>
              </w:rPr>
            </w:pPr>
            <w:r>
              <w:rPr>
                <w:rFonts w:ascii="Cambria Math" w:hAnsi="Cambria Math" w:cs="Times New Roman"/>
              </w:rPr>
              <w:t>0.999988</w:t>
            </w:r>
          </w:p>
        </w:tc>
        <w:tc>
          <w:tcPr>
            <w:tcW w:w="0" w:type="auto"/>
            <w:tcBorders>
              <w:top w:val="single" w:sz="4" w:space="0" w:color="auto"/>
              <w:bottom w:val="nil"/>
            </w:tcBorders>
          </w:tcPr>
          <w:p w14:paraId="42540420" w14:textId="75AED5EF" w:rsidR="00262C95" w:rsidRDefault="00262C95" w:rsidP="00591E75">
            <w:pPr>
              <w:pStyle w:val="Body"/>
              <w:jc w:val="center"/>
              <w:rPr>
                <w:rFonts w:ascii="Cambria Math" w:hAnsi="Cambria Math" w:cs="Times New Roman"/>
              </w:rPr>
            </w:pPr>
            <w:r>
              <w:rPr>
                <w:rFonts w:ascii="Cambria Math" w:hAnsi="Cambria Math" w:cs="Times New Roman"/>
              </w:rPr>
              <w:t>3.76157</w:t>
            </w:r>
          </w:p>
        </w:tc>
        <w:tc>
          <w:tcPr>
            <w:tcW w:w="0" w:type="auto"/>
            <w:tcBorders>
              <w:top w:val="single" w:sz="4" w:space="0" w:color="auto"/>
              <w:bottom w:val="nil"/>
            </w:tcBorders>
          </w:tcPr>
          <w:p w14:paraId="2C2F05FC" w14:textId="530C268C" w:rsidR="00262C95" w:rsidRDefault="00262C95" w:rsidP="00591E75">
            <w:pPr>
              <w:pStyle w:val="Body"/>
              <w:jc w:val="center"/>
              <w:rPr>
                <w:rFonts w:ascii="Cambria Math" w:hAnsi="Cambria Math" w:cs="Times New Roman"/>
              </w:rPr>
            </w:pPr>
            <w:r>
              <w:rPr>
                <w:rFonts w:ascii="Cambria Math" w:hAnsi="Cambria Math" w:cs="Times New Roman"/>
              </w:rPr>
              <w:t>0.99892</w:t>
            </w:r>
          </w:p>
        </w:tc>
        <w:tc>
          <w:tcPr>
            <w:tcW w:w="0" w:type="auto"/>
            <w:tcBorders>
              <w:top w:val="single" w:sz="4" w:space="0" w:color="auto"/>
              <w:bottom w:val="nil"/>
            </w:tcBorders>
          </w:tcPr>
          <w:p w14:paraId="23055D87" w14:textId="192A90D7" w:rsidR="00262C95" w:rsidRDefault="004967BD" w:rsidP="00591E75">
            <w:pPr>
              <w:pStyle w:val="Body"/>
              <w:jc w:val="center"/>
              <w:rPr>
                <w:rFonts w:ascii="Cambria Math" w:hAnsi="Cambria Math" w:cs="Times New Roman"/>
              </w:rPr>
            </w:pPr>
            <w:r>
              <w:rPr>
                <w:rFonts w:ascii="Cambria Math" w:hAnsi="Cambria Math" w:cs="Times New Roman"/>
              </w:rPr>
              <w:t>0</w:t>
            </w:r>
          </w:p>
        </w:tc>
        <w:tc>
          <w:tcPr>
            <w:tcW w:w="0" w:type="auto"/>
            <w:tcBorders>
              <w:top w:val="single" w:sz="4" w:space="0" w:color="auto"/>
              <w:bottom w:val="nil"/>
            </w:tcBorders>
          </w:tcPr>
          <w:p w14:paraId="1FE1DABD" w14:textId="4356BD35" w:rsidR="00262C95" w:rsidRDefault="004967BD" w:rsidP="00591E75">
            <w:pPr>
              <w:pStyle w:val="Body"/>
              <w:jc w:val="center"/>
              <w:rPr>
                <w:rFonts w:ascii="Cambria Math" w:hAnsi="Cambria Math" w:cs="Times New Roman"/>
              </w:rPr>
            </w:pPr>
            <w:r>
              <w:rPr>
                <w:rFonts w:ascii="Cambria Math" w:hAnsi="Cambria Math" w:cs="Times New Roman"/>
              </w:rPr>
              <w:t>0</w:t>
            </w:r>
          </w:p>
        </w:tc>
      </w:tr>
      <w:tr w:rsidR="00FD5634" w14:paraId="4E18D5DF" w14:textId="77777777" w:rsidTr="00FD5634">
        <w:trPr>
          <w:trHeight w:val="196"/>
          <w:jc w:val="center"/>
        </w:trPr>
        <w:tc>
          <w:tcPr>
            <w:tcW w:w="0" w:type="auto"/>
            <w:tcBorders>
              <w:top w:val="nil"/>
              <w:bottom w:val="nil"/>
            </w:tcBorders>
          </w:tcPr>
          <w:p w14:paraId="7D0C3DE8" w14:textId="5824D4C0" w:rsidR="00262C95" w:rsidRDefault="00262C95" w:rsidP="00591E75">
            <w:pPr>
              <w:pStyle w:val="Body"/>
              <w:jc w:val="center"/>
              <w:rPr>
                <w:rFonts w:ascii="Cambria Math" w:hAnsi="Cambria Math" w:cs="Times New Roman"/>
              </w:rPr>
            </w:pPr>
            <w:r>
              <w:rPr>
                <w:rFonts w:ascii="Cambria Math" w:hAnsi="Cambria Math" w:cs="Times New Roman"/>
              </w:rPr>
              <w:t>1</w:t>
            </w:r>
          </w:p>
        </w:tc>
        <w:tc>
          <w:tcPr>
            <w:tcW w:w="0" w:type="auto"/>
            <w:tcBorders>
              <w:top w:val="nil"/>
              <w:bottom w:val="nil"/>
            </w:tcBorders>
          </w:tcPr>
          <w:p w14:paraId="59AFF87F" w14:textId="37E335C4" w:rsidR="00262C95" w:rsidRDefault="00262C95" w:rsidP="00591E75">
            <w:pPr>
              <w:pStyle w:val="Body"/>
              <w:jc w:val="center"/>
              <w:rPr>
                <w:rFonts w:ascii="Cambria Math" w:hAnsi="Cambria Math" w:cs="Times New Roman"/>
              </w:rPr>
            </w:pPr>
            <w:r>
              <w:rPr>
                <w:rFonts w:ascii="Cambria Math" w:hAnsi="Cambria Math" w:cs="Times New Roman"/>
              </w:rPr>
              <w:t>1</w:t>
            </w:r>
          </w:p>
        </w:tc>
        <w:tc>
          <w:tcPr>
            <w:tcW w:w="0" w:type="auto"/>
            <w:tcBorders>
              <w:top w:val="nil"/>
              <w:bottom w:val="nil"/>
            </w:tcBorders>
          </w:tcPr>
          <w:p w14:paraId="4EDD0CDB" w14:textId="00CE2003" w:rsidR="00262C95" w:rsidRDefault="00262C95" w:rsidP="00591E75">
            <w:pPr>
              <w:pStyle w:val="Body"/>
              <w:jc w:val="center"/>
              <w:rPr>
                <w:rFonts w:ascii="Cambria Math" w:hAnsi="Cambria Math" w:cs="Times New Roman"/>
              </w:rPr>
            </w:pPr>
            <w:r>
              <w:rPr>
                <w:rFonts w:ascii="Cambria Math" w:hAnsi="Cambria Math" w:cs="Times New Roman"/>
              </w:rPr>
              <w:t>0.761594</w:t>
            </w:r>
          </w:p>
        </w:tc>
        <w:tc>
          <w:tcPr>
            <w:tcW w:w="0" w:type="auto"/>
            <w:tcBorders>
              <w:top w:val="nil"/>
              <w:bottom w:val="single" w:sz="4" w:space="0" w:color="auto"/>
            </w:tcBorders>
          </w:tcPr>
          <w:p w14:paraId="11431CE8" w14:textId="3E991A23" w:rsidR="00262C95" w:rsidRDefault="00262C95" w:rsidP="00591E75">
            <w:pPr>
              <w:pStyle w:val="Body"/>
              <w:jc w:val="center"/>
              <w:rPr>
                <w:rFonts w:ascii="Cambria Math" w:hAnsi="Cambria Math" w:cs="Times New Roman"/>
              </w:rPr>
            </w:pPr>
            <w:r>
              <w:rPr>
                <w:rFonts w:ascii="Cambria Math" w:hAnsi="Cambria Math" w:cs="Times New Roman"/>
              </w:rPr>
              <w:t>3.76157</w:t>
            </w:r>
          </w:p>
        </w:tc>
        <w:tc>
          <w:tcPr>
            <w:tcW w:w="0" w:type="auto"/>
            <w:tcBorders>
              <w:top w:val="nil"/>
              <w:bottom w:val="single" w:sz="4" w:space="0" w:color="auto"/>
            </w:tcBorders>
          </w:tcPr>
          <w:p w14:paraId="56B8A09C" w14:textId="1F470F80" w:rsidR="00262C95" w:rsidRDefault="00262C95" w:rsidP="00591E75">
            <w:pPr>
              <w:pStyle w:val="Body"/>
              <w:jc w:val="center"/>
              <w:rPr>
                <w:rFonts w:ascii="Cambria Math" w:hAnsi="Cambria Math" w:cs="Times New Roman"/>
              </w:rPr>
            </w:pPr>
            <w:r>
              <w:rPr>
                <w:rFonts w:ascii="Cambria Math" w:hAnsi="Cambria Math" w:cs="Times New Roman"/>
              </w:rPr>
              <w:t>0.99892</w:t>
            </w:r>
          </w:p>
        </w:tc>
        <w:tc>
          <w:tcPr>
            <w:tcW w:w="0" w:type="auto"/>
            <w:tcBorders>
              <w:top w:val="nil"/>
              <w:bottom w:val="single" w:sz="4" w:space="0" w:color="auto"/>
            </w:tcBorders>
          </w:tcPr>
          <w:p w14:paraId="03F66096" w14:textId="7F5DA5F1" w:rsidR="00262C95" w:rsidRDefault="004967BD" w:rsidP="00591E75">
            <w:pPr>
              <w:pStyle w:val="Body"/>
              <w:jc w:val="center"/>
              <w:rPr>
                <w:rFonts w:ascii="Cambria Math" w:hAnsi="Cambria Math" w:cs="Times New Roman"/>
              </w:rPr>
            </w:pPr>
            <w:r>
              <w:rPr>
                <w:rFonts w:ascii="Cambria Math" w:hAnsi="Cambria Math" w:cs="Times New Roman"/>
              </w:rPr>
              <w:t>0</w:t>
            </w:r>
          </w:p>
        </w:tc>
        <w:tc>
          <w:tcPr>
            <w:tcW w:w="0" w:type="auto"/>
            <w:tcBorders>
              <w:top w:val="nil"/>
              <w:bottom w:val="single" w:sz="4" w:space="0" w:color="auto"/>
            </w:tcBorders>
          </w:tcPr>
          <w:p w14:paraId="1DE3FACA" w14:textId="71A572F7" w:rsidR="00262C95" w:rsidRDefault="004967BD" w:rsidP="00591E75">
            <w:pPr>
              <w:pStyle w:val="Body"/>
              <w:jc w:val="center"/>
              <w:rPr>
                <w:rFonts w:ascii="Cambria Math" w:hAnsi="Cambria Math" w:cs="Times New Roman"/>
              </w:rPr>
            </w:pPr>
            <w:r>
              <w:rPr>
                <w:rFonts w:ascii="Cambria Math" w:hAnsi="Cambria Math" w:cs="Times New Roman"/>
              </w:rPr>
              <w:t>0</w:t>
            </w:r>
          </w:p>
        </w:tc>
      </w:tr>
      <w:tr w:rsidR="00FD5634" w14:paraId="2540C46F" w14:textId="77777777" w:rsidTr="00FD5634">
        <w:trPr>
          <w:trHeight w:val="202"/>
          <w:jc w:val="center"/>
        </w:trPr>
        <w:tc>
          <w:tcPr>
            <w:tcW w:w="0" w:type="auto"/>
            <w:tcBorders>
              <w:top w:val="nil"/>
              <w:bottom w:val="nil"/>
            </w:tcBorders>
          </w:tcPr>
          <w:p w14:paraId="29D1B896" w14:textId="1802BF2A" w:rsidR="0063624C" w:rsidRDefault="0063624C" w:rsidP="00591E75">
            <w:pPr>
              <w:pStyle w:val="Body"/>
              <w:jc w:val="center"/>
              <w:rPr>
                <w:rFonts w:ascii="Cambria Math" w:hAnsi="Cambria Math" w:cs="Times New Roman"/>
              </w:rPr>
            </w:pPr>
            <w:r>
              <w:rPr>
                <w:rFonts w:ascii="Cambria Math" w:hAnsi="Cambria Math" w:cs="Times New Roman"/>
              </w:rPr>
              <w:t>1</w:t>
            </w:r>
          </w:p>
        </w:tc>
        <w:tc>
          <w:tcPr>
            <w:tcW w:w="0" w:type="auto"/>
            <w:tcBorders>
              <w:top w:val="nil"/>
              <w:bottom w:val="single" w:sz="4" w:space="0" w:color="auto"/>
            </w:tcBorders>
          </w:tcPr>
          <w:p w14:paraId="6DA30D89" w14:textId="2292795F" w:rsidR="0063624C" w:rsidRDefault="0063624C" w:rsidP="00591E75">
            <w:pPr>
              <w:pStyle w:val="Body"/>
              <w:jc w:val="center"/>
              <w:rPr>
                <w:rFonts w:ascii="Cambria Math" w:hAnsi="Cambria Math" w:cs="Times New Roman"/>
              </w:rPr>
            </w:pPr>
            <w:r>
              <w:rPr>
                <w:rFonts w:ascii="Cambria Math" w:hAnsi="Cambria Math" w:cs="Times New Roman"/>
              </w:rPr>
              <w:t>6</w:t>
            </w:r>
          </w:p>
        </w:tc>
        <w:tc>
          <w:tcPr>
            <w:tcW w:w="0" w:type="auto"/>
            <w:tcBorders>
              <w:top w:val="nil"/>
              <w:bottom w:val="single" w:sz="4" w:space="0" w:color="auto"/>
              <w:right w:val="single" w:sz="4" w:space="0" w:color="auto"/>
            </w:tcBorders>
          </w:tcPr>
          <w:p w14:paraId="234B1FB5" w14:textId="70CFC4BB" w:rsidR="0063624C" w:rsidRDefault="0063624C" w:rsidP="00591E75">
            <w:pPr>
              <w:pStyle w:val="Body"/>
              <w:jc w:val="center"/>
              <w:rPr>
                <w:rFonts w:ascii="Cambria Math" w:hAnsi="Cambria Math" w:cs="Times New Roman"/>
              </w:rPr>
            </w:pPr>
            <w:r>
              <w:rPr>
                <w:rFonts w:ascii="Cambria Math" w:hAnsi="Cambria Math" w:cs="Times New Roman"/>
              </w:rPr>
              <w:t>0.999988</w:t>
            </w:r>
          </w:p>
        </w:tc>
        <w:tc>
          <w:tcPr>
            <w:tcW w:w="0" w:type="auto"/>
            <w:gridSpan w:val="4"/>
            <w:tcBorders>
              <w:top w:val="single" w:sz="4" w:space="0" w:color="auto"/>
              <w:left w:val="single" w:sz="4" w:space="0" w:color="auto"/>
              <w:bottom w:val="nil"/>
              <w:right w:val="nil"/>
            </w:tcBorders>
            <w:shd w:val="clear" w:color="auto" w:fill="FFFFFF" w:themeFill="background1"/>
          </w:tcPr>
          <w:p w14:paraId="2FDF515A" w14:textId="77777777" w:rsidR="0063624C" w:rsidRDefault="0063624C" w:rsidP="00591E75">
            <w:pPr>
              <w:pStyle w:val="Body"/>
              <w:jc w:val="center"/>
              <w:rPr>
                <w:rFonts w:ascii="Cambria Math" w:hAnsi="Cambria Math" w:cs="Times New Roman"/>
              </w:rPr>
            </w:pPr>
          </w:p>
        </w:tc>
      </w:tr>
      <w:tr w:rsidR="0063624C" w14:paraId="134CCEE3" w14:textId="77777777" w:rsidTr="00FD5634">
        <w:trPr>
          <w:trHeight w:val="196"/>
          <w:jc w:val="center"/>
        </w:trPr>
        <w:tc>
          <w:tcPr>
            <w:tcW w:w="0" w:type="auto"/>
            <w:tcBorders>
              <w:top w:val="nil"/>
              <w:bottom w:val="nil"/>
              <w:right w:val="single" w:sz="4" w:space="0" w:color="auto"/>
            </w:tcBorders>
          </w:tcPr>
          <w:p w14:paraId="40BCAEE4" w14:textId="3C6C79F0" w:rsidR="0063624C" w:rsidRDefault="0063624C" w:rsidP="00591E75">
            <w:pPr>
              <w:pStyle w:val="Body"/>
              <w:jc w:val="center"/>
              <w:rPr>
                <w:rFonts w:ascii="Cambria Math" w:hAnsi="Cambria Math" w:cs="Times New Roman"/>
              </w:rPr>
            </w:pPr>
            <w:r>
              <w:rPr>
                <w:rFonts w:ascii="Cambria Math" w:hAnsi="Cambria Math" w:cs="Times New Roman"/>
              </w:rPr>
              <w:t>1</w:t>
            </w:r>
          </w:p>
        </w:tc>
        <w:tc>
          <w:tcPr>
            <w:tcW w:w="0" w:type="auto"/>
            <w:gridSpan w:val="6"/>
            <w:vMerge w:val="restart"/>
            <w:tcBorders>
              <w:top w:val="nil"/>
              <w:left w:val="single" w:sz="4" w:space="0" w:color="auto"/>
              <w:bottom w:val="nil"/>
              <w:right w:val="nil"/>
            </w:tcBorders>
            <w:shd w:val="clear" w:color="auto" w:fill="FFFFFF" w:themeFill="background1"/>
          </w:tcPr>
          <w:p w14:paraId="1ED9598A" w14:textId="77777777" w:rsidR="0063624C" w:rsidRDefault="0063624C" w:rsidP="00591E75">
            <w:pPr>
              <w:pStyle w:val="Body"/>
              <w:jc w:val="center"/>
              <w:rPr>
                <w:rFonts w:ascii="Cambria Math" w:hAnsi="Cambria Math" w:cs="Times New Roman"/>
              </w:rPr>
            </w:pPr>
          </w:p>
        </w:tc>
      </w:tr>
      <w:tr w:rsidR="0063624C" w14:paraId="012EF2E8" w14:textId="77777777" w:rsidTr="00FD5634">
        <w:trPr>
          <w:trHeight w:val="202"/>
          <w:jc w:val="center"/>
        </w:trPr>
        <w:tc>
          <w:tcPr>
            <w:tcW w:w="0" w:type="auto"/>
            <w:tcBorders>
              <w:top w:val="nil"/>
              <w:right w:val="single" w:sz="4" w:space="0" w:color="auto"/>
            </w:tcBorders>
          </w:tcPr>
          <w:p w14:paraId="04A9A672" w14:textId="288EB133" w:rsidR="0063624C" w:rsidRDefault="0063624C" w:rsidP="00591E75">
            <w:pPr>
              <w:pStyle w:val="Body"/>
              <w:jc w:val="center"/>
              <w:rPr>
                <w:rFonts w:ascii="Cambria Math" w:hAnsi="Cambria Math" w:cs="Times New Roman"/>
              </w:rPr>
            </w:pPr>
            <w:r>
              <w:rPr>
                <w:rFonts w:ascii="Cambria Math" w:hAnsi="Cambria Math" w:cs="Times New Roman"/>
              </w:rPr>
              <w:t>1</w:t>
            </w:r>
          </w:p>
        </w:tc>
        <w:tc>
          <w:tcPr>
            <w:tcW w:w="0" w:type="auto"/>
            <w:gridSpan w:val="6"/>
            <w:vMerge/>
            <w:tcBorders>
              <w:top w:val="nil"/>
              <w:left w:val="single" w:sz="4" w:space="0" w:color="auto"/>
              <w:bottom w:val="nil"/>
              <w:right w:val="nil"/>
            </w:tcBorders>
            <w:shd w:val="clear" w:color="auto" w:fill="FFFFFF" w:themeFill="background1"/>
          </w:tcPr>
          <w:p w14:paraId="656C275C" w14:textId="77777777" w:rsidR="0063624C" w:rsidRDefault="0063624C" w:rsidP="00591E75">
            <w:pPr>
              <w:pStyle w:val="Body"/>
              <w:jc w:val="center"/>
              <w:rPr>
                <w:rFonts w:ascii="Cambria Math" w:hAnsi="Cambria Math" w:cs="Times New Roman"/>
              </w:rPr>
            </w:pPr>
          </w:p>
        </w:tc>
      </w:tr>
    </w:tbl>
    <w:p w14:paraId="51E5D3FA" w14:textId="77777777" w:rsidR="00591E75" w:rsidRDefault="00591E75" w:rsidP="0071129C">
      <w:pPr>
        <w:pStyle w:val="Body"/>
        <w:spacing w:before="120" w:after="120"/>
        <w:ind w:firstLine="360"/>
        <w:rPr>
          <w:rFonts w:ascii="Cambria Math" w:hAnsi="Cambria Math" w:cs="Times New Roman"/>
          <w:u w:val="single"/>
          <w:lang w:val="en-US"/>
        </w:rPr>
      </w:pPr>
    </w:p>
    <w:p w14:paraId="740534F3" w14:textId="6FB6C664" w:rsidR="0071129C" w:rsidRPr="0071129C" w:rsidRDefault="0071129C" w:rsidP="0071129C">
      <w:pPr>
        <w:pStyle w:val="Body"/>
        <w:spacing w:before="120" w:after="120"/>
        <w:ind w:firstLine="360"/>
        <w:rPr>
          <w:rFonts w:ascii="Cambria Math" w:hAnsi="Cambria Math" w:cs="Times New Roman"/>
          <w:u w:val="single"/>
          <w:lang w:val="en-US"/>
        </w:rPr>
      </w:pPr>
      <w:r w:rsidRPr="0071129C">
        <w:rPr>
          <w:rFonts w:ascii="Cambria Math" w:hAnsi="Cambria Math" w:cs="Times New Roman"/>
          <w:u w:val="single"/>
          <w:lang w:val="en-US"/>
        </w:rPr>
        <w:t>Back Propagation</w:t>
      </w:r>
      <w:r>
        <w:rPr>
          <w:rFonts w:ascii="Cambria Math" w:hAnsi="Cambria Math" w:cs="Times New Roman"/>
          <w:u w:val="single"/>
          <w:lang w:val="en-US"/>
        </w:rPr>
        <w:t>:</w:t>
      </w:r>
    </w:p>
    <w:p w14:paraId="44731F77" w14:textId="5EDDA2C1" w:rsidR="005E3D16" w:rsidRPr="005E3D16" w:rsidRDefault="004967BD" w:rsidP="0071129C">
      <w:pPr>
        <w:pStyle w:val="Body"/>
        <w:spacing w:before="120" w:after="120"/>
        <w:rPr>
          <w:rFonts w:ascii="Cambria Math" w:hAnsi="Cambria Math" w:cs="Times New Roman"/>
          <w:lang w:val="en-US"/>
          <w:rPrChange w:id="15" w:author="Tomás De Araújo Tavares" w:date="2021-11-03T17:37:00Z">
            <w:rPr>
              <w:rFonts w:ascii="Cambria Math" w:hAnsi="Cambria Math" w:cs="Times New Roman"/>
            </w:rPr>
          </w:rPrChange>
        </w:rPr>
      </w:pPr>
      <w:del w:id="16" w:author="Tomás De Araújo Tavares" w:date="2021-11-03T17:44:00Z">
        <w:r w:rsidRPr="00A31E5E" w:rsidDel="00A31E5E">
          <w:rPr>
            <w:rFonts w:ascii="Cambria Math" w:hAnsi="Cambria Math" w:cs="Times New Roman"/>
            <w:lang w:val="en-US"/>
            <w:rPrChange w:id="17" w:author="Tomás De Araújo Tavares" w:date="2021-11-03T17:44:00Z">
              <w:rPr>
                <w:rFonts w:ascii="Cambria Math" w:hAnsi="Cambria Math" w:cs="Times New Roman"/>
              </w:rPr>
            </w:rPrChange>
          </w:rPr>
          <w:delText>Após a forward propagation devemos aplicar o SGD para determinar os parâmetros que melhor se adequam ao resultado pretendido</w:delText>
        </w:r>
      </w:del>
      <w:ins w:id="18" w:author="Tomás De Araújo Tavares" w:date="2021-11-03T17:37:00Z">
        <w:r w:rsidR="005E3D16" w:rsidRPr="005E3D16">
          <w:rPr>
            <w:rFonts w:ascii="Cambria Math" w:hAnsi="Cambria Math" w:cs="Times New Roman"/>
            <w:lang w:val="en-US"/>
            <w:rPrChange w:id="19" w:author="Tomás De Araújo Tavares" w:date="2021-11-03T17:37:00Z">
              <w:rPr>
                <w:rFonts w:ascii="Cambria Math" w:hAnsi="Cambria Math" w:cs="Times New Roman"/>
              </w:rPr>
            </w:rPrChange>
          </w:rPr>
          <w:t>After performing forward propagation</w:t>
        </w:r>
        <w:r w:rsidR="000332CE">
          <w:rPr>
            <w:rFonts w:ascii="Cambria Math" w:hAnsi="Cambria Math" w:cs="Times New Roman"/>
            <w:lang w:val="en-US"/>
          </w:rPr>
          <w:t xml:space="preserve">, </w:t>
        </w:r>
      </w:ins>
      <w:ins w:id="20" w:author="Tomás De Araújo Tavares" w:date="2021-11-03T17:40:00Z">
        <w:r w:rsidR="00F638EA">
          <w:rPr>
            <w:rFonts w:ascii="Cambria Math" w:hAnsi="Cambria Math" w:cs="Times New Roman"/>
            <w:lang w:val="en-US"/>
          </w:rPr>
          <w:t>the</w:t>
        </w:r>
      </w:ins>
      <w:ins w:id="21" w:author="Tomás De Araújo Tavares" w:date="2021-11-03T17:41:00Z">
        <w:r w:rsidR="00D364B7">
          <w:rPr>
            <w:rFonts w:ascii="Cambria Math" w:hAnsi="Cambria Math" w:cs="Times New Roman"/>
            <w:lang w:val="en-US"/>
          </w:rPr>
          <w:t xml:space="preserve"> stochastic gradient descent is applied in order </w:t>
        </w:r>
      </w:ins>
      <w:ins w:id="22" w:author="Tomás De Araújo Tavares" w:date="2021-11-03T17:43:00Z">
        <w:r w:rsidR="009B7D03">
          <w:rPr>
            <w:rFonts w:ascii="Cambria Math" w:hAnsi="Cambria Math" w:cs="Times New Roman"/>
            <w:lang w:val="en-US"/>
          </w:rPr>
          <w:t xml:space="preserve">get </w:t>
        </w:r>
        <w:r w:rsidR="001111C3">
          <w:rPr>
            <w:rFonts w:ascii="Cambria Math" w:hAnsi="Cambria Math" w:cs="Times New Roman"/>
            <w:lang w:val="en-US"/>
          </w:rPr>
          <w:t xml:space="preserve">new weights and biases that better perform according to the loss </w:t>
        </w:r>
      </w:ins>
      <w:ins w:id="23" w:author="Tomás De Araújo Tavares" w:date="2021-11-03T17:44:00Z">
        <w:r w:rsidR="001111C3">
          <w:rPr>
            <w:rFonts w:ascii="Cambria Math" w:hAnsi="Cambria Math" w:cs="Times New Roman"/>
            <w:lang w:val="en-US"/>
          </w:rPr>
          <w:t>function</w:t>
        </w:r>
      </w:ins>
    </w:p>
    <w:p w14:paraId="72222509" w14:textId="330E7F71" w:rsidR="00E75688" w:rsidRPr="002B2C23" w:rsidRDefault="00B90A07" w:rsidP="0071129C">
      <w:pPr>
        <w:pStyle w:val="Body"/>
        <w:spacing w:before="120" w:after="120"/>
        <w:rPr>
          <w:rFonts w:ascii="Cambria Math" w:hAnsi="Cambria Math" w:cs="Times New Roman"/>
          <w:sz w:val="20"/>
          <w:szCs w:val="20"/>
          <w:lang w:val="en-US"/>
        </w:rPr>
      </w:pPr>
      <m:oMathPara>
        <m:oMath>
          <m:sSup>
            <m:sSupPr>
              <m:ctrlPr>
                <w:rPr>
                  <w:rFonts w:ascii="Cambria Math" w:hAnsi="Cambria Math" w:cs="Times New Roman"/>
                  <w:i/>
                  <w:sz w:val="20"/>
                  <w:szCs w:val="20"/>
                </w:rPr>
              </m:ctrlPr>
            </m:sSupPr>
            <m:e>
              <m:r>
                <w:rPr>
                  <w:rFonts w:ascii="Cambria Math" w:hAnsi="Cambria Math" w:cs="Times New Roman"/>
                  <w:sz w:val="20"/>
                  <w:szCs w:val="20"/>
                </w:rPr>
                <m:t>W</m:t>
              </m:r>
            </m:e>
            <m:sup>
              <m:d>
                <m:dPr>
                  <m:begChr m:val="["/>
                  <m:endChr m:val="]"/>
                  <m:ctrlPr>
                    <w:rPr>
                      <w:rFonts w:ascii="Cambria Math" w:hAnsi="Cambria Math" w:cs="Times New Roman"/>
                      <w:i/>
                      <w:sz w:val="20"/>
                      <w:szCs w:val="20"/>
                    </w:rPr>
                  </m:ctrlPr>
                </m:dPr>
                <m:e>
                  <m:r>
                    <w:rPr>
                      <w:rFonts w:ascii="Cambria Math" w:hAnsi="Cambria Math" w:cs="Times New Roman"/>
                      <w:sz w:val="20"/>
                      <w:szCs w:val="20"/>
                    </w:rPr>
                    <m:t>l</m:t>
                  </m:r>
                </m:e>
              </m:d>
            </m:sup>
          </m:sSup>
          <m:r>
            <w:rPr>
              <w:rFonts w:ascii="Cambria Math" w:hAnsi="Cambria Math" w:cs="Times New Roman"/>
              <w:sz w:val="20"/>
              <w:szCs w:val="20"/>
              <w:lang w:val="en-US"/>
            </w:rPr>
            <m:t>=</m:t>
          </m:r>
          <m:sSup>
            <m:sSupPr>
              <m:ctrlPr>
                <w:rPr>
                  <w:rFonts w:ascii="Cambria Math" w:hAnsi="Cambria Math" w:cs="Times New Roman"/>
                  <w:i/>
                  <w:sz w:val="20"/>
                  <w:szCs w:val="20"/>
                </w:rPr>
              </m:ctrlPr>
            </m:sSupPr>
            <m:e>
              <m:r>
                <w:rPr>
                  <w:rFonts w:ascii="Cambria Math" w:hAnsi="Cambria Math" w:cs="Times New Roman"/>
                  <w:sz w:val="20"/>
                  <w:szCs w:val="20"/>
                </w:rPr>
                <m:t>W</m:t>
              </m:r>
            </m:e>
            <m:sup>
              <m:d>
                <m:dPr>
                  <m:begChr m:val="["/>
                  <m:endChr m:val="]"/>
                  <m:ctrlPr>
                    <w:rPr>
                      <w:rFonts w:ascii="Cambria Math" w:hAnsi="Cambria Math" w:cs="Times New Roman"/>
                      <w:i/>
                      <w:sz w:val="20"/>
                      <w:szCs w:val="20"/>
                    </w:rPr>
                  </m:ctrlPr>
                </m:dPr>
                <m:e>
                  <m:r>
                    <w:rPr>
                      <w:rFonts w:ascii="Cambria Math" w:hAnsi="Cambria Math" w:cs="Times New Roman"/>
                      <w:sz w:val="20"/>
                      <w:szCs w:val="20"/>
                    </w:rPr>
                    <m:t>l</m:t>
                  </m:r>
                </m:e>
              </m:d>
            </m:sup>
          </m:sSup>
          <m:r>
            <w:rPr>
              <w:rFonts w:ascii="Cambria Math" w:hAnsi="Cambria Math" w:cs="Times New Roman"/>
              <w:sz w:val="20"/>
              <w:szCs w:val="20"/>
              <w:lang w:val="en-US"/>
            </w:rPr>
            <m:t>-</m:t>
          </m:r>
          <m:r>
            <m:rPr>
              <m:sty m:val="p"/>
            </m:rPr>
            <w:rPr>
              <w:rFonts w:ascii="Cambria Math" w:hAnsi="Cambria Math" w:cs="Times New Roman"/>
              <w:sz w:val="20"/>
              <w:szCs w:val="20"/>
            </w:rPr>
            <m:t>η</m:t>
          </m:r>
          <m:f>
            <m:fPr>
              <m:ctrlPr>
                <w:rPr>
                  <w:rFonts w:ascii="Cambria Math" w:hAnsi="Cambria Math" w:cs="Times New Roman"/>
                  <w:sz w:val="20"/>
                  <w:szCs w:val="20"/>
                </w:rPr>
              </m:ctrlPr>
            </m:fPr>
            <m:num>
              <m:r>
                <m:rPr>
                  <m:sty m:val="p"/>
                </m:rPr>
                <w:rPr>
                  <w:rFonts w:ascii="Cambria Math" w:hAnsi="Cambria Math" w:cs="Times New Roman" w:hint="eastAsia"/>
                  <w:sz w:val="20"/>
                  <w:szCs w:val="20"/>
                  <w:lang w:val="en-US"/>
                  <w:rPrChange w:id="24" w:author="Tomás De Araújo Tavares" w:date="2021-11-04T11:33:00Z">
                    <w:rPr>
                      <w:rFonts w:ascii="Cambria Math" w:hAnsi="Cambria Math" w:cs="Times New Roman" w:hint="eastAsia"/>
                      <w:sz w:val="20"/>
                      <w:szCs w:val="20"/>
                    </w:rPr>
                  </w:rPrChange>
                </w:rPr>
                <m:t>∂</m:t>
              </m:r>
              <m:r>
                <m:rPr>
                  <m:sty m:val="p"/>
                </m:rPr>
                <w:rPr>
                  <w:rFonts w:ascii="Cambria Math" w:hAnsi="Cambria Math" w:cs="Times New Roman"/>
                  <w:sz w:val="20"/>
                  <w:szCs w:val="20"/>
                  <w:lang w:val="en-US"/>
                  <w:rPrChange w:id="25" w:author="Tomás De Araújo Tavares" w:date="2021-11-04T11:33:00Z">
                    <w:rPr>
                      <w:rFonts w:ascii="Cambria Math" w:hAnsi="Cambria Math" w:cs="Times New Roman"/>
                      <w:sz w:val="20"/>
                      <w:szCs w:val="20"/>
                    </w:rPr>
                  </w:rPrChange>
                </w:rPr>
                <m:t>E</m:t>
              </m:r>
            </m:num>
            <m:den>
              <m:r>
                <m:rPr>
                  <m:sty m:val="p"/>
                </m:rPr>
                <w:rPr>
                  <w:rFonts w:ascii="Cambria Math" w:hAnsi="Cambria Math" w:cs="Times New Roman" w:hint="eastAsia"/>
                  <w:sz w:val="20"/>
                  <w:szCs w:val="20"/>
                  <w:lang w:val="en-US"/>
                  <w:rPrChange w:id="26" w:author="Tomás De Araújo Tavares" w:date="2021-11-04T11:33:00Z">
                    <w:rPr>
                      <w:rFonts w:ascii="Cambria Math" w:hAnsi="Cambria Math" w:cs="Times New Roman" w:hint="eastAsia"/>
                      <w:sz w:val="20"/>
                      <w:szCs w:val="20"/>
                    </w:rPr>
                  </w:rPrChange>
                </w:rPr>
                <m:t>∂</m:t>
              </m:r>
              <m:sSup>
                <m:sSupPr>
                  <m:ctrlPr>
                    <w:rPr>
                      <w:rFonts w:ascii="Cambria Math" w:hAnsi="Cambria Math" w:cs="Times New Roman"/>
                      <w:sz w:val="20"/>
                      <w:szCs w:val="20"/>
                    </w:rPr>
                  </m:ctrlPr>
                </m:sSupPr>
                <m:e>
                  <m:r>
                    <m:rPr>
                      <m:sty m:val="p"/>
                    </m:rPr>
                    <w:rPr>
                      <w:rFonts w:ascii="Cambria Math" w:hAnsi="Cambria Math" w:cs="Times New Roman"/>
                      <w:sz w:val="20"/>
                      <w:szCs w:val="20"/>
                      <w:lang w:val="en-US"/>
                      <w:rPrChange w:id="27" w:author="Tomás De Araújo Tavares" w:date="2021-11-04T11:33:00Z">
                        <w:rPr>
                          <w:rFonts w:ascii="Cambria Math" w:hAnsi="Cambria Math" w:cs="Times New Roman"/>
                          <w:sz w:val="20"/>
                          <w:szCs w:val="20"/>
                        </w:rPr>
                      </w:rPrChange>
                    </w:rPr>
                    <m:t>W</m:t>
                  </m:r>
                </m:e>
                <m:sup>
                  <m:d>
                    <m:dPr>
                      <m:begChr m:val="["/>
                      <m:endChr m:val="]"/>
                      <m:ctrlPr>
                        <w:rPr>
                          <w:rFonts w:ascii="Cambria Math" w:hAnsi="Cambria Math" w:cs="Times New Roman"/>
                          <w:sz w:val="20"/>
                          <w:szCs w:val="20"/>
                        </w:rPr>
                      </m:ctrlPr>
                    </m:dPr>
                    <m:e>
                      <m:r>
                        <m:rPr>
                          <m:sty m:val="p"/>
                        </m:rPr>
                        <w:rPr>
                          <w:rFonts w:ascii="Cambria Math" w:hAnsi="Cambria Math" w:cs="Times New Roman"/>
                          <w:sz w:val="20"/>
                          <w:szCs w:val="20"/>
                          <w:lang w:val="en-US"/>
                          <w:rPrChange w:id="28" w:author="Tomás De Araújo Tavares" w:date="2021-11-04T11:33:00Z">
                            <w:rPr>
                              <w:rFonts w:ascii="Cambria Math" w:hAnsi="Cambria Math" w:cs="Times New Roman"/>
                              <w:sz w:val="20"/>
                              <w:szCs w:val="20"/>
                            </w:rPr>
                          </w:rPrChange>
                        </w:rPr>
                        <m:t>l</m:t>
                      </m:r>
                    </m:e>
                  </m:d>
                </m:sup>
              </m:sSup>
            </m:den>
          </m:f>
          <m:r>
            <m:rPr>
              <m:nor/>
            </m:rPr>
            <w:rPr>
              <w:rFonts w:ascii="Cambria Math" w:hAnsi="Cambria Math" w:cs="Times New Roman"/>
              <w:sz w:val="20"/>
              <w:szCs w:val="20"/>
              <w:lang w:val="en-US"/>
            </w:rPr>
            <m:t xml:space="preserve">  and  </m:t>
          </m:r>
          <m:sSup>
            <m:sSupPr>
              <m:ctrlPr>
                <w:rPr>
                  <w:rFonts w:ascii="Cambria Math" w:hAnsi="Cambria Math" w:cs="Times New Roman"/>
                  <w:i/>
                  <w:sz w:val="20"/>
                  <w:szCs w:val="20"/>
                </w:rPr>
              </m:ctrlPr>
            </m:sSupPr>
            <m:e>
              <m:r>
                <w:rPr>
                  <w:rFonts w:ascii="Cambria Math" w:hAnsi="Cambria Math" w:cs="Times New Roman"/>
                  <w:sz w:val="20"/>
                  <w:szCs w:val="20"/>
                  <w:lang w:val="en-US"/>
                </w:rPr>
                <m:t>b</m:t>
              </m:r>
            </m:e>
            <m:sup>
              <m:d>
                <m:dPr>
                  <m:begChr m:val="["/>
                  <m:endChr m:val="]"/>
                  <m:ctrlPr>
                    <w:rPr>
                      <w:rFonts w:ascii="Cambria Math" w:hAnsi="Cambria Math" w:cs="Times New Roman"/>
                      <w:i/>
                      <w:sz w:val="20"/>
                      <w:szCs w:val="20"/>
                    </w:rPr>
                  </m:ctrlPr>
                </m:dPr>
                <m:e>
                  <m:r>
                    <w:rPr>
                      <w:rFonts w:ascii="Cambria Math" w:hAnsi="Cambria Math" w:cs="Times New Roman"/>
                      <w:sz w:val="20"/>
                      <w:szCs w:val="20"/>
                    </w:rPr>
                    <m:t>l</m:t>
                  </m:r>
                </m:e>
              </m:d>
            </m:sup>
          </m:sSup>
          <m:r>
            <w:rPr>
              <w:rFonts w:ascii="Cambria Math" w:hAnsi="Cambria Math" w:cs="Times New Roman"/>
              <w:sz w:val="20"/>
              <w:szCs w:val="20"/>
              <w:lang w:val="en-US"/>
            </w:rPr>
            <m:t>=</m:t>
          </m:r>
          <m:sSup>
            <m:sSupPr>
              <m:ctrlPr>
                <w:rPr>
                  <w:rFonts w:ascii="Cambria Math" w:hAnsi="Cambria Math" w:cs="Times New Roman"/>
                  <w:i/>
                  <w:sz w:val="20"/>
                  <w:szCs w:val="20"/>
                </w:rPr>
              </m:ctrlPr>
            </m:sSupPr>
            <m:e>
              <m:r>
                <w:rPr>
                  <w:rFonts w:ascii="Cambria Math" w:hAnsi="Cambria Math" w:cs="Times New Roman"/>
                  <w:sz w:val="20"/>
                  <w:szCs w:val="20"/>
                  <w:lang w:val="en-US"/>
                </w:rPr>
                <m:t>b</m:t>
              </m:r>
            </m:e>
            <m:sup>
              <m:d>
                <m:dPr>
                  <m:begChr m:val="["/>
                  <m:endChr m:val="]"/>
                  <m:ctrlPr>
                    <w:rPr>
                      <w:rFonts w:ascii="Cambria Math" w:hAnsi="Cambria Math" w:cs="Times New Roman"/>
                      <w:i/>
                      <w:sz w:val="20"/>
                      <w:szCs w:val="20"/>
                    </w:rPr>
                  </m:ctrlPr>
                </m:dPr>
                <m:e>
                  <m:r>
                    <w:rPr>
                      <w:rFonts w:ascii="Cambria Math" w:hAnsi="Cambria Math" w:cs="Times New Roman"/>
                      <w:sz w:val="20"/>
                      <w:szCs w:val="20"/>
                    </w:rPr>
                    <m:t>l</m:t>
                  </m:r>
                </m:e>
              </m:d>
            </m:sup>
          </m:sSup>
          <m:r>
            <w:rPr>
              <w:rFonts w:ascii="Cambria Math" w:hAnsi="Cambria Math" w:cs="Times New Roman"/>
              <w:sz w:val="20"/>
              <w:szCs w:val="20"/>
              <w:lang w:val="en-US"/>
            </w:rPr>
            <m:t>-</m:t>
          </m:r>
          <m:r>
            <w:rPr>
              <w:rFonts w:ascii="Cambria Math" w:hAnsi="Cambria Math" w:cs="Times New Roman"/>
              <w:sz w:val="20"/>
              <w:szCs w:val="20"/>
            </w:rPr>
            <m:t>η</m:t>
          </m:r>
          <m:f>
            <m:fPr>
              <m:ctrlPr>
                <w:rPr>
                  <w:rFonts w:ascii="Cambria Math" w:hAnsi="Cambria Math" w:cs="Times New Roman"/>
                  <w:sz w:val="20"/>
                  <w:szCs w:val="20"/>
                </w:rPr>
              </m:ctrlPr>
            </m:fPr>
            <m:num>
              <m:r>
                <w:rPr>
                  <w:rFonts w:ascii="Cambria Math" w:hAnsi="Cambria Math" w:cs="Times New Roman"/>
                  <w:sz w:val="20"/>
                  <w:szCs w:val="20"/>
                </w:rPr>
                <m:t>∂E</m:t>
              </m:r>
            </m:num>
            <m:den>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lang w:val="en-US"/>
                    </w:rPr>
                    <m:t>b</m:t>
                  </m:r>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den>
          </m:f>
          <m:r>
            <m:rPr>
              <m:nor/>
            </m:rPr>
            <w:rPr>
              <w:rFonts w:ascii="Cambria Math" w:hAnsi="Cambria Math" w:cs="Times New Roman"/>
              <w:sz w:val="20"/>
              <w:szCs w:val="20"/>
              <w:lang w:val="en-US"/>
            </w:rPr>
            <m:t xml:space="preserve">  where  </m:t>
          </m:r>
          <m:r>
            <w:rPr>
              <w:rFonts w:ascii="Cambria Math" w:hAnsi="Cambria Math" w:cs="Times New Roman"/>
              <w:sz w:val="20"/>
              <w:szCs w:val="20"/>
            </w:rPr>
            <m:t>E</m:t>
          </m:r>
          <m:r>
            <w:rPr>
              <w:rFonts w:ascii="Cambria Math" w:hAnsi="Cambria Math" w:cs="Times New Roman"/>
              <w:sz w:val="20"/>
              <w:szCs w:val="20"/>
              <w:lang w:val="en-US"/>
            </w:rPr>
            <m:t>=</m:t>
          </m:r>
          <m:f>
            <m:fPr>
              <m:ctrlPr>
                <w:rPr>
                  <w:rFonts w:ascii="Cambria Math" w:hAnsi="Cambria Math" w:cs="Times New Roman"/>
                  <w:sz w:val="20"/>
                  <w:szCs w:val="20"/>
                </w:rPr>
              </m:ctrlPr>
            </m:fPr>
            <m:num>
              <m:r>
                <w:rPr>
                  <w:rFonts w:ascii="Cambria Math" w:hAnsi="Cambria Math" w:cs="Times New Roman"/>
                  <w:sz w:val="20"/>
                  <w:szCs w:val="20"/>
                  <w:lang w:val="en-US"/>
                </w:rPr>
                <m:t>1</m:t>
              </m:r>
              <m:ctrlPr>
                <w:rPr>
                  <w:rFonts w:ascii="Cambria Math" w:hAnsi="Cambria Math" w:cs="Times New Roman"/>
                  <w:i/>
                  <w:sz w:val="20"/>
                  <w:szCs w:val="20"/>
                </w:rPr>
              </m:ctrlPr>
            </m:num>
            <m:den>
              <m:r>
                <w:rPr>
                  <w:rFonts w:ascii="Cambria Math" w:hAnsi="Cambria Math" w:cs="Times New Roman"/>
                  <w:sz w:val="20"/>
                  <w:szCs w:val="20"/>
                </w:rPr>
                <m:t>N</m:t>
              </m:r>
              <m:ctrlPr>
                <w:rPr>
                  <w:rFonts w:ascii="Cambria Math" w:hAnsi="Cambria Math" w:cs="Times New Roman"/>
                  <w:i/>
                  <w:sz w:val="20"/>
                  <w:szCs w:val="20"/>
                </w:rPr>
              </m:ctrlPr>
            </m:den>
          </m:f>
          <m:nary>
            <m:naryPr>
              <m:chr m:val="∑"/>
              <m:ctrlPr>
                <w:rPr>
                  <w:rFonts w:ascii="Cambria Math" w:hAnsi="Cambria Math" w:cs="Times New Roman"/>
                  <w:sz w:val="20"/>
                  <w:szCs w:val="20"/>
                </w:rPr>
              </m:ctrlPr>
            </m:naryPr>
            <m:sub>
              <m:r>
                <w:rPr>
                  <w:rFonts w:ascii="Cambria Math" w:hAnsi="Cambria Math" w:cs="Times New Roman"/>
                  <w:sz w:val="20"/>
                  <w:szCs w:val="20"/>
                </w:rPr>
                <m:t>i</m:t>
              </m:r>
              <m:r>
                <w:rPr>
                  <w:rFonts w:ascii="Cambria Math" w:hAnsi="Cambria Math" w:cs="Times New Roman"/>
                  <w:sz w:val="20"/>
                  <w:szCs w:val="20"/>
                  <w:lang w:val="en-US"/>
                </w:rPr>
                <m:t>=1</m:t>
              </m:r>
              <m:ctrlPr>
                <w:rPr>
                  <w:rFonts w:ascii="Cambria Math" w:hAnsi="Cambria Math" w:cs="Times New Roman"/>
                  <w:i/>
                  <w:sz w:val="20"/>
                  <w:szCs w:val="20"/>
                </w:rPr>
              </m:ctrlPr>
            </m:sub>
            <m:sup>
              <m:r>
                <w:rPr>
                  <w:rFonts w:ascii="Cambria Math" w:hAnsi="Cambria Math" w:cs="Times New Roman"/>
                  <w:sz w:val="20"/>
                  <w:szCs w:val="20"/>
                </w:rPr>
                <m:t>N</m:t>
              </m:r>
              <m:ctrlPr>
                <w:rPr>
                  <w:rFonts w:ascii="Cambria Math" w:hAnsi="Cambria Math" w:cs="Times New Roman"/>
                  <w:i/>
                  <w:sz w:val="20"/>
                  <w:szCs w:val="20"/>
                </w:rPr>
              </m:ctrlPr>
            </m:sup>
            <m:e>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i</m:t>
                          </m:r>
                        </m:sub>
                      </m:sSub>
                      <m:r>
                        <w:rPr>
                          <w:rFonts w:ascii="Cambria Math" w:hAnsi="Cambria Math" w:cs="Times New Roman"/>
                          <w:sz w:val="20"/>
                          <w:szCs w:val="20"/>
                          <w:lang w:val="en-US"/>
                        </w:rPr>
                        <m:t>-</m:t>
                      </m:r>
                      <m:sSubSup>
                        <m:sSubSupPr>
                          <m:ctrlPr>
                            <w:rPr>
                              <w:rFonts w:ascii="Cambria Math" w:hAnsi="Cambria Math" w:cs="Times New Roman"/>
                              <w:i/>
                              <w:sz w:val="20"/>
                              <w:szCs w:val="20"/>
                            </w:rPr>
                          </m:ctrlPr>
                        </m:sSubSupPr>
                        <m:e>
                          <m:r>
                            <w:rPr>
                              <w:rFonts w:ascii="Cambria Math" w:hAnsi="Cambria Math" w:cs="Times New Roman"/>
                              <w:sz w:val="20"/>
                              <w:szCs w:val="20"/>
                            </w:rPr>
                            <m:t>a</m:t>
                          </m:r>
                        </m:e>
                        <m:sub>
                          <m:r>
                            <w:rPr>
                              <w:rFonts w:ascii="Cambria Math" w:hAnsi="Cambria Math" w:cs="Times New Roman"/>
                              <w:sz w:val="20"/>
                              <w:szCs w:val="20"/>
                            </w:rPr>
                            <m:t>i</m:t>
                          </m:r>
                        </m:sub>
                        <m:sup>
                          <m:d>
                            <m:dPr>
                              <m:begChr m:val="["/>
                              <m:endChr m:val="]"/>
                              <m:ctrlPr>
                                <w:rPr>
                                  <w:rFonts w:ascii="Cambria Math" w:hAnsi="Cambria Math" w:cs="Times New Roman"/>
                                  <w:i/>
                                  <w:sz w:val="20"/>
                                  <w:szCs w:val="20"/>
                                </w:rPr>
                              </m:ctrlPr>
                            </m:dPr>
                            <m:e>
                              <m:r>
                                <w:rPr>
                                  <w:rFonts w:ascii="Cambria Math" w:hAnsi="Cambria Math" w:cs="Times New Roman"/>
                                  <w:sz w:val="20"/>
                                  <w:szCs w:val="20"/>
                                  <w:lang w:val="en-US"/>
                                </w:rPr>
                                <m:t>3</m:t>
                              </m:r>
                            </m:e>
                          </m:d>
                        </m:sup>
                      </m:sSubSup>
                    </m:e>
                  </m:d>
                </m:e>
                <m:sup>
                  <m:r>
                    <w:rPr>
                      <w:rFonts w:ascii="Cambria Math" w:hAnsi="Cambria Math" w:cs="Times New Roman"/>
                      <w:sz w:val="20"/>
                      <w:szCs w:val="20"/>
                      <w:lang w:val="en-US"/>
                    </w:rPr>
                    <m:t>2</m:t>
                  </m:r>
                </m:sup>
              </m:sSup>
              <m:ctrlPr>
                <w:rPr>
                  <w:rFonts w:ascii="Cambria Math" w:hAnsi="Cambria Math" w:cs="Times New Roman"/>
                  <w:i/>
                  <w:sz w:val="20"/>
                  <w:szCs w:val="20"/>
                </w:rPr>
              </m:ctrlPr>
            </m:e>
          </m:nary>
        </m:oMath>
      </m:oMathPara>
    </w:p>
    <w:p w14:paraId="2A959EA5" w14:textId="7A128B2E" w:rsidR="00A31E5E" w:rsidRPr="00FA427E" w:rsidRDefault="002B2C23" w:rsidP="0071129C">
      <w:pPr>
        <w:pStyle w:val="Body"/>
        <w:spacing w:before="120" w:after="120"/>
        <w:rPr>
          <w:rFonts w:ascii="Cambria Math" w:hAnsi="Cambria Math" w:cs="Times New Roman"/>
          <w:lang w:val="en-US"/>
          <w:rPrChange w:id="29" w:author="Tomás De Araújo Tavares" w:date="2021-11-03T17:45:00Z">
            <w:rPr>
              <w:rFonts w:ascii="Cambria Math" w:hAnsi="Cambria Math" w:cs="Times New Roman"/>
            </w:rPr>
          </w:rPrChange>
        </w:rPr>
      </w:pPr>
      <w:del w:id="30" w:author="Tomás De Araújo Tavares" w:date="2021-11-03T17:45:00Z">
        <w:r w:rsidRPr="00FA427E" w:rsidDel="00FA427E">
          <w:rPr>
            <w:rFonts w:ascii="Cambria Math" w:hAnsi="Cambria Math" w:cs="Times New Roman"/>
            <w:lang w:val="en-US"/>
            <w:rPrChange w:id="31" w:author="Tomás De Araújo Tavares" w:date="2021-11-03T17:45:00Z">
              <w:rPr>
                <w:rFonts w:ascii="Cambria Math" w:hAnsi="Cambria Math" w:cs="Times New Roman"/>
              </w:rPr>
            </w:rPrChange>
          </w:rPr>
          <w:delText>Podemos obter as derivadas para fazer o SGD usando a regra da cadeia, que:</w:delText>
        </w:r>
      </w:del>
      <w:ins w:id="32" w:author="Tomás De Araújo Tavares" w:date="2021-11-03T17:44:00Z">
        <w:r w:rsidR="00A31E5E" w:rsidRPr="00FA427E">
          <w:rPr>
            <w:rFonts w:ascii="Cambria Math" w:hAnsi="Cambria Math" w:cs="Times New Roman"/>
            <w:lang w:val="en-US"/>
            <w:rPrChange w:id="33" w:author="Tomás De Araújo Tavares" w:date="2021-11-03T17:45:00Z">
              <w:rPr>
                <w:rFonts w:ascii="Cambria Math" w:hAnsi="Cambria Math" w:cs="Times New Roman"/>
              </w:rPr>
            </w:rPrChange>
          </w:rPr>
          <w:t xml:space="preserve">The derivative </w:t>
        </w:r>
      </w:ins>
      <w:ins w:id="34" w:author="Tomás De Araújo Tavares" w:date="2021-11-03T17:45:00Z">
        <w:r w:rsidR="00491786">
          <w:rPr>
            <w:rFonts w:ascii="Cambria Math" w:hAnsi="Cambria Math" w:cs="Times New Roman"/>
            <w:lang w:val="en-US"/>
          </w:rPr>
          <w:t>needed to</w:t>
        </w:r>
      </w:ins>
      <w:ins w:id="35" w:author="Tomás De Araújo Tavares" w:date="2021-11-03T17:46:00Z">
        <w:r w:rsidR="00491786">
          <w:rPr>
            <w:rFonts w:ascii="Cambria Math" w:hAnsi="Cambria Math" w:cs="Times New Roman"/>
            <w:lang w:val="en-US"/>
          </w:rPr>
          <w:t xml:space="preserve"> calculate </w:t>
        </w:r>
      </w:ins>
      <w:ins w:id="36" w:author="Tomás De Araújo Tavares" w:date="2021-11-03T17:45:00Z">
        <w:r w:rsidR="00FA427E" w:rsidRPr="00FA427E">
          <w:rPr>
            <w:rFonts w:ascii="Cambria Math" w:hAnsi="Cambria Math" w:cs="Times New Roman"/>
            <w:lang w:val="en-US"/>
            <w:rPrChange w:id="37" w:author="Tomás De Araújo Tavares" w:date="2021-11-03T17:45:00Z">
              <w:rPr>
                <w:rFonts w:ascii="Cambria Math" w:hAnsi="Cambria Math" w:cs="Times New Roman"/>
              </w:rPr>
            </w:rPrChange>
          </w:rPr>
          <w:t>SGD</w:t>
        </w:r>
        <w:r w:rsidR="00FA427E">
          <w:rPr>
            <w:rFonts w:ascii="Cambria Math" w:hAnsi="Cambria Math" w:cs="Times New Roman"/>
            <w:lang w:val="en-US"/>
          </w:rPr>
          <w:t xml:space="preserve"> can be obtained using the chain rule:</w:t>
        </w:r>
      </w:ins>
    </w:p>
    <w:p w14:paraId="01CECD03" w14:textId="5C8C19CE" w:rsidR="00282063" w:rsidRPr="003B0F86" w:rsidRDefault="00B90A07" w:rsidP="0071129C">
      <w:pPr>
        <w:pStyle w:val="Body"/>
        <w:spacing w:before="120" w:after="120"/>
        <w:rPr>
          <w:rFonts w:ascii="Cambria Math" w:hAnsi="Cambria Math" w:cs="Times New Roman"/>
          <w:sz w:val="20"/>
          <w:szCs w:val="20"/>
          <w:lang w:val="en-US"/>
        </w:rPr>
      </w:pPr>
      <m:oMathPara>
        <m:oMath>
          <m:f>
            <m:fPr>
              <m:ctrlPr>
                <w:rPr>
                  <w:rFonts w:ascii="Cambria Math" w:hAnsi="Cambria Math" w:cs="Times New Roman"/>
                  <w:sz w:val="20"/>
                  <w:szCs w:val="20"/>
                </w:rPr>
              </m:ctrlPr>
            </m:fPr>
            <m:num>
              <m:r>
                <w:rPr>
                  <w:rFonts w:ascii="Cambria Math" w:hAnsi="Cambria Math" w:cs="Times New Roman"/>
                  <w:sz w:val="20"/>
                  <w:szCs w:val="20"/>
                </w:rPr>
                <m:t>∂E</m:t>
              </m:r>
            </m:num>
            <m:den>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W</m:t>
                  </m:r>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den>
          </m:f>
          <m:r>
            <w:rPr>
              <w:rFonts w:ascii="Cambria Math" w:hAnsi="Cambria Math" w:cs="Times New Roman"/>
              <w:sz w:val="20"/>
              <w:szCs w:val="20"/>
              <w:lang w:val="en-US"/>
            </w:rPr>
            <m:t>=</m:t>
          </m:r>
          <m:sSup>
            <m:sSupPr>
              <m:ctrlPr>
                <w:rPr>
                  <w:rFonts w:ascii="Cambria Math" w:hAnsi="Cambria Math" w:cs="Times New Roman"/>
                  <w:i/>
                  <w:sz w:val="20"/>
                  <w:szCs w:val="20"/>
                </w:rPr>
              </m:ctrlPr>
            </m:sSupPr>
            <m:e>
              <m:r>
                <m:rPr>
                  <m:sty m:val="p"/>
                </m:rPr>
                <w:rPr>
                  <w:rFonts w:ascii="Cambria Math" w:hAnsi="Cambria Math" w:cs="Times New Roman"/>
                  <w:sz w:val="20"/>
                  <w:szCs w:val="20"/>
                </w:rPr>
                <m:t>δ</m:t>
              </m:r>
            </m:e>
            <m:sup>
              <m:d>
                <m:dPr>
                  <m:begChr m:val="["/>
                  <m:endChr m:val="]"/>
                  <m:ctrlPr>
                    <w:rPr>
                      <w:rFonts w:ascii="Cambria Math" w:hAnsi="Cambria Math" w:cs="Times New Roman"/>
                      <w:i/>
                      <w:sz w:val="20"/>
                      <w:szCs w:val="20"/>
                    </w:rPr>
                  </m:ctrlPr>
                </m:dPr>
                <m:e>
                  <m:r>
                    <w:rPr>
                      <w:rFonts w:ascii="Cambria Math" w:hAnsi="Cambria Math" w:cs="Times New Roman"/>
                      <w:sz w:val="20"/>
                      <w:szCs w:val="20"/>
                    </w:rPr>
                    <m:t>l</m:t>
                  </m:r>
                </m:e>
              </m:d>
            </m:sup>
          </m:sSup>
          <m:r>
            <w:rPr>
              <w:rFonts w:ascii="Cambria Math" w:hAnsi="Cambria Math" w:cs="Times New Roman"/>
              <w:sz w:val="20"/>
              <w:szCs w:val="20"/>
              <w:lang w:val="en-US"/>
            </w:rPr>
            <m:t>.</m:t>
          </m:r>
          <m:sSup>
            <m:sSupPr>
              <m:ctrlPr>
                <w:rPr>
                  <w:rFonts w:ascii="Cambria Math" w:hAnsi="Cambria Math" w:cs="Times New Roman"/>
                  <w:i/>
                  <w:sz w:val="20"/>
                  <w:szCs w:val="20"/>
                </w:rPr>
              </m:ctrlPr>
            </m:sSupPr>
            <m:e>
              <w:bookmarkStart w:id="38" w:name="_Hlk86843262"/>
              <m:f>
                <m:fPr>
                  <m:ctrlPr>
                    <w:rPr>
                      <w:rFonts w:ascii="Cambria Math" w:hAnsi="Cambria Math" w:cs="Times New Roman"/>
                      <w:sz w:val="20"/>
                      <w:szCs w:val="20"/>
                    </w:rPr>
                  </m:ctrlPr>
                </m:fPr>
                <m:num>
                  <m:r>
                    <w:rPr>
                      <w:rFonts w:ascii="Cambria Math" w:hAnsi="Cambria Math" w:cs="Times New Roman"/>
                      <w:sz w:val="20"/>
                      <w:szCs w:val="20"/>
                    </w:rPr>
                    <m:t>∂</m:t>
                  </m:r>
                  <m:sSup>
                    <m:sSupPr>
                      <m:ctrlPr>
                        <w:rPr>
                          <w:rFonts w:ascii="Cambria Math" w:hAnsi="Cambria Math" w:cs="Times New Roman"/>
                          <w:i/>
                          <w:iCs/>
                          <w:sz w:val="20"/>
                          <w:szCs w:val="20"/>
                        </w:rPr>
                      </m:ctrlPr>
                    </m:sSupPr>
                    <m:e>
                      <m:r>
                        <w:rPr>
                          <w:rFonts w:ascii="Cambria Math" w:hAnsi="Cambria Math" w:cs="Times New Roman"/>
                          <w:sz w:val="20"/>
                          <w:szCs w:val="20"/>
                        </w:rPr>
                        <m:t>z</m:t>
                      </m:r>
                    </m:e>
                    <m:sup>
                      <m:d>
                        <m:dPr>
                          <m:begChr m:val="["/>
                          <m:endChr m:val="]"/>
                          <m:ctrlPr>
                            <w:rPr>
                              <w:rFonts w:ascii="Cambria Math" w:hAnsi="Cambria Math" w:cs="Times New Roman"/>
                              <w:i/>
                              <w:iCs/>
                              <w:sz w:val="20"/>
                              <w:szCs w:val="20"/>
                            </w:rPr>
                          </m:ctrlPr>
                        </m:dPr>
                        <m:e>
                          <m:r>
                            <w:rPr>
                              <w:rFonts w:ascii="Cambria Math" w:hAnsi="Cambria Math" w:cs="Times New Roman"/>
                              <w:sz w:val="20"/>
                              <w:szCs w:val="20"/>
                            </w:rPr>
                            <m:t>l</m:t>
                          </m:r>
                        </m:e>
                      </m:d>
                    </m:sup>
                  </m:sSup>
                </m:num>
                <m:den>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W</m:t>
                      </m:r>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den>
              </m:f>
              <w:bookmarkEnd w:id="38"/>
            </m:e>
            <m:sup>
              <m:r>
                <w:rPr>
                  <w:rFonts w:ascii="Cambria Math" w:hAnsi="Cambria Math" w:cs="Times New Roman"/>
                  <w:sz w:val="20"/>
                  <w:szCs w:val="20"/>
                </w:rPr>
                <m:t>T</m:t>
              </m:r>
            </m:sup>
          </m:sSup>
          <m:r>
            <m:rPr>
              <m:nor/>
            </m:rPr>
            <w:rPr>
              <w:rFonts w:ascii="Cambria Math" w:hAnsi="Cambria Math" w:cs="Times New Roman"/>
              <w:sz w:val="20"/>
              <w:szCs w:val="20"/>
              <w:lang w:val="en-US"/>
            </w:rPr>
            <m:t xml:space="preserve"> and  </m:t>
          </m:r>
          <m:f>
            <m:fPr>
              <m:ctrlPr>
                <w:rPr>
                  <w:rFonts w:ascii="Cambria Math" w:hAnsi="Cambria Math" w:cs="Times New Roman"/>
                  <w:sz w:val="20"/>
                  <w:szCs w:val="20"/>
                </w:rPr>
              </m:ctrlPr>
            </m:fPr>
            <m:num>
              <m:r>
                <w:rPr>
                  <w:rFonts w:ascii="Cambria Math" w:hAnsi="Cambria Math" w:cs="Times New Roman"/>
                  <w:sz w:val="20"/>
                  <w:szCs w:val="20"/>
                </w:rPr>
                <m:t>∂E</m:t>
              </m:r>
            </m:num>
            <m:den>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lang w:val="en-US"/>
                    </w:rPr>
                    <m:t>b</m:t>
                  </m:r>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den>
          </m:f>
          <m:r>
            <w:rPr>
              <w:rFonts w:ascii="Cambria Math" w:hAnsi="Cambria Math" w:cs="Times New Roman"/>
              <w:sz w:val="20"/>
              <w:szCs w:val="20"/>
              <w:lang w:val="en-US"/>
            </w:rPr>
            <m:t>=</m:t>
          </m:r>
          <m:sSup>
            <m:sSupPr>
              <m:ctrlPr>
                <w:rPr>
                  <w:rFonts w:ascii="Cambria Math" w:hAnsi="Cambria Math" w:cs="Times New Roman"/>
                  <w:i/>
                  <w:sz w:val="20"/>
                  <w:szCs w:val="20"/>
                </w:rPr>
              </m:ctrlPr>
            </m:sSupPr>
            <m:e>
              <m:r>
                <w:rPr>
                  <w:rFonts w:ascii="Cambria Math" w:hAnsi="Cambria Math" w:cs="Times New Roman"/>
                  <w:sz w:val="20"/>
                  <w:szCs w:val="20"/>
                </w:rPr>
                <m:t>δ</m:t>
              </m:r>
            </m:e>
            <m:sup>
              <m:d>
                <m:dPr>
                  <m:begChr m:val="["/>
                  <m:endChr m:val="]"/>
                  <m:ctrlPr>
                    <w:rPr>
                      <w:rFonts w:ascii="Cambria Math" w:hAnsi="Cambria Math" w:cs="Times New Roman"/>
                      <w:i/>
                      <w:sz w:val="20"/>
                      <w:szCs w:val="20"/>
                    </w:rPr>
                  </m:ctrlPr>
                </m:dPr>
                <m:e>
                  <m:r>
                    <w:rPr>
                      <w:rFonts w:ascii="Cambria Math" w:hAnsi="Cambria Math" w:cs="Times New Roman"/>
                      <w:sz w:val="20"/>
                      <w:szCs w:val="20"/>
                    </w:rPr>
                    <m:t>l</m:t>
                  </m:r>
                </m:e>
              </m:d>
            </m:sup>
          </m:sSup>
          <m:r>
            <w:rPr>
              <w:rFonts w:ascii="Cambria Math" w:hAnsi="Cambria Math" w:cs="Times New Roman"/>
              <w:sz w:val="20"/>
              <w:szCs w:val="20"/>
              <w:lang w:val="en-US"/>
            </w:rPr>
            <m:t>.</m:t>
          </m:r>
          <m:sSup>
            <m:sSupPr>
              <m:ctrlPr>
                <w:rPr>
                  <w:rFonts w:ascii="Cambria Math" w:hAnsi="Cambria Math" w:cs="Times New Roman"/>
                  <w:i/>
                  <w:sz w:val="20"/>
                  <w:szCs w:val="20"/>
                </w:rPr>
              </m:ctrlPr>
            </m:sSupPr>
            <m:e>
              <m:f>
                <m:fPr>
                  <m:ctrlPr>
                    <w:rPr>
                      <w:rFonts w:ascii="Cambria Math" w:hAnsi="Cambria Math" w:cs="Times New Roman"/>
                      <w:sz w:val="20"/>
                      <w:szCs w:val="20"/>
                    </w:rPr>
                  </m:ctrlPr>
                </m:fPr>
                <m:num>
                  <m:r>
                    <w:rPr>
                      <w:rFonts w:ascii="Cambria Math" w:hAnsi="Cambria Math" w:cs="Times New Roman"/>
                      <w:sz w:val="20"/>
                      <w:szCs w:val="20"/>
                    </w:rPr>
                    <m:t>∂</m:t>
                  </m:r>
                  <m:sSup>
                    <m:sSupPr>
                      <m:ctrlPr>
                        <w:rPr>
                          <w:rFonts w:ascii="Cambria Math" w:hAnsi="Cambria Math" w:cs="Times New Roman"/>
                          <w:i/>
                          <w:iCs/>
                          <w:sz w:val="20"/>
                          <w:szCs w:val="20"/>
                        </w:rPr>
                      </m:ctrlPr>
                    </m:sSupPr>
                    <m:e>
                      <m:r>
                        <w:rPr>
                          <w:rFonts w:ascii="Cambria Math" w:hAnsi="Cambria Math" w:cs="Times New Roman"/>
                          <w:sz w:val="20"/>
                          <w:szCs w:val="20"/>
                        </w:rPr>
                        <m:t>z</m:t>
                      </m:r>
                    </m:e>
                    <m:sup>
                      <m:d>
                        <m:dPr>
                          <m:begChr m:val="["/>
                          <m:endChr m:val="]"/>
                          <m:ctrlPr>
                            <w:rPr>
                              <w:rFonts w:ascii="Cambria Math" w:hAnsi="Cambria Math" w:cs="Times New Roman"/>
                              <w:i/>
                              <w:iCs/>
                              <w:sz w:val="20"/>
                              <w:szCs w:val="20"/>
                            </w:rPr>
                          </m:ctrlPr>
                        </m:dPr>
                        <m:e>
                          <m:r>
                            <w:rPr>
                              <w:rFonts w:ascii="Cambria Math" w:hAnsi="Cambria Math" w:cs="Times New Roman"/>
                              <w:sz w:val="20"/>
                              <w:szCs w:val="20"/>
                            </w:rPr>
                            <m:t>l</m:t>
                          </m:r>
                        </m:e>
                      </m:d>
                    </m:sup>
                  </m:sSup>
                </m:num>
                <m:den>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lang w:val="en-US"/>
                        </w:rPr>
                        <m:t>b</m:t>
                      </m:r>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den>
              </m:f>
            </m:e>
            <m:sup>
              <m:r>
                <w:rPr>
                  <w:rFonts w:ascii="Cambria Math" w:hAnsi="Cambria Math" w:cs="Times New Roman"/>
                  <w:sz w:val="20"/>
                  <w:szCs w:val="20"/>
                </w:rPr>
                <m:t>T</m:t>
              </m:r>
            </m:sup>
          </m:sSup>
          <m:r>
            <m:rPr>
              <m:nor/>
            </m:rPr>
            <w:rPr>
              <w:rFonts w:ascii="Cambria Math" w:hAnsi="Cambria Math" w:cs="Times New Roman"/>
              <w:sz w:val="20"/>
              <w:szCs w:val="20"/>
              <w:lang w:val="en-US"/>
            </w:rPr>
            <m:t xml:space="preserve"> where </m:t>
          </m:r>
          <m:sSup>
            <m:sSupPr>
              <m:ctrlPr>
                <w:rPr>
                  <w:rFonts w:ascii="Cambria Math" w:hAnsi="Cambria Math" w:cs="Times New Roman"/>
                  <w:i/>
                  <w:sz w:val="20"/>
                  <w:szCs w:val="20"/>
                  <w:lang w:val="en-US"/>
                </w:rPr>
              </m:ctrlPr>
            </m:sSupPr>
            <m:e>
              <m:r>
                <m:rPr>
                  <m:sty m:val="p"/>
                </m:rPr>
                <w:rPr>
                  <w:rFonts w:ascii="Cambria Math" w:hAnsi="Cambria Math" w:cs="Times New Roman"/>
                  <w:sz w:val="20"/>
                  <w:szCs w:val="20"/>
                  <w:lang w:val="en-US"/>
                </w:rPr>
                <m:t>δ</m:t>
              </m:r>
              <m:ctrlPr>
                <w:rPr>
                  <w:rFonts w:ascii="Cambria Math" w:hAnsi="Cambria Math" w:cs="Times New Roman"/>
                  <w:sz w:val="20"/>
                  <w:szCs w:val="20"/>
                  <w:lang w:val="en-US"/>
                </w:rPr>
              </m:ctrlPr>
            </m:e>
            <m:sup>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l</m:t>
                  </m:r>
                </m:e>
              </m:d>
            </m:sup>
          </m:sSup>
          <m:r>
            <w:rPr>
              <w:rFonts w:ascii="Cambria Math" w:hAnsi="Cambria Math" w:cs="Times New Roman"/>
              <w:sz w:val="20"/>
              <w:szCs w:val="20"/>
              <w:lang w:val="en-US"/>
            </w:rPr>
            <m:t>=</m:t>
          </m:r>
          <m:f>
            <m:fPr>
              <m:ctrlPr>
                <w:rPr>
                  <w:rFonts w:ascii="Cambria Math" w:hAnsi="Cambria Math" w:cs="Times New Roman"/>
                  <w:sz w:val="20"/>
                  <w:szCs w:val="20"/>
                </w:rPr>
              </m:ctrlPr>
            </m:fPr>
            <m:num>
              <m:r>
                <w:rPr>
                  <w:rFonts w:ascii="Cambria Math" w:hAnsi="Cambria Math" w:cs="Times New Roman"/>
                  <w:sz w:val="20"/>
                  <w:szCs w:val="20"/>
                </w:rPr>
                <m:t>∂</m:t>
              </m:r>
              <m:r>
                <w:rPr>
                  <w:rFonts w:ascii="Cambria Math" w:hAnsi="Cambria Math" w:cs="Times New Roman"/>
                  <w:sz w:val="20"/>
                  <w:szCs w:val="20"/>
                  <w:lang w:val="en-US"/>
                </w:rPr>
                <m:t>E</m:t>
              </m:r>
            </m:num>
            <m:den>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lang w:val="en-US"/>
                    </w:rPr>
                    <m:t>x</m:t>
                  </m:r>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den>
          </m:f>
          <m:r>
            <m:rPr>
              <m:sty m:val="p"/>
            </m:rPr>
            <w:rPr>
              <w:rFonts w:ascii="Cambria Math" w:hAnsi="Cambria Math" w:cs="Times New Roman"/>
              <w:sz w:val="20"/>
              <w:szCs w:val="20"/>
              <w:lang w:val="en-US"/>
            </w:rPr>
            <m:t>∘</m:t>
          </m:r>
          <m:f>
            <m:fPr>
              <m:ctrlPr>
                <w:rPr>
                  <w:rFonts w:ascii="Cambria Math" w:hAnsi="Cambria Math" w:cs="Times New Roman"/>
                  <w:sz w:val="20"/>
                  <w:szCs w:val="20"/>
                </w:rPr>
              </m:ctrlPr>
            </m:fPr>
            <m:num>
              <m:r>
                <w:rPr>
                  <w:rFonts w:ascii="Cambria Math" w:hAnsi="Cambria Math" w:cs="Times New Roman"/>
                  <w:sz w:val="20"/>
                  <w:szCs w:val="20"/>
                </w:rPr>
                <m:t>∂</m:t>
              </m:r>
              <m:sSup>
                <m:sSupPr>
                  <m:ctrlPr>
                    <w:rPr>
                      <w:rFonts w:ascii="Cambria Math" w:hAnsi="Cambria Math" w:cs="Times New Roman"/>
                      <w:i/>
                      <w:iCs/>
                      <w:sz w:val="20"/>
                      <w:szCs w:val="20"/>
                    </w:rPr>
                  </m:ctrlPr>
                </m:sSupPr>
                <m:e>
                  <m:r>
                    <w:rPr>
                      <w:rFonts w:ascii="Cambria Math" w:hAnsi="Cambria Math" w:cs="Times New Roman"/>
                      <w:sz w:val="20"/>
                      <w:szCs w:val="20"/>
                      <w:lang w:val="en-US"/>
                    </w:rPr>
                    <m:t>x</m:t>
                  </m:r>
                </m:e>
                <m:sup>
                  <m:d>
                    <m:dPr>
                      <m:begChr m:val="["/>
                      <m:endChr m:val="]"/>
                      <m:ctrlPr>
                        <w:rPr>
                          <w:rFonts w:ascii="Cambria Math" w:hAnsi="Cambria Math" w:cs="Times New Roman"/>
                          <w:i/>
                          <w:iCs/>
                          <w:sz w:val="20"/>
                          <w:szCs w:val="20"/>
                        </w:rPr>
                      </m:ctrlPr>
                    </m:dPr>
                    <m:e>
                      <m:r>
                        <w:rPr>
                          <w:rFonts w:ascii="Cambria Math" w:hAnsi="Cambria Math" w:cs="Times New Roman"/>
                          <w:sz w:val="20"/>
                          <w:szCs w:val="20"/>
                        </w:rPr>
                        <m:t>l</m:t>
                      </m:r>
                    </m:e>
                  </m:d>
                </m:sup>
              </m:sSup>
            </m:num>
            <m:den>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lang w:val="en-US"/>
                    </w:rPr>
                    <m:t>z</m:t>
                  </m:r>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den>
          </m:f>
          <m:r>
            <m:rPr>
              <m:nor/>
            </m:rPr>
            <w:rPr>
              <w:rFonts w:ascii="Cambria Math" w:hAnsi="Cambria Math" w:cs="Times New Roman"/>
              <w:sz w:val="20"/>
              <w:szCs w:val="20"/>
              <w:lang w:val="en-US"/>
            </w:rPr>
            <m:t xml:space="preserve"> or recursively </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δ</m:t>
              </m:r>
              <m:ctrlPr>
                <w:rPr>
                  <w:rFonts w:ascii="Cambria Math" w:hAnsi="Cambria Math" w:cs="Times New Roman"/>
                  <w:sz w:val="20"/>
                  <w:szCs w:val="20"/>
                  <w:lang w:val="en-US"/>
                </w:rPr>
              </m:ctrlPr>
            </m:e>
            <m:sup>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l-1</m:t>
                  </m:r>
                </m:e>
              </m:d>
            </m:sup>
          </m:sSup>
          <m:r>
            <w:rPr>
              <w:rFonts w:ascii="Cambria Math" w:hAnsi="Cambria Math" w:cs="Times New Roman"/>
              <w:sz w:val="20"/>
              <w:szCs w:val="20"/>
              <w:lang w:val="en-US"/>
            </w:rPr>
            <m:t>=</m:t>
          </m:r>
          <m:f>
            <m:fPr>
              <m:ctrlPr>
                <w:rPr>
                  <w:rFonts w:ascii="Cambria Math" w:hAnsi="Cambria Math" w:cs="Times New Roman"/>
                  <w:sz w:val="20"/>
                  <w:szCs w:val="20"/>
                </w:rPr>
              </m:ctrlPr>
            </m:fPr>
            <m:num>
              <m:r>
                <w:rPr>
                  <w:rFonts w:ascii="Cambria Math" w:hAnsi="Cambria Math" w:cs="Times New Roman"/>
                  <w:sz w:val="20"/>
                  <w:szCs w:val="20"/>
                </w:rPr>
                <m:t>∂</m:t>
              </m:r>
              <m:sSup>
                <m:sSupPr>
                  <m:ctrlPr>
                    <w:rPr>
                      <w:rFonts w:ascii="Cambria Math" w:hAnsi="Cambria Math" w:cs="Times New Roman"/>
                      <w:i/>
                      <w:iCs/>
                      <w:sz w:val="20"/>
                      <w:szCs w:val="20"/>
                    </w:rPr>
                  </m:ctrlPr>
                </m:sSupPr>
                <m:e>
                  <m:r>
                    <w:rPr>
                      <w:rFonts w:ascii="Cambria Math" w:hAnsi="Cambria Math" w:cs="Times New Roman"/>
                      <w:sz w:val="20"/>
                      <w:szCs w:val="20"/>
                      <w:lang w:val="en-US"/>
                    </w:rPr>
                    <m:t>x</m:t>
                  </m:r>
                </m:e>
                <m:sup>
                  <m:d>
                    <m:dPr>
                      <m:begChr m:val="["/>
                      <m:endChr m:val="]"/>
                      <m:ctrlPr>
                        <w:rPr>
                          <w:rFonts w:ascii="Cambria Math" w:hAnsi="Cambria Math" w:cs="Times New Roman"/>
                          <w:i/>
                          <w:iCs/>
                          <w:sz w:val="20"/>
                          <w:szCs w:val="20"/>
                        </w:rPr>
                      </m:ctrlPr>
                    </m:dPr>
                    <m:e>
                      <m:r>
                        <w:rPr>
                          <w:rFonts w:ascii="Cambria Math" w:hAnsi="Cambria Math" w:cs="Times New Roman"/>
                          <w:sz w:val="20"/>
                          <w:szCs w:val="20"/>
                        </w:rPr>
                        <m:t>l</m:t>
                      </m:r>
                    </m:e>
                  </m:d>
                </m:sup>
              </m:sSup>
            </m:num>
            <m:den>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lang w:val="en-US"/>
                    </w:rPr>
                    <m:t>z</m:t>
                  </m:r>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den>
          </m:f>
          <m:sSup>
            <m:sSupPr>
              <m:ctrlPr>
                <w:rPr>
                  <w:rFonts w:ascii="Cambria Math" w:hAnsi="Cambria Math" w:cs="Times New Roman"/>
                  <w:i/>
                  <w:sz w:val="20"/>
                  <w:szCs w:val="20"/>
                </w:rPr>
              </m:ctrlPr>
            </m:sSupPr>
            <m:e>
              <m:r>
                <m:rPr>
                  <m:sty m:val="p"/>
                </m:rPr>
                <w:rPr>
                  <w:rFonts w:ascii="Cambria Math" w:hAnsi="Cambria Math" w:cs="Times New Roman"/>
                  <w:sz w:val="20"/>
                  <w:szCs w:val="20"/>
                  <w:lang w:val="en-US"/>
                </w:rPr>
                <m:t>.</m:t>
              </m:r>
              <m:r>
                <m:rPr>
                  <m:sty m:val="p"/>
                </m:rPr>
                <w:rPr>
                  <w:rFonts w:ascii="Cambria Math" w:hAnsi="Cambria Math" w:cs="Times New Roman"/>
                  <w:sz w:val="20"/>
                  <w:szCs w:val="20"/>
                </w:rPr>
                <m:t>δ</m:t>
              </m:r>
              <m:ctrlPr>
                <w:rPr>
                  <w:rFonts w:ascii="Cambria Math" w:hAnsi="Cambria Math" w:cs="Times New Roman"/>
                  <w:sz w:val="20"/>
                  <w:szCs w:val="20"/>
                </w:rPr>
              </m:ctrlPr>
            </m:e>
            <m:sup>
              <m:d>
                <m:dPr>
                  <m:begChr m:val="["/>
                  <m:endChr m:val="]"/>
                  <m:ctrlPr>
                    <w:rPr>
                      <w:rFonts w:ascii="Cambria Math" w:hAnsi="Cambria Math" w:cs="Times New Roman"/>
                      <w:i/>
                      <w:sz w:val="20"/>
                      <w:szCs w:val="20"/>
                    </w:rPr>
                  </m:ctrlPr>
                </m:dPr>
                <m:e>
                  <m:r>
                    <w:rPr>
                      <w:rFonts w:ascii="Cambria Math" w:hAnsi="Cambria Math" w:cs="Times New Roman"/>
                      <w:sz w:val="20"/>
                      <w:szCs w:val="20"/>
                    </w:rPr>
                    <m:t>l</m:t>
                  </m:r>
                </m:e>
              </m:d>
            </m:sup>
          </m:sSup>
          <m:r>
            <m:rPr>
              <m:sty m:val="p"/>
            </m:rPr>
            <w:rPr>
              <w:rFonts w:ascii="Cambria Math" w:hAnsi="Cambria Math" w:cs="Times New Roman"/>
              <w:sz w:val="20"/>
              <w:szCs w:val="20"/>
              <w:lang w:val="en-US"/>
            </w:rPr>
            <m:t>∘</m:t>
          </m:r>
          <m:f>
            <m:fPr>
              <m:ctrlPr>
                <w:rPr>
                  <w:rFonts w:ascii="Cambria Math" w:hAnsi="Cambria Math" w:cs="Times New Roman"/>
                  <w:sz w:val="20"/>
                  <w:szCs w:val="20"/>
                </w:rPr>
              </m:ctrlPr>
            </m:fPr>
            <m:num>
              <m:r>
                <w:rPr>
                  <w:rFonts w:ascii="Cambria Math" w:hAnsi="Cambria Math" w:cs="Times New Roman"/>
                  <w:sz w:val="20"/>
                  <w:szCs w:val="20"/>
                </w:rPr>
                <m:t>∂</m:t>
              </m:r>
              <m:sSup>
                <m:sSupPr>
                  <m:ctrlPr>
                    <w:rPr>
                      <w:rFonts w:ascii="Cambria Math" w:hAnsi="Cambria Math" w:cs="Times New Roman"/>
                      <w:i/>
                      <w:iCs/>
                      <w:sz w:val="20"/>
                      <w:szCs w:val="20"/>
                    </w:rPr>
                  </m:ctrlPr>
                </m:sSupPr>
                <m:e>
                  <m:r>
                    <w:rPr>
                      <w:rFonts w:ascii="Cambria Math" w:hAnsi="Cambria Math" w:cs="Times New Roman"/>
                      <w:sz w:val="20"/>
                      <w:szCs w:val="20"/>
                      <w:lang w:val="en-US"/>
                    </w:rPr>
                    <m:t>x</m:t>
                  </m:r>
                </m:e>
                <m:sup>
                  <m:d>
                    <m:dPr>
                      <m:begChr m:val="["/>
                      <m:endChr m:val="]"/>
                      <m:ctrlPr>
                        <w:rPr>
                          <w:rFonts w:ascii="Cambria Math" w:hAnsi="Cambria Math" w:cs="Times New Roman"/>
                          <w:i/>
                          <w:iCs/>
                          <w:sz w:val="20"/>
                          <w:szCs w:val="20"/>
                        </w:rPr>
                      </m:ctrlPr>
                    </m:dPr>
                    <m:e>
                      <m:r>
                        <w:rPr>
                          <w:rFonts w:ascii="Cambria Math" w:hAnsi="Cambria Math" w:cs="Times New Roman"/>
                          <w:sz w:val="20"/>
                          <w:szCs w:val="20"/>
                        </w:rPr>
                        <m:t>l</m:t>
                      </m:r>
                    </m:e>
                  </m:d>
                </m:sup>
              </m:sSup>
            </m:num>
            <m:den>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lang w:val="en-US"/>
                    </w:rPr>
                    <m:t>z</m:t>
                  </m:r>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den>
          </m:f>
          <m:r>
            <w:rPr>
              <w:rFonts w:ascii="Cambria Math" w:hAnsi="Cambria Math" w:cs="Times New Roman"/>
              <w:sz w:val="20"/>
              <w:szCs w:val="20"/>
              <w:lang w:val="en-US"/>
            </w:rPr>
            <m:t xml:space="preserve"> </m:t>
          </m:r>
        </m:oMath>
      </m:oMathPara>
    </w:p>
    <w:p w14:paraId="52320C0E" w14:textId="77777777" w:rsidR="001843FD" w:rsidRDefault="00B164EB" w:rsidP="0071129C">
      <w:pPr>
        <w:pStyle w:val="Body"/>
        <w:spacing w:before="120" w:after="120"/>
        <w:rPr>
          <w:rFonts w:ascii="Cambria Math" w:hAnsi="Cambria Math" w:cs="Times New Roman"/>
          <w:lang w:val="en-US"/>
        </w:rPr>
      </w:pPr>
      <w:del w:id="39" w:author="Tomás De Araújo Tavares" w:date="2021-11-03T17:45:00Z">
        <w:r w:rsidRPr="00B164EB" w:rsidDel="00FA427E">
          <w:rPr>
            <w:rFonts w:ascii="Cambria Math" w:hAnsi="Cambria Math" w:cs="Times New Roman"/>
            <w:lang w:val="en-US"/>
          </w:rPr>
          <w:delText>Calculando as derivadas obtemos:</w:delText>
        </w:r>
      </w:del>
      <w:ins w:id="40" w:author="Tomás De Araújo Tavares" w:date="2021-11-03T17:45:00Z">
        <w:r w:rsidR="00491786">
          <w:rPr>
            <w:rFonts w:ascii="Cambria Math" w:hAnsi="Cambria Math" w:cs="Times New Roman"/>
            <w:lang w:val="en-US"/>
          </w:rPr>
          <w:t xml:space="preserve">Calculating the </w:t>
        </w:r>
      </w:ins>
    </w:p>
    <w:p w14:paraId="7324DB98" w14:textId="513B79B2" w:rsidR="00B164EB" w:rsidRPr="00B925C4" w:rsidRDefault="00B90A07" w:rsidP="0071129C">
      <w:pPr>
        <w:pStyle w:val="Body"/>
        <w:spacing w:before="120" w:after="120"/>
        <w:rPr>
          <w:rFonts w:ascii="Cambria Math" w:hAnsi="Cambria Math" w:cs="Times New Roman"/>
          <w:sz w:val="20"/>
          <w:szCs w:val="20"/>
        </w:rPr>
      </w:pPr>
      <m:oMathPara>
        <m:oMath>
          <m:f>
            <m:fPr>
              <m:ctrlPr>
                <w:rPr>
                  <w:rFonts w:ascii="Cambria Math" w:hAnsi="Cambria Math" w:cs="Times New Roman"/>
                  <w:sz w:val="20"/>
                  <w:szCs w:val="20"/>
                </w:rPr>
              </m:ctrlPr>
            </m:fPr>
            <m:num>
              <m:r>
                <w:rPr>
                  <w:rFonts w:ascii="Cambria Math" w:hAnsi="Cambria Math" w:cs="Times New Roman"/>
                  <w:sz w:val="20"/>
                  <w:szCs w:val="20"/>
                </w:rPr>
                <m:t>∂E</m:t>
              </m:r>
            </m:num>
            <m:den>
              <m:r>
                <w:rPr>
                  <w:rFonts w:ascii="Cambria Math" w:hAnsi="Cambria Math" w:cs="Times New Roman"/>
                  <w:sz w:val="20"/>
                  <w:szCs w:val="20"/>
                </w:rPr>
                <m:t>∂</m:t>
              </m:r>
              <m:sSup>
                <m:sSupPr>
                  <m:ctrlPr>
                    <w:rPr>
                      <w:rFonts w:ascii="Cambria Math" w:hAnsi="Cambria Math" w:cs="Times New Roman"/>
                      <w:sz w:val="20"/>
                      <w:szCs w:val="20"/>
                    </w:rPr>
                  </m:ctrlPr>
                </m:sSupPr>
                <m:e>
                  <m:sSub>
                    <m:sSubPr>
                      <m:ctrlPr>
                        <w:rPr>
                          <w:rFonts w:ascii="Cambria Math" w:hAnsi="Cambria Math" w:cs="Times New Roman"/>
                          <w:i/>
                          <w:iCs/>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e>
                <m:sup>
                  <m:d>
                    <m:dPr>
                      <m:begChr m:val="["/>
                      <m:endChr m:val="]"/>
                      <m:ctrlPr>
                        <w:rPr>
                          <w:rFonts w:ascii="Cambria Math" w:hAnsi="Cambria Math" w:cs="Times New Roman"/>
                          <w:sz w:val="20"/>
                          <w:szCs w:val="20"/>
                        </w:rPr>
                      </m:ctrlPr>
                    </m:dPr>
                    <m:e>
                      <m:r>
                        <w:rPr>
                          <w:rFonts w:ascii="Cambria Math" w:hAnsi="Cambria Math" w:cs="Times New Roman"/>
                          <w:sz w:val="20"/>
                          <w:szCs w:val="20"/>
                        </w:rPr>
                        <m:t>3</m:t>
                      </m:r>
                    </m:e>
                  </m:d>
                </m:sup>
              </m:sSup>
            </m:den>
          </m:f>
          <m:r>
            <w:rPr>
              <w:rFonts w:ascii="Cambria Math" w:hAnsi="Cambria Math" w:cs="Times New Roman"/>
              <w:sz w:val="20"/>
              <w:szCs w:val="20"/>
            </w:rPr>
            <m:t>=</m:t>
          </m:r>
          <m:sSup>
            <m:sSupPr>
              <m:ctrlPr>
                <w:rPr>
                  <w:rFonts w:ascii="Cambria Math" w:hAnsi="Cambria Math" w:cs="Times New Roman"/>
                  <w:sz w:val="20"/>
                  <w:szCs w:val="20"/>
                </w:rPr>
              </m:ctrlPr>
            </m:sSupPr>
            <m:e>
              <m:sSub>
                <m:sSubPr>
                  <m:ctrlPr>
                    <w:rPr>
                      <w:rFonts w:ascii="Cambria Math" w:hAnsi="Cambria Math" w:cs="Times New Roman"/>
                      <w:i/>
                      <w:iCs/>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e>
            <m:sup>
              <m:d>
                <m:dPr>
                  <m:begChr m:val="["/>
                  <m:endChr m:val="]"/>
                  <m:ctrlPr>
                    <w:rPr>
                      <w:rFonts w:ascii="Cambria Math" w:hAnsi="Cambria Math" w:cs="Times New Roman"/>
                      <w:sz w:val="20"/>
                      <w:szCs w:val="20"/>
                    </w:rPr>
                  </m:ctrlPr>
                </m:dPr>
                <m:e>
                  <m:r>
                    <w:rPr>
                      <w:rFonts w:ascii="Cambria Math" w:hAnsi="Cambria Math" w:cs="Times New Roman"/>
                      <w:sz w:val="20"/>
                      <w:szCs w:val="20"/>
                    </w:rPr>
                    <m:t>3</m:t>
                  </m:r>
                </m:e>
              </m:d>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m:t>
              </m:r>
              <m:sSup>
                <m:sSupPr>
                  <m:ctrlPr>
                    <w:rPr>
                      <w:rFonts w:ascii="Cambria Math" w:hAnsi="Cambria Math" w:cs="Times New Roman"/>
                      <w:sz w:val="20"/>
                      <w:szCs w:val="20"/>
                    </w:rPr>
                  </m:ctrlPr>
                </m:sSupPr>
                <m:e>
                  <m:sSub>
                    <m:sSubPr>
                      <m:ctrlPr>
                        <w:rPr>
                          <w:rFonts w:ascii="Cambria Math" w:hAnsi="Cambria Math" w:cs="Times New Roman"/>
                          <w:i/>
                          <w:iCs/>
                          <w:sz w:val="20"/>
                          <w:szCs w:val="20"/>
                        </w:rPr>
                      </m:ctrlPr>
                    </m:sSubPr>
                    <m:e>
                      <m:r>
                        <w:rPr>
                          <w:rFonts w:ascii="Cambria Math" w:hAnsi="Cambria Math" w:cs="Times New Roman"/>
                          <w:sz w:val="20"/>
                          <w:szCs w:val="20"/>
                        </w:rPr>
                        <m:t>a</m:t>
                      </m:r>
                    </m:e>
                    <m:sub>
                      <m:r>
                        <w:rPr>
                          <w:rFonts w:ascii="Cambria Math" w:hAnsi="Cambria Math" w:cs="Times New Roman"/>
                          <w:sz w:val="20"/>
                          <w:szCs w:val="20"/>
                        </w:rPr>
                        <m:t>j</m:t>
                      </m:r>
                    </m:sub>
                  </m:sSub>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num>
            <m:den>
              <m:r>
                <w:rPr>
                  <w:rFonts w:ascii="Cambria Math" w:hAnsi="Cambria Math" w:cs="Times New Roman"/>
                  <w:sz w:val="20"/>
                  <w:szCs w:val="20"/>
                </w:rPr>
                <m:t>∂</m:t>
              </m:r>
              <m:sSup>
                <m:sSupPr>
                  <m:ctrlPr>
                    <w:rPr>
                      <w:rFonts w:ascii="Cambria Math" w:hAnsi="Cambria Math" w:cs="Times New Roman"/>
                      <w:sz w:val="20"/>
                      <w:szCs w:val="20"/>
                    </w:rPr>
                  </m:ctrlPr>
                </m:sSupPr>
                <m:e>
                  <m:sSub>
                    <m:sSubPr>
                      <m:ctrlPr>
                        <w:rPr>
                          <w:rFonts w:ascii="Cambria Math" w:hAnsi="Cambria Math" w:cs="Times New Roman"/>
                          <w:i/>
                          <w:iCs/>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den>
          </m:f>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eqArr>
                <m:eqArrPr>
                  <m:ctrlPr>
                    <w:rPr>
                      <w:rFonts w:ascii="Cambria Math" w:hAnsi="Cambria Math" w:cs="Times New Roman"/>
                      <w:i/>
                      <w:sz w:val="20"/>
                      <w:szCs w:val="20"/>
                    </w:rPr>
                  </m:ctrlPr>
                </m:eqArrPr>
                <m:e>
                  <m:r>
                    <w:rPr>
                      <w:rFonts w:ascii="Cambria Math" w:hAnsi="Cambria Math" w:cs="Times New Roman"/>
                      <w:sz w:val="20"/>
                      <w:szCs w:val="20"/>
                    </w:rPr>
                    <m:t>0 if i ≠ j</m:t>
                  </m:r>
                </m:e>
                <m:e>
                  <m:r>
                    <w:rPr>
                      <w:rFonts w:ascii="Cambria Math" w:hAnsi="Cambria Math" w:cs="Times New Roman"/>
                      <w:sz w:val="20"/>
                      <w:szCs w:val="20"/>
                    </w:rPr>
                    <m:t>1-tan</m:t>
                  </m:r>
                  <m:sSup>
                    <m:sSupPr>
                      <m:ctrlPr>
                        <w:rPr>
                          <w:rFonts w:ascii="Cambria Math" w:hAnsi="Cambria Math" w:cs="Times New Roman"/>
                          <w:i/>
                          <w:sz w:val="20"/>
                          <w:szCs w:val="20"/>
                        </w:rPr>
                      </m:ctrlPr>
                    </m:sSupPr>
                    <m:e>
                      <m:r>
                        <w:rPr>
                          <w:rFonts w:ascii="Cambria Math" w:hAnsi="Cambria Math" w:cs="Times New Roman"/>
                          <w:sz w:val="20"/>
                          <w:szCs w:val="20"/>
                        </w:rPr>
                        <m:t>h</m:t>
                      </m:r>
                    </m:e>
                    <m:sup>
                      <m:r>
                        <w:rPr>
                          <w:rFonts w:ascii="Cambria Math" w:hAnsi="Cambria Math" w:cs="Times New Roman"/>
                          <w:sz w:val="20"/>
                          <w:szCs w:val="20"/>
                        </w:rPr>
                        <m:t>2</m:t>
                      </m:r>
                    </m:sup>
                  </m:sSup>
                  <m:d>
                    <m:dPr>
                      <m:ctrlPr>
                        <w:rPr>
                          <w:rFonts w:ascii="Cambria Math" w:hAnsi="Cambria Math" w:cs="Times New Roman"/>
                          <w:i/>
                          <w:sz w:val="20"/>
                          <w:szCs w:val="20"/>
                        </w:rPr>
                      </m:ctrlPr>
                    </m:dPr>
                    <m:e>
                      <m:sSup>
                        <m:sSupPr>
                          <m:ctrlPr>
                            <w:rPr>
                              <w:rFonts w:ascii="Cambria Math" w:hAnsi="Cambria Math" w:cs="Times New Roman"/>
                              <w:sz w:val="20"/>
                              <w:szCs w:val="20"/>
                            </w:rPr>
                          </m:ctrlPr>
                        </m:sSupPr>
                        <m:e>
                          <m:sSub>
                            <m:sSubPr>
                              <m:ctrlPr>
                                <w:rPr>
                                  <w:rFonts w:ascii="Cambria Math" w:hAnsi="Cambria Math" w:cs="Times New Roman"/>
                                  <w:i/>
                                  <w:iCs/>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e>
                  </m:d>
                  <m:r>
                    <w:rPr>
                      <w:rFonts w:ascii="Cambria Math" w:hAnsi="Cambria Math" w:cs="Times New Roman"/>
                      <w:sz w:val="20"/>
                      <w:szCs w:val="20"/>
                    </w:rPr>
                    <m:t xml:space="preserve"> if i=j</m:t>
                  </m:r>
                </m:e>
              </m:eqArr>
            </m:e>
          </m:d>
          <m: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N</m:t>
                  </m:r>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num>
            <m:den>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a</m:t>
                  </m:r>
                </m:e>
                <m:sup>
                  <m:d>
                    <m:dPr>
                      <m:begChr m:val="["/>
                      <m:endChr m:val="]"/>
                      <m:ctrlPr>
                        <w:rPr>
                          <w:rFonts w:ascii="Cambria Math" w:hAnsi="Cambria Math" w:cs="Times New Roman"/>
                          <w:sz w:val="20"/>
                          <w:szCs w:val="20"/>
                        </w:rPr>
                      </m:ctrlPr>
                    </m:dPr>
                    <m:e>
                      <m:r>
                        <w:rPr>
                          <w:rFonts w:ascii="Cambria Math" w:hAnsi="Cambria Math" w:cs="Times New Roman"/>
                          <w:sz w:val="20"/>
                          <w:szCs w:val="20"/>
                        </w:rPr>
                        <m:t>l-1</m:t>
                      </m:r>
                    </m:e>
                  </m:d>
                </m:sup>
              </m:sSup>
            </m:den>
          </m:f>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p>
                    <m:sSupPr>
                      <m:ctrlPr>
                        <w:rPr>
                          <w:rFonts w:ascii="Cambria Math" w:hAnsi="Cambria Math" w:cs="Times New Roman"/>
                          <w:sz w:val="20"/>
                          <w:szCs w:val="20"/>
                        </w:rPr>
                      </m:ctrlPr>
                    </m:sSupPr>
                    <m:e>
                      <m:r>
                        <w:rPr>
                          <w:rFonts w:ascii="Cambria Math" w:hAnsi="Cambria Math" w:cs="Times New Roman"/>
                          <w:sz w:val="20"/>
                          <w:szCs w:val="20"/>
                        </w:rPr>
                        <m:t>W</m:t>
                      </m:r>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e>
              </m:d>
            </m:e>
            <m:sup>
              <m:r>
                <w:rPr>
                  <w:rFonts w:ascii="Cambria Math" w:hAnsi="Cambria Math" w:cs="Times New Roman"/>
                  <w:sz w:val="20"/>
                  <w:szCs w:val="20"/>
                </w:rPr>
                <m:t>T</m:t>
              </m:r>
            </m:sup>
          </m:sSup>
          <m:r>
            <w:rPr>
              <w:rFonts w:ascii="Cambria Math" w:hAnsi="Cambria Math" w:cs="Times New Roman"/>
              <w:sz w:val="20"/>
              <w:szCs w:val="20"/>
            </w:rPr>
            <m:t xml:space="preserve">, </m:t>
          </m:r>
          <m:f>
            <m:fPr>
              <m:ctrlPr>
                <w:rPr>
                  <w:rFonts w:ascii="Cambria Math" w:hAnsi="Cambria Math" w:cs="Times New Roman"/>
                  <w:sz w:val="20"/>
                  <w:szCs w:val="20"/>
                </w:rPr>
              </m:ctrlPr>
            </m:fPr>
            <m:num>
              <m:r>
                <w:rPr>
                  <w:rFonts w:ascii="Cambria Math" w:hAnsi="Cambria Math" w:cs="Times New Roman"/>
                  <w:sz w:val="20"/>
                  <w:szCs w:val="20"/>
                </w:rPr>
                <m:t>∂</m:t>
              </m:r>
              <m:sSup>
                <m:sSupPr>
                  <m:ctrlPr>
                    <w:rPr>
                      <w:rFonts w:ascii="Cambria Math" w:hAnsi="Cambria Math" w:cs="Times New Roman"/>
                      <w:sz w:val="20"/>
                      <w:szCs w:val="20"/>
                    </w:rPr>
                  </m:ctrlPr>
                </m:sSupPr>
                <m:e>
                  <m:sSub>
                    <m:sSubPr>
                      <m:ctrlPr>
                        <w:rPr>
                          <w:rFonts w:ascii="Cambria Math" w:hAnsi="Cambria Math" w:cs="Times New Roman"/>
                          <w:i/>
                          <w:iCs/>
                          <w:sz w:val="20"/>
                          <w:szCs w:val="20"/>
                        </w:rPr>
                      </m:ctrlPr>
                    </m:sSubPr>
                    <m:e>
                      <m:r>
                        <w:rPr>
                          <w:rFonts w:ascii="Cambria Math" w:hAnsi="Cambria Math" w:cs="Times New Roman"/>
                          <w:sz w:val="20"/>
                          <w:szCs w:val="20"/>
                        </w:rPr>
                        <m:t>N</m:t>
                      </m:r>
                    </m:e>
                    <m:sub>
                      <m:r>
                        <w:rPr>
                          <w:rFonts w:ascii="Cambria Math" w:hAnsi="Cambria Math" w:cs="Times New Roman"/>
                          <w:sz w:val="20"/>
                          <w:szCs w:val="20"/>
                        </w:rPr>
                        <m:t>j</m:t>
                      </m:r>
                    </m:sub>
                  </m:sSub>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num>
            <m:den>
              <m:r>
                <w:rPr>
                  <w:rFonts w:ascii="Cambria Math" w:hAnsi="Cambria Math" w:cs="Times New Roman"/>
                  <w:sz w:val="20"/>
                  <w:szCs w:val="20"/>
                </w:rPr>
                <m:t>∂</m:t>
              </m:r>
              <m:sSup>
                <m:sSupPr>
                  <m:ctrlPr>
                    <w:rPr>
                      <w:rFonts w:ascii="Cambria Math" w:hAnsi="Cambria Math" w:cs="Times New Roman"/>
                      <w:sz w:val="20"/>
                      <w:szCs w:val="20"/>
                    </w:rPr>
                  </m:ctrlPr>
                </m:sSupPr>
                <m:e>
                  <m:sSub>
                    <m:sSubPr>
                      <m:ctrlPr>
                        <w:rPr>
                          <w:rFonts w:ascii="Cambria Math" w:hAnsi="Cambria Math" w:cs="Times New Roman"/>
                          <w:i/>
                          <w:iCs/>
                          <w:sz w:val="20"/>
                          <w:szCs w:val="20"/>
                        </w:rPr>
                      </m:ctrlPr>
                    </m:sSubPr>
                    <m:e>
                      <m:r>
                        <w:rPr>
                          <w:rFonts w:ascii="Cambria Math" w:hAnsi="Cambria Math" w:cs="Times New Roman"/>
                          <w:sz w:val="20"/>
                          <w:szCs w:val="20"/>
                        </w:rPr>
                        <m:t>b</m:t>
                      </m:r>
                    </m:e>
                    <m:sub>
                      <m:r>
                        <w:rPr>
                          <w:rFonts w:ascii="Cambria Math" w:hAnsi="Cambria Math" w:cs="Times New Roman"/>
                          <w:sz w:val="20"/>
                          <w:szCs w:val="20"/>
                        </w:rPr>
                        <m:t>i</m:t>
                      </m:r>
                    </m:sub>
                  </m:sSub>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den>
          </m:f>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eqArr>
                <m:eqArrPr>
                  <m:ctrlPr>
                    <w:rPr>
                      <w:rFonts w:ascii="Cambria Math" w:hAnsi="Cambria Math" w:cs="Times New Roman"/>
                      <w:i/>
                      <w:sz w:val="20"/>
                      <w:szCs w:val="20"/>
                    </w:rPr>
                  </m:ctrlPr>
                </m:eqArrPr>
                <m:e>
                  <m:r>
                    <w:rPr>
                      <w:rFonts w:ascii="Cambria Math" w:hAnsi="Cambria Math" w:cs="Times New Roman"/>
                      <w:sz w:val="20"/>
                      <w:szCs w:val="20"/>
                    </w:rPr>
                    <m:t>0 if i ≠ j</m:t>
                  </m:r>
                </m:e>
                <m:e>
                  <m:r>
                    <w:rPr>
                      <w:rFonts w:ascii="Cambria Math" w:hAnsi="Cambria Math" w:cs="Times New Roman"/>
                      <w:sz w:val="20"/>
                      <w:szCs w:val="20"/>
                    </w:rPr>
                    <m:t xml:space="preserve">1 if i =j </m:t>
                  </m:r>
                </m:e>
              </m:eqArr>
            </m:e>
          </m:d>
          <m:r>
            <w:rPr>
              <w:rFonts w:ascii="Cambria Math" w:hAnsi="Cambria Math" w:cs="Times New Roman"/>
              <w:sz w:val="20"/>
              <w:szCs w:val="20"/>
            </w:rPr>
            <m:t xml:space="preserve">, </m:t>
          </m:r>
          <m:f>
            <m:fPr>
              <m:ctrlPr>
                <w:rPr>
                  <w:rFonts w:ascii="Cambria Math" w:hAnsi="Cambria Math" w:cs="Times New Roman"/>
                  <w:sz w:val="20"/>
                  <w:szCs w:val="20"/>
                </w:rPr>
              </m:ctrlPr>
            </m:fPr>
            <m:num>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N</m:t>
                  </m:r>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num>
            <m:den>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W</m:t>
                  </m:r>
                </m:e>
                <m:sup>
                  <m:d>
                    <m:dPr>
                      <m:begChr m:val="["/>
                      <m:endChr m:val="]"/>
                      <m:ctrlPr>
                        <w:rPr>
                          <w:rFonts w:ascii="Cambria Math" w:hAnsi="Cambria Math" w:cs="Times New Roman"/>
                          <w:sz w:val="20"/>
                          <w:szCs w:val="20"/>
                        </w:rPr>
                      </m:ctrlPr>
                    </m:dPr>
                    <m:e>
                      <m:r>
                        <w:rPr>
                          <w:rFonts w:ascii="Cambria Math" w:hAnsi="Cambria Math" w:cs="Times New Roman"/>
                          <w:sz w:val="20"/>
                          <w:szCs w:val="20"/>
                        </w:rPr>
                        <m:t>l</m:t>
                      </m:r>
                    </m:e>
                  </m:d>
                </m:sup>
              </m:sSup>
            </m:den>
          </m:f>
          <m:r>
            <w:rPr>
              <w:rFonts w:ascii="Cambria Math" w:hAnsi="Cambria Math" w:cs="Times New Roman"/>
              <w:sz w:val="20"/>
              <w:szCs w:val="20"/>
            </w:rPr>
            <m:t xml:space="preserve"> =</m:t>
          </m:r>
          <m:sSup>
            <m:sSupPr>
              <m:ctrlPr>
                <w:rPr>
                  <w:rFonts w:ascii="Cambria Math" w:hAnsi="Cambria Math" w:cs="Times New Roman"/>
                  <w:sz w:val="20"/>
                  <w:szCs w:val="20"/>
                </w:rPr>
              </m:ctrlPr>
            </m:sSupPr>
            <m:e>
              <m:r>
                <w:rPr>
                  <w:rFonts w:ascii="Cambria Math" w:hAnsi="Cambria Math" w:cs="Times New Roman"/>
                  <w:sz w:val="20"/>
                  <w:szCs w:val="20"/>
                </w:rPr>
                <m:t>a</m:t>
              </m:r>
            </m:e>
            <m:sup>
              <m:d>
                <m:dPr>
                  <m:begChr m:val="["/>
                  <m:endChr m:val="]"/>
                  <m:ctrlPr>
                    <w:rPr>
                      <w:rFonts w:ascii="Cambria Math" w:hAnsi="Cambria Math" w:cs="Times New Roman"/>
                      <w:sz w:val="20"/>
                      <w:szCs w:val="20"/>
                    </w:rPr>
                  </m:ctrlPr>
                </m:dPr>
                <m:e>
                  <m:r>
                    <w:rPr>
                      <w:rFonts w:ascii="Cambria Math" w:hAnsi="Cambria Math" w:cs="Times New Roman"/>
                      <w:sz w:val="20"/>
                      <w:szCs w:val="20"/>
                    </w:rPr>
                    <m:t>l-1</m:t>
                  </m:r>
                </m:e>
              </m:d>
            </m:sup>
          </m:sSup>
          <m:r>
            <w:rPr>
              <w:rFonts w:ascii="Cambria Math" w:hAnsi="Cambria Math" w:cs="Times New Roman"/>
              <w:sz w:val="20"/>
              <w:szCs w:val="20"/>
            </w:rPr>
            <m:t xml:space="preserve"> </m:t>
          </m:r>
        </m:oMath>
      </m:oMathPara>
    </w:p>
    <w:tbl>
      <w:tblPr>
        <w:tblStyle w:val="TableGrid"/>
        <w:tblpPr w:leftFromText="180" w:rightFromText="180" w:vertAnchor="text" w:horzAnchor="page" w:tblpX="5751" w:tblpY="175"/>
        <w:tblW w:w="0" w:type="auto"/>
        <w:tblLook w:val="04A0" w:firstRow="1" w:lastRow="0" w:firstColumn="1" w:lastColumn="0" w:noHBand="0" w:noVBand="1"/>
      </w:tblPr>
      <w:tblGrid>
        <w:gridCol w:w="613"/>
        <w:gridCol w:w="613"/>
        <w:gridCol w:w="922"/>
        <w:gridCol w:w="922"/>
        <w:gridCol w:w="509"/>
        <w:gridCol w:w="612"/>
        <w:gridCol w:w="612"/>
        <w:gridCol w:w="1311"/>
      </w:tblGrid>
      <w:tr w:rsidR="004922D9" w14:paraId="28EFFDF4" w14:textId="77777777" w:rsidTr="00FD5634">
        <w:trPr>
          <w:trHeight w:val="278"/>
        </w:trPr>
        <w:tc>
          <w:tcPr>
            <w:tcW w:w="0" w:type="auto"/>
            <w:gridSpan w:val="2"/>
            <w:tcBorders>
              <w:bottom w:val="single" w:sz="4" w:space="0" w:color="000000" w:themeColor="text1"/>
            </w:tcBorders>
            <w:shd w:val="clear" w:color="auto" w:fill="CCECFF" w:themeFill="accent1" w:themeFillTint="33"/>
          </w:tcPr>
          <w:p w14:paraId="50C2C32C" w14:textId="77777777" w:rsidR="004922D9" w:rsidRDefault="004922D9" w:rsidP="00FD5634">
            <w:pPr>
              <w:pStyle w:val="Body"/>
              <w:jc w:val="right"/>
              <w:rPr>
                <w:rFonts w:ascii="Cambria Math" w:hAnsi="Cambria Math" w:cs="Times New Roman"/>
                <w:sz w:val="20"/>
                <w:szCs w:val="20"/>
              </w:rPr>
            </w:pPr>
            <m:oMathPara>
              <m:oMath>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N</m:t>
                    </m:r>
                  </m:e>
                  <m:sup>
                    <m:d>
                      <m:dPr>
                        <m:begChr m:val="["/>
                        <m:endChr m:val="]"/>
                        <m:ctrlPr>
                          <w:rPr>
                            <w:rFonts w:ascii="Cambria Math" w:hAnsi="Cambria Math" w:cs="Times New Roman"/>
                            <w:sz w:val="20"/>
                            <w:szCs w:val="20"/>
                          </w:rPr>
                        </m:ctrlPr>
                      </m:dPr>
                      <m:e>
                        <m:r>
                          <m:rPr>
                            <m:sty m:val="p"/>
                          </m:rPr>
                          <w:rPr>
                            <w:rFonts w:ascii="Cambria Math" w:hAnsi="Cambria Math" w:cs="Times New Roman"/>
                            <w:sz w:val="20"/>
                            <w:szCs w:val="20"/>
                          </w:rPr>
                          <m:t>3</m:t>
                        </m:r>
                      </m:e>
                    </m:d>
                  </m:sup>
                </m:sSup>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a</m:t>
                    </m:r>
                  </m:e>
                  <m:sup>
                    <m:d>
                      <m:dPr>
                        <m:begChr m:val="["/>
                        <m:endChr m:val="]"/>
                        <m:ctrlPr>
                          <w:rPr>
                            <w:rFonts w:ascii="Cambria Math" w:hAnsi="Cambria Math" w:cs="Times New Roman"/>
                            <w:i/>
                            <w:sz w:val="20"/>
                            <w:szCs w:val="20"/>
                          </w:rPr>
                        </m:ctrlPr>
                      </m:dPr>
                      <m:e>
                        <m:r>
                          <w:rPr>
                            <w:rFonts w:ascii="Cambria Math" w:hAnsi="Cambria Math" w:cs="Times New Roman"/>
                            <w:sz w:val="20"/>
                            <w:szCs w:val="20"/>
                          </w:rPr>
                          <m:t>2</m:t>
                        </m:r>
                      </m:e>
                    </m:d>
                  </m:sup>
                </m:sSup>
              </m:oMath>
            </m:oMathPara>
          </w:p>
        </w:tc>
        <w:tc>
          <w:tcPr>
            <w:tcW w:w="0" w:type="auto"/>
            <w:gridSpan w:val="2"/>
            <w:tcBorders>
              <w:bottom w:val="single" w:sz="4" w:space="0" w:color="000000" w:themeColor="text1"/>
            </w:tcBorders>
            <w:shd w:val="clear" w:color="auto" w:fill="CCECFF" w:themeFill="accent1" w:themeFillTint="33"/>
          </w:tcPr>
          <w:p w14:paraId="5AC65569" w14:textId="77777777" w:rsidR="004922D9" w:rsidRDefault="004922D9" w:rsidP="00FD5634">
            <w:pPr>
              <w:pStyle w:val="Body"/>
              <w:rPr>
                <w:rFonts w:ascii="Cambria Math" w:hAnsi="Cambria Math" w:cs="Times New Roman"/>
                <w:sz w:val="20"/>
                <w:szCs w:val="20"/>
              </w:rPr>
            </w:pPr>
            <m:oMathPara>
              <m:oMath>
                <m:r>
                  <m:rPr>
                    <m:sty m:val="p"/>
                  </m:rPr>
                  <w:rPr>
                    <w:rFonts w:ascii="Cambria Math" w:hAnsi="Cambria Math" w:cs="Times New Roman"/>
                    <w:sz w:val="20"/>
                    <w:szCs w:val="20"/>
                  </w:rPr>
                  <m:t>∂</m:t>
                </m:r>
                <m:sSup>
                  <m:sSupPr>
                    <m:ctrlPr>
                      <w:rPr>
                        <w:rFonts w:ascii="Cambria Math" w:hAnsi="Cambria Math" w:cs="Times New Roman"/>
                        <w:sz w:val="20"/>
                        <w:szCs w:val="20"/>
                      </w:rPr>
                    </m:ctrlPr>
                  </m:sSupPr>
                  <m:e>
                    <m:r>
                      <m:rPr>
                        <m:sty m:val="p"/>
                      </m:rPr>
                      <w:rPr>
                        <w:rFonts w:ascii="Cambria Math" w:hAnsi="Cambria Math" w:cs="Times New Roman"/>
                        <w:sz w:val="20"/>
                        <w:szCs w:val="20"/>
                      </w:rPr>
                      <m:t>a</m:t>
                    </m:r>
                  </m:e>
                  <m:sup>
                    <m:d>
                      <m:dPr>
                        <m:begChr m:val="["/>
                        <m:endChr m:val="]"/>
                        <m:ctrlPr>
                          <w:rPr>
                            <w:rFonts w:ascii="Cambria Math" w:hAnsi="Cambria Math" w:cs="Times New Roman"/>
                            <w:sz w:val="20"/>
                            <w:szCs w:val="20"/>
                          </w:rPr>
                        </m:ctrlPr>
                      </m:dPr>
                      <m:e>
                        <m:r>
                          <w:rPr>
                            <w:rFonts w:ascii="Cambria Math" w:hAnsi="Cambria Math" w:cs="Times New Roman"/>
                            <w:sz w:val="20"/>
                            <w:szCs w:val="20"/>
                          </w:rPr>
                          <m:t>2</m:t>
                        </m:r>
                      </m:e>
                    </m:d>
                  </m:sup>
                </m:sSup>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N</m:t>
                    </m:r>
                  </m:e>
                  <m:sup>
                    <m:d>
                      <m:dPr>
                        <m:begChr m:val="["/>
                        <m:endChr m:val="]"/>
                        <m:ctrlPr>
                          <w:rPr>
                            <w:rFonts w:ascii="Cambria Math" w:hAnsi="Cambria Math" w:cs="Times New Roman"/>
                            <w:i/>
                            <w:sz w:val="20"/>
                            <w:szCs w:val="20"/>
                          </w:rPr>
                        </m:ctrlPr>
                      </m:dPr>
                      <m:e>
                        <m:r>
                          <w:rPr>
                            <w:rFonts w:ascii="Cambria Math" w:hAnsi="Cambria Math" w:cs="Times New Roman"/>
                            <w:sz w:val="20"/>
                            <w:szCs w:val="20"/>
                          </w:rPr>
                          <m:t>2</m:t>
                        </m:r>
                      </m:e>
                    </m:d>
                  </m:sup>
                </m:sSup>
              </m:oMath>
            </m:oMathPara>
          </w:p>
        </w:tc>
        <w:tc>
          <w:tcPr>
            <w:tcW w:w="0" w:type="auto"/>
            <w:tcBorders>
              <w:bottom w:val="single" w:sz="4" w:space="0" w:color="000000" w:themeColor="text1"/>
            </w:tcBorders>
            <w:shd w:val="clear" w:color="auto" w:fill="CCECFF" w:themeFill="accent1" w:themeFillTint="33"/>
          </w:tcPr>
          <w:p w14:paraId="05C7829A" w14:textId="77777777" w:rsidR="004922D9" w:rsidRDefault="00B90A07" w:rsidP="00FD5634">
            <w:pPr>
              <w:pStyle w:val="Body"/>
              <w:rPr>
                <w:rFonts w:ascii="Cambria Math" w:hAnsi="Cambria Math" w:cs="Times New Roman"/>
                <w:sz w:val="20"/>
                <w:szCs w:val="20"/>
              </w:rPr>
            </w:pPr>
            <m:oMathPara>
              <m:oMath>
                <m:sSup>
                  <m:sSupPr>
                    <m:ctrlPr>
                      <w:rPr>
                        <w:rFonts w:ascii="Cambria Math" w:hAnsi="Cambria Math" w:cs="Times New Roman"/>
                        <w:sz w:val="20"/>
                        <w:szCs w:val="20"/>
                      </w:rPr>
                    </m:ctrlPr>
                  </m:sSupPr>
                  <m:e>
                    <m:r>
                      <m:rPr>
                        <m:sty m:val="p"/>
                      </m:rPr>
                      <w:rPr>
                        <w:rFonts w:ascii="Cambria Math" w:hAnsi="Cambria Math" w:cs="Times New Roman"/>
                        <w:sz w:val="20"/>
                        <w:szCs w:val="20"/>
                      </w:rPr>
                      <m:t>δ</m:t>
                    </m:r>
                  </m:e>
                  <m:sup>
                    <m:d>
                      <m:dPr>
                        <m:begChr m:val="["/>
                        <m:endChr m:val="]"/>
                        <m:ctrlPr>
                          <w:rPr>
                            <w:rFonts w:ascii="Cambria Math" w:hAnsi="Cambria Math" w:cs="Times New Roman"/>
                            <w:sz w:val="20"/>
                            <w:szCs w:val="20"/>
                          </w:rPr>
                        </m:ctrlPr>
                      </m:dPr>
                      <m:e>
                        <m:r>
                          <w:rPr>
                            <w:rFonts w:ascii="Cambria Math" w:hAnsi="Cambria Math" w:cs="Times New Roman"/>
                            <w:sz w:val="20"/>
                            <w:szCs w:val="20"/>
                          </w:rPr>
                          <m:t>2</m:t>
                        </m:r>
                      </m:e>
                    </m:d>
                  </m:sup>
                </m:sSup>
              </m:oMath>
            </m:oMathPara>
          </w:p>
        </w:tc>
        <w:tc>
          <w:tcPr>
            <w:tcW w:w="0" w:type="auto"/>
            <w:gridSpan w:val="2"/>
            <w:tcBorders>
              <w:bottom w:val="single" w:sz="4" w:space="0" w:color="000000" w:themeColor="text1"/>
            </w:tcBorders>
            <w:shd w:val="clear" w:color="auto" w:fill="CCECFF" w:themeFill="accent1" w:themeFillTint="33"/>
          </w:tcPr>
          <w:p w14:paraId="51E9FF2C" w14:textId="77777777" w:rsidR="004922D9" w:rsidRDefault="004922D9" w:rsidP="00FD5634">
            <w:pPr>
              <w:pStyle w:val="Body"/>
              <w:rPr>
                <w:rFonts w:ascii="Cambria Math" w:hAnsi="Cambria Math" w:cs="Times New Roman"/>
                <w:sz w:val="20"/>
                <w:szCs w:val="20"/>
              </w:rPr>
            </w:pPr>
            <m:oMathPara>
              <m:oMath>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N</m:t>
                    </m:r>
                  </m:e>
                  <m:sup>
                    <m:d>
                      <m:dPr>
                        <m:begChr m:val="["/>
                        <m:endChr m:val="]"/>
                        <m:ctrlPr>
                          <w:rPr>
                            <w:rFonts w:ascii="Cambria Math" w:hAnsi="Cambria Math" w:cs="Times New Roman"/>
                            <w:sz w:val="20"/>
                            <w:szCs w:val="20"/>
                          </w:rPr>
                        </m:ctrlPr>
                      </m:dPr>
                      <m:e>
                        <m:r>
                          <w:rPr>
                            <w:rFonts w:ascii="Cambria Math" w:hAnsi="Cambria Math" w:cs="Times New Roman"/>
                            <w:sz w:val="20"/>
                            <w:szCs w:val="20"/>
                          </w:rPr>
                          <m:t>2</m:t>
                        </m:r>
                      </m:e>
                    </m:d>
                  </m:sup>
                </m:sSup>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b</m:t>
                    </m:r>
                  </m:e>
                  <m:sup>
                    <m:d>
                      <m:dPr>
                        <m:begChr m:val="["/>
                        <m:endChr m:val="]"/>
                        <m:ctrlPr>
                          <w:rPr>
                            <w:rFonts w:ascii="Cambria Math" w:hAnsi="Cambria Math" w:cs="Times New Roman"/>
                            <w:i/>
                            <w:sz w:val="20"/>
                            <w:szCs w:val="20"/>
                          </w:rPr>
                        </m:ctrlPr>
                      </m:dPr>
                      <m:e>
                        <m:r>
                          <w:rPr>
                            <w:rFonts w:ascii="Cambria Math" w:hAnsi="Cambria Math" w:cs="Times New Roman"/>
                            <w:sz w:val="20"/>
                            <w:szCs w:val="20"/>
                          </w:rPr>
                          <m:t>2</m:t>
                        </m:r>
                      </m:e>
                    </m:d>
                  </m:sup>
                </m:sSup>
              </m:oMath>
            </m:oMathPara>
          </w:p>
        </w:tc>
        <w:tc>
          <w:tcPr>
            <w:tcW w:w="0" w:type="auto"/>
            <w:tcBorders>
              <w:bottom w:val="single" w:sz="4" w:space="0" w:color="000000" w:themeColor="text1"/>
            </w:tcBorders>
            <w:shd w:val="clear" w:color="auto" w:fill="CCECFF" w:themeFill="accent1" w:themeFillTint="33"/>
          </w:tcPr>
          <w:p w14:paraId="18EF21CA" w14:textId="77777777" w:rsidR="004922D9" w:rsidRDefault="004922D9" w:rsidP="00FD5634">
            <w:pPr>
              <w:pStyle w:val="Body"/>
              <w:rPr>
                <w:rFonts w:ascii="Cambria Math" w:hAnsi="Cambria Math" w:cs="Times New Roman"/>
                <w:sz w:val="20"/>
                <w:szCs w:val="20"/>
              </w:rPr>
            </w:pPr>
            <m:oMathPara>
              <m:oMath>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N</m:t>
                    </m:r>
                  </m:e>
                  <m:sup>
                    <m:d>
                      <m:dPr>
                        <m:begChr m:val="["/>
                        <m:endChr m:val="]"/>
                        <m:ctrlPr>
                          <w:rPr>
                            <w:rFonts w:ascii="Cambria Math" w:hAnsi="Cambria Math" w:cs="Times New Roman"/>
                            <w:sz w:val="20"/>
                            <w:szCs w:val="20"/>
                          </w:rPr>
                        </m:ctrlPr>
                      </m:dPr>
                      <m:e>
                        <m:r>
                          <w:rPr>
                            <w:rFonts w:ascii="Cambria Math" w:hAnsi="Cambria Math" w:cs="Times New Roman"/>
                            <w:sz w:val="20"/>
                            <w:szCs w:val="20"/>
                          </w:rPr>
                          <m:t>2</m:t>
                        </m:r>
                      </m:e>
                    </m:d>
                  </m:sup>
                </m:sSup>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W</m:t>
                    </m:r>
                  </m:e>
                  <m:sup>
                    <m:d>
                      <m:dPr>
                        <m:begChr m:val="["/>
                        <m:endChr m:val="]"/>
                        <m:ctrlPr>
                          <w:rPr>
                            <w:rFonts w:ascii="Cambria Math" w:hAnsi="Cambria Math" w:cs="Times New Roman"/>
                            <w:i/>
                            <w:sz w:val="20"/>
                            <w:szCs w:val="20"/>
                          </w:rPr>
                        </m:ctrlPr>
                      </m:dPr>
                      <m:e>
                        <m:r>
                          <w:rPr>
                            <w:rFonts w:ascii="Cambria Math" w:hAnsi="Cambria Math" w:cs="Times New Roman"/>
                            <w:sz w:val="20"/>
                            <w:szCs w:val="20"/>
                          </w:rPr>
                          <m:t>2</m:t>
                        </m:r>
                      </m:e>
                    </m:d>
                  </m:sup>
                </m:sSup>
              </m:oMath>
            </m:oMathPara>
          </w:p>
        </w:tc>
      </w:tr>
      <w:tr w:rsidR="004922D9" w14:paraId="1A9FEF98" w14:textId="77777777" w:rsidTr="00FD5634">
        <w:trPr>
          <w:trHeight w:val="235"/>
        </w:trPr>
        <w:tc>
          <w:tcPr>
            <w:tcW w:w="0" w:type="auto"/>
            <w:tcBorders>
              <w:bottom w:val="nil"/>
              <w:right w:val="nil"/>
            </w:tcBorders>
          </w:tcPr>
          <w:p w14:paraId="19EE3CA1" w14:textId="77777777" w:rsidR="004922D9" w:rsidRDefault="004922D9" w:rsidP="00FD5634">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left w:val="nil"/>
              <w:bottom w:val="nil"/>
            </w:tcBorders>
          </w:tcPr>
          <w:p w14:paraId="6398AECC" w14:textId="77777777" w:rsidR="004922D9" w:rsidRDefault="004922D9" w:rsidP="00FD5634">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bottom w:val="nil"/>
              <w:right w:val="nil"/>
            </w:tcBorders>
          </w:tcPr>
          <w:p w14:paraId="7376BECB" w14:textId="06BFF157" w:rsidR="004922D9" w:rsidRDefault="004922D9" w:rsidP="00FD5634">
            <w:pPr>
              <w:pStyle w:val="Body"/>
              <w:jc w:val="center"/>
              <w:rPr>
                <w:rFonts w:ascii="Cambria Math" w:hAnsi="Cambria Math" w:cs="Times New Roman"/>
                <w:sz w:val="20"/>
                <w:szCs w:val="20"/>
              </w:rPr>
            </w:pPr>
            <w:r>
              <w:rPr>
                <w:rFonts w:ascii="Cambria Math" w:hAnsi="Cambria Math" w:cs="Times New Roman"/>
                <w:sz w:val="20"/>
                <w:szCs w:val="20"/>
              </w:rPr>
              <w:t>0.0021</w:t>
            </w:r>
            <w:r w:rsidR="00FD5634">
              <w:rPr>
                <w:rFonts w:ascii="Cambria Math" w:hAnsi="Cambria Math" w:cs="Times New Roman"/>
                <w:sz w:val="20"/>
                <w:szCs w:val="20"/>
              </w:rPr>
              <w:t>6</w:t>
            </w:r>
          </w:p>
        </w:tc>
        <w:tc>
          <w:tcPr>
            <w:tcW w:w="0" w:type="auto"/>
            <w:tcBorders>
              <w:left w:val="nil"/>
              <w:bottom w:val="nil"/>
            </w:tcBorders>
          </w:tcPr>
          <w:p w14:paraId="2D826729" w14:textId="77777777" w:rsidR="004922D9" w:rsidRDefault="004922D9" w:rsidP="00FD5634">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bottom w:val="nil"/>
            </w:tcBorders>
          </w:tcPr>
          <w:p w14:paraId="7EBC5BA5" w14:textId="77777777" w:rsidR="004922D9" w:rsidRDefault="004922D9" w:rsidP="00FD5634">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bottom w:val="nil"/>
              <w:right w:val="nil"/>
            </w:tcBorders>
          </w:tcPr>
          <w:p w14:paraId="1B14BB49" w14:textId="77777777" w:rsidR="004922D9" w:rsidRDefault="004922D9" w:rsidP="00FD5634">
            <w:pPr>
              <w:pStyle w:val="Body"/>
              <w:jc w:val="center"/>
              <w:rPr>
                <w:rFonts w:ascii="Cambria Math" w:hAnsi="Cambria Math" w:cs="Times New Roman"/>
                <w:sz w:val="20"/>
                <w:szCs w:val="20"/>
              </w:rPr>
            </w:pPr>
            <w:r>
              <w:rPr>
                <w:rFonts w:ascii="Cambria Math" w:hAnsi="Cambria Math" w:cs="Times New Roman"/>
                <w:sz w:val="20"/>
                <w:szCs w:val="20"/>
              </w:rPr>
              <w:t>1</w:t>
            </w:r>
          </w:p>
        </w:tc>
        <w:tc>
          <w:tcPr>
            <w:tcW w:w="0" w:type="auto"/>
            <w:tcBorders>
              <w:left w:val="nil"/>
              <w:bottom w:val="nil"/>
            </w:tcBorders>
          </w:tcPr>
          <w:p w14:paraId="05619A31" w14:textId="77777777" w:rsidR="004922D9" w:rsidRDefault="004922D9" w:rsidP="00FD5634">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bottom w:val="nil"/>
            </w:tcBorders>
          </w:tcPr>
          <w:p w14:paraId="0C6505E6" w14:textId="77777777" w:rsidR="004922D9" w:rsidRDefault="004922D9" w:rsidP="00FD5634">
            <w:pPr>
              <w:pStyle w:val="Body"/>
              <w:jc w:val="center"/>
              <w:rPr>
                <w:rFonts w:ascii="Cambria Math" w:hAnsi="Cambria Math" w:cs="Times New Roman"/>
                <w:sz w:val="20"/>
                <w:szCs w:val="20"/>
              </w:rPr>
            </w:pPr>
            <w:r>
              <w:rPr>
                <w:rFonts w:ascii="Cambria Math" w:hAnsi="Cambria Math" w:cs="Times New Roman"/>
              </w:rPr>
              <w:t>0.999988</w:t>
            </w:r>
          </w:p>
        </w:tc>
      </w:tr>
      <w:tr w:rsidR="004922D9" w14:paraId="0DB28DAB" w14:textId="77777777" w:rsidTr="00FD5634">
        <w:trPr>
          <w:trHeight w:val="245"/>
        </w:trPr>
        <w:tc>
          <w:tcPr>
            <w:tcW w:w="0" w:type="auto"/>
            <w:tcBorders>
              <w:top w:val="nil"/>
              <w:bottom w:val="single" w:sz="4" w:space="0" w:color="auto"/>
              <w:right w:val="nil"/>
            </w:tcBorders>
          </w:tcPr>
          <w:p w14:paraId="04B7660D" w14:textId="77777777" w:rsidR="004922D9" w:rsidRDefault="004922D9" w:rsidP="00FD5634">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top w:val="nil"/>
              <w:left w:val="nil"/>
              <w:bottom w:val="single" w:sz="4" w:space="0" w:color="auto"/>
            </w:tcBorders>
          </w:tcPr>
          <w:p w14:paraId="0AD2AD4F" w14:textId="77777777" w:rsidR="004922D9" w:rsidRDefault="004922D9" w:rsidP="00FD5634">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top w:val="nil"/>
              <w:bottom w:val="single" w:sz="4" w:space="0" w:color="auto"/>
              <w:right w:val="nil"/>
            </w:tcBorders>
          </w:tcPr>
          <w:p w14:paraId="4F4F6619" w14:textId="77777777" w:rsidR="004922D9" w:rsidRDefault="004922D9" w:rsidP="00FD5634">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top w:val="nil"/>
              <w:left w:val="nil"/>
              <w:bottom w:val="single" w:sz="4" w:space="0" w:color="auto"/>
            </w:tcBorders>
          </w:tcPr>
          <w:p w14:paraId="340CA1FA" w14:textId="17100E2E" w:rsidR="004922D9" w:rsidRDefault="004922D9" w:rsidP="00FD5634">
            <w:pPr>
              <w:pStyle w:val="Body"/>
              <w:jc w:val="center"/>
              <w:rPr>
                <w:rFonts w:ascii="Cambria Math" w:hAnsi="Cambria Math" w:cs="Times New Roman"/>
                <w:sz w:val="20"/>
                <w:szCs w:val="20"/>
              </w:rPr>
            </w:pPr>
            <w:r>
              <w:rPr>
                <w:rFonts w:ascii="Cambria Math" w:hAnsi="Cambria Math" w:cs="Times New Roman"/>
                <w:sz w:val="20"/>
                <w:szCs w:val="20"/>
              </w:rPr>
              <w:t>0.0021</w:t>
            </w:r>
            <w:r w:rsidR="00FD5634">
              <w:rPr>
                <w:rFonts w:ascii="Cambria Math" w:hAnsi="Cambria Math" w:cs="Times New Roman"/>
                <w:sz w:val="20"/>
                <w:szCs w:val="20"/>
              </w:rPr>
              <w:t>6</w:t>
            </w:r>
          </w:p>
        </w:tc>
        <w:tc>
          <w:tcPr>
            <w:tcW w:w="0" w:type="auto"/>
            <w:tcBorders>
              <w:top w:val="nil"/>
              <w:bottom w:val="single" w:sz="4" w:space="0" w:color="auto"/>
            </w:tcBorders>
          </w:tcPr>
          <w:p w14:paraId="63AEC5F1" w14:textId="77777777" w:rsidR="004922D9" w:rsidRDefault="004922D9" w:rsidP="00FD5634">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top w:val="nil"/>
              <w:bottom w:val="single" w:sz="4" w:space="0" w:color="auto"/>
              <w:right w:val="nil"/>
            </w:tcBorders>
          </w:tcPr>
          <w:p w14:paraId="42EC8B63" w14:textId="77777777" w:rsidR="004922D9" w:rsidRDefault="004922D9" w:rsidP="00FD5634">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top w:val="nil"/>
              <w:left w:val="nil"/>
              <w:bottom w:val="single" w:sz="4" w:space="0" w:color="auto"/>
            </w:tcBorders>
          </w:tcPr>
          <w:p w14:paraId="07AC30D5" w14:textId="77777777" w:rsidR="004922D9" w:rsidRDefault="004922D9" w:rsidP="00FD5634">
            <w:pPr>
              <w:pStyle w:val="Body"/>
              <w:jc w:val="center"/>
              <w:rPr>
                <w:rFonts w:ascii="Cambria Math" w:hAnsi="Cambria Math" w:cs="Times New Roman"/>
                <w:sz w:val="20"/>
                <w:szCs w:val="20"/>
              </w:rPr>
            </w:pPr>
            <w:r>
              <w:rPr>
                <w:rFonts w:ascii="Cambria Math" w:hAnsi="Cambria Math" w:cs="Times New Roman"/>
                <w:sz w:val="20"/>
                <w:szCs w:val="20"/>
              </w:rPr>
              <w:t>1</w:t>
            </w:r>
          </w:p>
        </w:tc>
        <w:tc>
          <w:tcPr>
            <w:tcW w:w="0" w:type="auto"/>
            <w:tcBorders>
              <w:top w:val="nil"/>
              <w:bottom w:val="nil"/>
            </w:tcBorders>
          </w:tcPr>
          <w:p w14:paraId="73DA0303" w14:textId="77777777" w:rsidR="004922D9" w:rsidRDefault="004922D9" w:rsidP="00FD5634">
            <w:pPr>
              <w:pStyle w:val="Body"/>
              <w:jc w:val="center"/>
              <w:rPr>
                <w:rFonts w:ascii="Cambria Math" w:hAnsi="Cambria Math" w:cs="Times New Roman"/>
                <w:sz w:val="20"/>
                <w:szCs w:val="20"/>
              </w:rPr>
            </w:pPr>
            <w:r>
              <w:rPr>
                <w:rFonts w:ascii="Cambria Math" w:hAnsi="Cambria Math" w:cs="Times New Roman"/>
              </w:rPr>
              <w:t>0.761594</w:t>
            </w:r>
          </w:p>
        </w:tc>
      </w:tr>
      <w:tr w:rsidR="004922D9" w14:paraId="413101A3" w14:textId="77777777" w:rsidTr="00FD5634">
        <w:trPr>
          <w:trHeight w:val="245"/>
        </w:trPr>
        <w:tc>
          <w:tcPr>
            <w:tcW w:w="0" w:type="auto"/>
            <w:tcBorders>
              <w:top w:val="single" w:sz="4" w:space="0" w:color="auto"/>
              <w:left w:val="nil"/>
              <w:bottom w:val="nil"/>
              <w:right w:val="nil"/>
            </w:tcBorders>
          </w:tcPr>
          <w:p w14:paraId="15F18B1A" w14:textId="77777777" w:rsidR="004922D9" w:rsidRDefault="004922D9" w:rsidP="00FD5634">
            <w:pPr>
              <w:pStyle w:val="Body"/>
              <w:jc w:val="center"/>
              <w:rPr>
                <w:rFonts w:ascii="Cambria Math" w:hAnsi="Cambria Math" w:cs="Times New Roman"/>
                <w:sz w:val="20"/>
                <w:szCs w:val="20"/>
              </w:rPr>
            </w:pPr>
          </w:p>
        </w:tc>
        <w:tc>
          <w:tcPr>
            <w:tcW w:w="0" w:type="auto"/>
            <w:tcBorders>
              <w:top w:val="single" w:sz="4" w:space="0" w:color="auto"/>
              <w:left w:val="nil"/>
              <w:bottom w:val="nil"/>
              <w:right w:val="nil"/>
            </w:tcBorders>
          </w:tcPr>
          <w:p w14:paraId="6E721DD6" w14:textId="77777777" w:rsidR="004922D9" w:rsidRDefault="004922D9" w:rsidP="00FD5634">
            <w:pPr>
              <w:pStyle w:val="Body"/>
              <w:jc w:val="center"/>
              <w:rPr>
                <w:rFonts w:ascii="Cambria Math" w:hAnsi="Cambria Math" w:cs="Times New Roman"/>
                <w:sz w:val="20"/>
                <w:szCs w:val="20"/>
              </w:rPr>
            </w:pPr>
          </w:p>
        </w:tc>
        <w:tc>
          <w:tcPr>
            <w:tcW w:w="0" w:type="auto"/>
            <w:tcBorders>
              <w:top w:val="single" w:sz="4" w:space="0" w:color="auto"/>
              <w:left w:val="nil"/>
              <w:bottom w:val="nil"/>
              <w:right w:val="nil"/>
            </w:tcBorders>
          </w:tcPr>
          <w:p w14:paraId="2AEFA031" w14:textId="77777777" w:rsidR="004922D9" w:rsidRDefault="004922D9" w:rsidP="00FD5634">
            <w:pPr>
              <w:pStyle w:val="Body"/>
              <w:jc w:val="center"/>
              <w:rPr>
                <w:rFonts w:ascii="Cambria Math" w:hAnsi="Cambria Math" w:cs="Times New Roman"/>
                <w:sz w:val="20"/>
                <w:szCs w:val="20"/>
              </w:rPr>
            </w:pPr>
          </w:p>
        </w:tc>
        <w:tc>
          <w:tcPr>
            <w:tcW w:w="0" w:type="auto"/>
            <w:tcBorders>
              <w:top w:val="single" w:sz="4" w:space="0" w:color="auto"/>
              <w:left w:val="nil"/>
              <w:bottom w:val="nil"/>
              <w:right w:val="nil"/>
            </w:tcBorders>
          </w:tcPr>
          <w:p w14:paraId="45E13E9C" w14:textId="77777777" w:rsidR="004922D9" w:rsidRDefault="004922D9" w:rsidP="00FD5634">
            <w:pPr>
              <w:pStyle w:val="Body"/>
              <w:jc w:val="center"/>
              <w:rPr>
                <w:rFonts w:ascii="Cambria Math" w:hAnsi="Cambria Math" w:cs="Times New Roman"/>
                <w:sz w:val="20"/>
                <w:szCs w:val="20"/>
              </w:rPr>
            </w:pPr>
          </w:p>
        </w:tc>
        <w:tc>
          <w:tcPr>
            <w:tcW w:w="0" w:type="auto"/>
            <w:tcBorders>
              <w:top w:val="single" w:sz="4" w:space="0" w:color="auto"/>
              <w:left w:val="nil"/>
              <w:bottom w:val="nil"/>
              <w:right w:val="nil"/>
            </w:tcBorders>
          </w:tcPr>
          <w:p w14:paraId="6D2BB319" w14:textId="77777777" w:rsidR="004922D9" w:rsidRDefault="004922D9" w:rsidP="00FD5634">
            <w:pPr>
              <w:pStyle w:val="Body"/>
              <w:jc w:val="center"/>
              <w:rPr>
                <w:rFonts w:ascii="Cambria Math" w:hAnsi="Cambria Math" w:cs="Times New Roman"/>
                <w:sz w:val="20"/>
                <w:szCs w:val="20"/>
              </w:rPr>
            </w:pPr>
          </w:p>
        </w:tc>
        <w:tc>
          <w:tcPr>
            <w:tcW w:w="0" w:type="auto"/>
            <w:tcBorders>
              <w:top w:val="single" w:sz="4" w:space="0" w:color="auto"/>
              <w:left w:val="nil"/>
              <w:bottom w:val="nil"/>
              <w:right w:val="nil"/>
            </w:tcBorders>
          </w:tcPr>
          <w:p w14:paraId="4082AA69" w14:textId="77777777" w:rsidR="004922D9" w:rsidRDefault="004922D9" w:rsidP="00FD5634">
            <w:pPr>
              <w:pStyle w:val="Body"/>
              <w:jc w:val="center"/>
              <w:rPr>
                <w:rFonts w:ascii="Cambria Math" w:hAnsi="Cambria Math" w:cs="Times New Roman"/>
                <w:sz w:val="20"/>
                <w:szCs w:val="20"/>
              </w:rPr>
            </w:pPr>
          </w:p>
        </w:tc>
        <w:tc>
          <w:tcPr>
            <w:tcW w:w="0" w:type="auto"/>
            <w:tcBorders>
              <w:top w:val="single" w:sz="4" w:space="0" w:color="auto"/>
              <w:left w:val="nil"/>
              <w:bottom w:val="nil"/>
              <w:right w:val="single" w:sz="4" w:space="0" w:color="auto"/>
            </w:tcBorders>
          </w:tcPr>
          <w:p w14:paraId="6FD0605F" w14:textId="77777777" w:rsidR="004922D9" w:rsidRDefault="004922D9" w:rsidP="00FD5634">
            <w:pPr>
              <w:pStyle w:val="Body"/>
              <w:jc w:val="center"/>
              <w:rPr>
                <w:rFonts w:ascii="Cambria Math" w:hAnsi="Cambria Math" w:cs="Times New Roman"/>
                <w:sz w:val="20"/>
                <w:szCs w:val="20"/>
              </w:rPr>
            </w:pPr>
          </w:p>
        </w:tc>
        <w:tc>
          <w:tcPr>
            <w:tcW w:w="0" w:type="auto"/>
            <w:tcBorders>
              <w:top w:val="nil"/>
              <w:left w:val="single" w:sz="4" w:space="0" w:color="auto"/>
            </w:tcBorders>
          </w:tcPr>
          <w:p w14:paraId="280E21BC" w14:textId="77777777" w:rsidR="004922D9" w:rsidRDefault="004922D9" w:rsidP="00FD5634">
            <w:pPr>
              <w:pStyle w:val="Body"/>
              <w:jc w:val="center"/>
              <w:rPr>
                <w:rFonts w:ascii="Cambria Math" w:hAnsi="Cambria Math" w:cs="Times New Roman"/>
                <w:sz w:val="20"/>
                <w:szCs w:val="20"/>
              </w:rPr>
            </w:pPr>
            <w:r>
              <w:rPr>
                <w:rFonts w:ascii="Cambria Math" w:hAnsi="Cambria Math" w:cs="Times New Roman"/>
              </w:rPr>
              <w:t>0.999988</w:t>
            </w:r>
          </w:p>
        </w:tc>
      </w:tr>
    </w:tbl>
    <w:tbl>
      <w:tblPr>
        <w:tblStyle w:val="TableGrid"/>
        <w:tblpPr w:leftFromText="180" w:rightFromText="180" w:vertAnchor="text" w:horzAnchor="page" w:tblpX="202" w:tblpY="151"/>
        <w:tblW w:w="0" w:type="auto"/>
        <w:tblLook w:val="04A0" w:firstRow="1" w:lastRow="0" w:firstColumn="1" w:lastColumn="0" w:noHBand="0" w:noVBand="1"/>
        <w:tblPrChange w:id="41" w:author="Tomás De Araújo Tavares" w:date="2021-11-04T17:14:00Z">
          <w:tblPr>
            <w:tblStyle w:val="TableGrid"/>
            <w:tblpPr w:leftFromText="180" w:rightFromText="180" w:vertAnchor="text" w:horzAnchor="page" w:tblpX="223" w:tblpY="174"/>
            <w:tblW w:w="0" w:type="auto"/>
            <w:tblLook w:val="04A0" w:firstRow="1" w:lastRow="0" w:firstColumn="1" w:lastColumn="0" w:noHBand="0" w:noVBand="1"/>
          </w:tblPr>
        </w:tblPrChange>
      </w:tblPr>
      <w:tblGrid>
        <w:gridCol w:w="995"/>
        <w:gridCol w:w="604"/>
        <w:gridCol w:w="604"/>
        <w:gridCol w:w="509"/>
        <w:gridCol w:w="612"/>
        <w:gridCol w:w="612"/>
        <w:gridCol w:w="1311"/>
        <w:tblGridChange w:id="42">
          <w:tblGrid>
            <w:gridCol w:w="995"/>
            <w:gridCol w:w="604"/>
            <w:gridCol w:w="604"/>
            <w:gridCol w:w="509"/>
            <w:gridCol w:w="612"/>
            <w:gridCol w:w="612"/>
            <w:gridCol w:w="1311"/>
          </w:tblGrid>
        </w:tblGridChange>
      </w:tblGrid>
      <w:tr w:rsidR="004922D9" w14:paraId="0EB1B6D3" w14:textId="77777777" w:rsidTr="00B17F62">
        <w:trPr>
          <w:trHeight w:val="134"/>
          <w:trPrChange w:id="43" w:author="Tomás De Araújo Tavares" w:date="2021-11-04T17:14:00Z">
            <w:trPr>
              <w:trHeight w:val="134"/>
            </w:trPr>
          </w:trPrChange>
        </w:trPr>
        <w:tc>
          <w:tcPr>
            <w:tcW w:w="0" w:type="auto"/>
            <w:tcBorders>
              <w:bottom w:val="single" w:sz="4" w:space="0" w:color="000000" w:themeColor="text1"/>
            </w:tcBorders>
            <w:shd w:val="clear" w:color="auto" w:fill="CCECFF" w:themeFill="accent1" w:themeFillTint="33"/>
            <w:tcPrChange w:id="44" w:author="Tomás De Araújo Tavares" w:date="2021-11-04T17:14:00Z">
              <w:tcPr>
                <w:tcW w:w="0" w:type="auto"/>
                <w:tcBorders>
                  <w:bottom w:val="single" w:sz="4" w:space="0" w:color="000000" w:themeColor="text1"/>
                </w:tcBorders>
                <w:shd w:val="clear" w:color="auto" w:fill="CCECFF" w:themeFill="accent1" w:themeFillTint="33"/>
              </w:tcPr>
            </w:tcPrChange>
          </w:tcPr>
          <w:p w14:paraId="641C4B2D" w14:textId="77777777" w:rsidR="004922D9" w:rsidRPr="0063128A" w:rsidRDefault="004922D9" w:rsidP="00B17F62">
            <w:pPr>
              <w:pStyle w:val="Body"/>
              <w:rPr>
                <w:rFonts w:ascii="Cambria Math" w:eastAsia="Arial Unicode MS" w:hAnsi="Cambria Math" w:cs="Times New Roman"/>
                <w:sz w:val="20"/>
                <w:szCs w:val="20"/>
              </w:rPr>
            </w:pPr>
            <m:oMathPara>
              <m:oMath>
                <m:r>
                  <m:rPr>
                    <m:sty m:val="p"/>
                  </m:rPr>
                  <w:rPr>
                    <w:rFonts w:ascii="Cambria Math" w:hAnsi="Cambria Math" w:cs="Times New Roman"/>
                    <w:sz w:val="20"/>
                    <w:szCs w:val="20"/>
                  </w:rPr>
                  <m:t>∂</m:t>
                </m:r>
                <m:r>
                  <w:rPr>
                    <w:rFonts w:ascii="Cambria Math" w:hAnsi="Cambria Math" w:cs="Times New Roman"/>
                    <w:sz w:val="20"/>
                    <w:szCs w:val="20"/>
                  </w:rPr>
                  <m:t>E</m:t>
                </m:r>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sz w:val="20"/>
                        <w:szCs w:val="20"/>
                      </w:rPr>
                    </m:ctrlPr>
                  </m:sSupPr>
                  <m:e>
                    <m:r>
                      <m:rPr>
                        <m:sty m:val="p"/>
                      </m:rPr>
                      <w:rPr>
                        <w:rFonts w:ascii="Cambria Math" w:hAnsi="Cambria Math" w:cs="Times New Roman"/>
                        <w:sz w:val="20"/>
                        <w:szCs w:val="20"/>
                      </w:rPr>
                      <m:t>a</m:t>
                    </m:r>
                  </m:e>
                  <m:sup>
                    <m:d>
                      <m:dPr>
                        <m:begChr m:val="["/>
                        <m:endChr m:val="]"/>
                        <m:ctrlPr>
                          <w:rPr>
                            <w:rFonts w:ascii="Cambria Math" w:hAnsi="Cambria Math" w:cs="Times New Roman"/>
                            <w:sz w:val="20"/>
                            <w:szCs w:val="20"/>
                          </w:rPr>
                        </m:ctrlPr>
                      </m:dPr>
                      <m:e>
                        <m:r>
                          <m:rPr>
                            <m:sty m:val="p"/>
                          </m:rPr>
                          <w:rPr>
                            <w:rFonts w:ascii="Cambria Math" w:hAnsi="Cambria Math" w:cs="Times New Roman"/>
                            <w:sz w:val="20"/>
                            <w:szCs w:val="20"/>
                          </w:rPr>
                          <m:t>3</m:t>
                        </m:r>
                      </m:e>
                    </m:d>
                  </m:sup>
                </m:sSup>
              </m:oMath>
            </m:oMathPara>
          </w:p>
        </w:tc>
        <w:tc>
          <w:tcPr>
            <w:tcW w:w="0" w:type="auto"/>
            <w:gridSpan w:val="2"/>
            <w:tcBorders>
              <w:bottom w:val="single" w:sz="4" w:space="0" w:color="000000" w:themeColor="text1"/>
            </w:tcBorders>
            <w:shd w:val="clear" w:color="auto" w:fill="CCECFF" w:themeFill="accent1" w:themeFillTint="33"/>
            <w:tcPrChange w:id="45" w:author="Tomás De Araújo Tavares" w:date="2021-11-04T17:14:00Z">
              <w:tcPr>
                <w:tcW w:w="0" w:type="auto"/>
                <w:gridSpan w:val="2"/>
                <w:tcBorders>
                  <w:bottom w:val="single" w:sz="4" w:space="0" w:color="000000" w:themeColor="text1"/>
                </w:tcBorders>
                <w:shd w:val="clear" w:color="auto" w:fill="CCECFF" w:themeFill="accent1" w:themeFillTint="33"/>
              </w:tcPr>
            </w:tcPrChange>
          </w:tcPr>
          <w:p w14:paraId="2C7CDCA8" w14:textId="77777777" w:rsidR="004922D9" w:rsidRPr="0063128A" w:rsidRDefault="004922D9" w:rsidP="00B17F62">
            <w:pPr>
              <w:pStyle w:val="Body"/>
              <w:rPr>
                <w:rFonts w:ascii="Cambria Math" w:eastAsia="Arial Unicode MS" w:hAnsi="Cambria Math" w:cs="Times New Roman"/>
                <w:sz w:val="20"/>
                <w:szCs w:val="20"/>
              </w:rPr>
            </w:pPr>
            <m:oMathPara>
              <m:oMath>
                <m:r>
                  <m:rPr>
                    <m:sty m:val="p"/>
                  </m:rPr>
                  <w:rPr>
                    <w:rFonts w:ascii="Cambria Math" w:hAnsi="Cambria Math" w:cs="Times New Roman"/>
                    <w:sz w:val="20"/>
                    <w:szCs w:val="20"/>
                  </w:rPr>
                  <m:t>∂</m:t>
                </m:r>
                <m:sSup>
                  <m:sSupPr>
                    <m:ctrlPr>
                      <w:rPr>
                        <w:rFonts w:ascii="Cambria Math" w:hAnsi="Cambria Math" w:cs="Times New Roman"/>
                        <w:sz w:val="20"/>
                        <w:szCs w:val="20"/>
                      </w:rPr>
                    </m:ctrlPr>
                  </m:sSupPr>
                  <m:e>
                    <m:r>
                      <m:rPr>
                        <m:sty m:val="p"/>
                      </m:rPr>
                      <w:rPr>
                        <w:rFonts w:ascii="Cambria Math" w:hAnsi="Cambria Math" w:cs="Times New Roman"/>
                        <w:sz w:val="20"/>
                        <w:szCs w:val="20"/>
                      </w:rPr>
                      <m:t>a</m:t>
                    </m:r>
                  </m:e>
                  <m:sup>
                    <m:d>
                      <m:dPr>
                        <m:begChr m:val="["/>
                        <m:endChr m:val="]"/>
                        <m:ctrlPr>
                          <w:rPr>
                            <w:rFonts w:ascii="Cambria Math" w:hAnsi="Cambria Math" w:cs="Times New Roman"/>
                            <w:sz w:val="20"/>
                            <w:szCs w:val="20"/>
                          </w:rPr>
                        </m:ctrlPr>
                      </m:dPr>
                      <m:e>
                        <m:r>
                          <m:rPr>
                            <m:sty m:val="p"/>
                          </m:rPr>
                          <w:rPr>
                            <w:rFonts w:ascii="Cambria Math" w:hAnsi="Cambria Math" w:cs="Times New Roman"/>
                            <w:sz w:val="20"/>
                            <w:szCs w:val="20"/>
                          </w:rPr>
                          <m:t>3</m:t>
                        </m:r>
                      </m:e>
                    </m:d>
                  </m:sup>
                </m:sSup>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N</m:t>
                    </m:r>
                  </m:e>
                  <m:sup>
                    <m:d>
                      <m:dPr>
                        <m:begChr m:val="["/>
                        <m:endChr m:val="]"/>
                        <m:ctrlPr>
                          <w:rPr>
                            <w:rFonts w:ascii="Cambria Math" w:hAnsi="Cambria Math" w:cs="Times New Roman"/>
                            <w:i/>
                            <w:sz w:val="20"/>
                            <w:szCs w:val="20"/>
                          </w:rPr>
                        </m:ctrlPr>
                      </m:dPr>
                      <m:e>
                        <m:r>
                          <w:rPr>
                            <w:rFonts w:ascii="Cambria Math" w:hAnsi="Cambria Math" w:cs="Times New Roman"/>
                            <w:sz w:val="20"/>
                            <w:szCs w:val="20"/>
                          </w:rPr>
                          <m:t>3</m:t>
                        </m:r>
                      </m:e>
                    </m:d>
                  </m:sup>
                </m:sSup>
              </m:oMath>
            </m:oMathPara>
          </w:p>
        </w:tc>
        <w:tc>
          <w:tcPr>
            <w:tcW w:w="0" w:type="auto"/>
            <w:tcBorders>
              <w:bottom w:val="single" w:sz="4" w:space="0" w:color="000000" w:themeColor="text1"/>
            </w:tcBorders>
            <w:shd w:val="clear" w:color="auto" w:fill="CCECFF" w:themeFill="accent1" w:themeFillTint="33"/>
            <w:tcPrChange w:id="46" w:author="Tomás De Araújo Tavares" w:date="2021-11-04T17:14:00Z">
              <w:tcPr>
                <w:tcW w:w="0" w:type="auto"/>
                <w:tcBorders>
                  <w:bottom w:val="single" w:sz="4" w:space="0" w:color="000000" w:themeColor="text1"/>
                </w:tcBorders>
                <w:shd w:val="clear" w:color="auto" w:fill="CCECFF" w:themeFill="accent1" w:themeFillTint="33"/>
              </w:tcPr>
            </w:tcPrChange>
          </w:tcPr>
          <w:p w14:paraId="4D29F4AB" w14:textId="77777777" w:rsidR="004922D9" w:rsidRPr="0063128A" w:rsidRDefault="00B90A07" w:rsidP="00B17F62">
            <w:pPr>
              <w:pStyle w:val="Body"/>
              <w:rPr>
                <w:rFonts w:ascii="Cambria Math" w:eastAsiaTheme="minorEastAsia" w:hAnsi="Cambria Math" w:cs="Times New Roman"/>
                <w:sz w:val="20"/>
                <w:szCs w:val="20"/>
              </w:rPr>
            </w:pPr>
            <m:oMathPara>
              <m:oMath>
                <m:sSup>
                  <m:sSupPr>
                    <m:ctrlPr>
                      <w:rPr>
                        <w:rFonts w:ascii="Cambria Math" w:hAnsi="Cambria Math" w:cs="Times New Roman"/>
                        <w:sz w:val="20"/>
                        <w:szCs w:val="20"/>
                      </w:rPr>
                    </m:ctrlPr>
                  </m:sSupPr>
                  <m:e>
                    <m:r>
                      <m:rPr>
                        <m:sty m:val="p"/>
                      </m:rPr>
                      <w:rPr>
                        <w:rFonts w:ascii="Cambria Math" w:hAnsi="Cambria Math" w:cs="Times New Roman"/>
                        <w:sz w:val="20"/>
                        <w:szCs w:val="20"/>
                      </w:rPr>
                      <m:t>δ</m:t>
                    </m:r>
                  </m:e>
                  <m:sup>
                    <m:d>
                      <m:dPr>
                        <m:begChr m:val="["/>
                        <m:endChr m:val="]"/>
                        <m:ctrlPr>
                          <w:rPr>
                            <w:rFonts w:ascii="Cambria Math" w:hAnsi="Cambria Math" w:cs="Times New Roman"/>
                            <w:sz w:val="20"/>
                            <w:szCs w:val="20"/>
                          </w:rPr>
                        </m:ctrlPr>
                      </m:dPr>
                      <m:e>
                        <m:r>
                          <m:rPr>
                            <m:sty m:val="p"/>
                          </m:rPr>
                          <w:rPr>
                            <w:rFonts w:ascii="Cambria Math" w:hAnsi="Cambria Math" w:cs="Times New Roman"/>
                            <w:sz w:val="20"/>
                            <w:szCs w:val="20"/>
                          </w:rPr>
                          <m:t>3</m:t>
                        </m:r>
                      </m:e>
                    </m:d>
                  </m:sup>
                </m:sSup>
              </m:oMath>
            </m:oMathPara>
          </w:p>
        </w:tc>
        <w:tc>
          <w:tcPr>
            <w:tcW w:w="0" w:type="auto"/>
            <w:gridSpan w:val="2"/>
            <w:tcBorders>
              <w:bottom w:val="single" w:sz="4" w:space="0" w:color="000000" w:themeColor="text1"/>
            </w:tcBorders>
            <w:shd w:val="clear" w:color="auto" w:fill="CCECFF" w:themeFill="accent1" w:themeFillTint="33"/>
            <w:tcPrChange w:id="47" w:author="Tomás De Araújo Tavares" w:date="2021-11-04T17:14:00Z">
              <w:tcPr>
                <w:tcW w:w="0" w:type="auto"/>
                <w:gridSpan w:val="2"/>
                <w:tcBorders>
                  <w:bottom w:val="single" w:sz="4" w:space="0" w:color="000000" w:themeColor="text1"/>
                </w:tcBorders>
                <w:shd w:val="clear" w:color="auto" w:fill="CCECFF" w:themeFill="accent1" w:themeFillTint="33"/>
              </w:tcPr>
            </w:tcPrChange>
          </w:tcPr>
          <w:p w14:paraId="5D9C2394" w14:textId="77777777" w:rsidR="004922D9" w:rsidRDefault="004922D9" w:rsidP="00B17F62">
            <w:pPr>
              <w:pStyle w:val="Body"/>
              <w:rPr>
                <w:rFonts w:ascii="Cambria Math" w:hAnsi="Cambria Math" w:cs="Times New Roman"/>
                <w:sz w:val="20"/>
                <w:szCs w:val="20"/>
              </w:rPr>
            </w:pPr>
            <m:oMathPara>
              <m:oMath>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N</m:t>
                    </m:r>
                  </m:e>
                  <m:sup>
                    <m:d>
                      <m:dPr>
                        <m:begChr m:val="["/>
                        <m:endChr m:val="]"/>
                        <m:ctrlPr>
                          <w:rPr>
                            <w:rFonts w:ascii="Cambria Math" w:hAnsi="Cambria Math" w:cs="Times New Roman"/>
                            <w:sz w:val="20"/>
                            <w:szCs w:val="20"/>
                          </w:rPr>
                        </m:ctrlPr>
                      </m:dPr>
                      <m:e>
                        <m:r>
                          <m:rPr>
                            <m:sty m:val="p"/>
                          </m:rPr>
                          <w:rPr>
                            <w:rFonts w:ascii="Cambria Math" w:hAnsi="Cambria Math" w:cs="Times New Roman"/>
                            <w:sz w:val="20"/>
                            <w:szCs w:val="20"/>
                          </w:rPr>
                          <m:t>3</m:t>
                        </m:r>
                      </m:e>
                    </m:d>
                  </m:sup>
                </m:sSup>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b</m:t>
                    </m:r>
                  </m:e>
                  <m:sup>
                    <m:d>
                      <m:dPr>
                        <m:begChr m:val="["/>
                        <m:endChr m:val="]"/>
                        <m:ctrlPr>
                          <w:rPr>
                            <w:rFonts w:ascii="Cambria Math" w:hAnsi="Cambria Math" w:cs="Times New Roman"/>
                            <w:i/>
                            <w:sz w:val="20"/>
                            <w:szCs w:val="20"/>
                          </w:rPr>
                        </m:ctrlPr>
                      </m:dPr>
                      <m:e>
                        <m:r>
                          <w:rPr>
                            <w:rFonts w:ascii="Cambria Math" w:hAnsi="Cambria Math" w:cs="Times New Roman"/>
                            <w:sz w:val="20"/>
                            <w:szCs w:val="20"/>
                          </w:rPr>
                          <m:t>3</m:t>
                        </m:r>
                      </m:e>
                    </m:d>
                  </m:sup>
                </m:sSup>
              </m:oMath>
            </m:oMathPara>
          </w:p>
        </w:tc>
        <w:tc>
          <w:tcPr>
            <w:tcW w:w="0" w:type="auto"/>
            <w:tcBorders>
              <w:bottom w:val="single" w:sz="4" w:space="0" w:color="000000" w:themeColor="text1"/>
            </w:tcBorders>
            <w:shd w:val="clear" w:color="auto" w:fill="CCECFF" w:themeFill="accent1" w:themeFillTint="33"/>
            <w:tcPrChange w:id="48" w:author="Tomás De Araújo Tavares" w:date="2021-11-04T17:14:00Z">
              <w:tcPr>
                <w:tcW w:w="0" w:type="auto"/>
                <w:tcBorders>
                  <w:bottom w:val="single" w:sz="4" w:space="0" w:color="000000" w:themeColor="text1"/>
                </w:tcBorders>
                <w:shd w:val="clear" w:color="auto" w:fill="CCECFF" w:themeFill="accent1" w:themeFillTint="33"/>
              </w:tcPr>
            </w:tcPrChange>
          </w:tcPr>
          <w:p w14:paraId="4A0DCE57" w14:textId="77777777" w:rsidR="004922D9" w:rsidRDefault="004922D9" w:rsidP="00B17F62">
            <w:pPr>
              <w:pStyle w:val="Body"/>
              <w:rPr>
                <w:rFonts w:ascii="Cambria Math" w:hAnsi="Cambria Math" w:cs="Times New Roman"/>
                <w:sz w:val="20"/>
                <w:szCs w:val="20"/>
              </w:rPr>
            </w:pPr>
            <m:oMathPara>
              <m:oMath>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N</m:t>
                    </m:r>
                  </m:e>
                  <m:sup>
                    <m:d>
                      <m:dPr>
                        <m:begChr m:val="["/>
                        <m:endChr m:val="]"/>
                        <m:ctrlPr>
                          <w:rPr>
                            <w:rFonts w:ascii="Cambria Math" w:hAnsi="Cambria Math" w:cs="Times New Roman"/>
                            <w:sz w:val="20"/>
                            <w:szCs w:val="20"/>
                          </w:rPr>
                        </m:ctrlPr>
                      </m:dPr>
                      <m:e>
                        <m:r>
                          <m:rPr>
                            <m:sty m:val="p"/>
                          </m:rPr>
                          <w:rPr>
                            <w:rFonts w:ascii="Cambria Math" w:hAnsi="Cambria Math" w:cs="Times New Roman"/>
                            <w:sz w:val="20"/>
                            <w:szCs w:val="20"/>
                          </w:rPr>
                          <m:t>3</m:t>
                        </m:r>
                      </m:e>
                    </m:d>
                  </m:sup>
                </m:sSup>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W</m:t>
                    </m:r>
                  </m:e>
                  <m:sup>
                    <m:d>
                      <m:dPr>
                        <m:begChr m:val="["/>
                        <m:endChr m:val="]"/>
                        <m:ctrlPr>
                          <w:rPr>
                            <w:rFonts w:ascii="Cambria Math" w:hAnsi="Cambria Math" w:cs="Times New Roman"/>
                            <w:i/>
                            <w:sz w:val="20"/>
                            <w:szCs w:val="20"/>
                          </w:rPr>
                        </m:ctrlPr>
                      </m:dPr>
                      <m:e>
                        <m:r>
                          <w:rPr>
                            <w:rFonts w:ascii="Cambria Math" w:hAnsi="Cambria Math" w:cs="Times New Roman"/>
                            <w:sz w:val="20"/>
                            <w:szCs w:val="20"/>
                          </w:rPr>
                          <m:t>3</m:t>
                        </m:r>
                      </m:e>
                    </m:d>
                  </m:sup>
                </m:sSup>
              </m:oMath>
            </m:oMathPara>
          </w:p>
        </w:tc>
      </w:tr>
      <w:tr w:rsidR="004922D9" w14:paraId="12372A33" w14:textId="77777777" w:rsidTr="00B17F62">
        <w:trPr>
          <w:trHeight w:val="251"/>
          <w:trPrChange w:id="49" w:author="Tomás De Araújo Tavares" w:date="2021-11-04T17:14:00Z">
            <w:trPr>
              <w:trHeight w:val="251"/>
            </w:trPr>
          </w:trPrChange>
        </w:trPr>
        <w:tc>
          <w:tcPr>
            <w:tcW w:w="0" w:type="auto"/>
            <w:tcBorders>
              <w:bottom w:val="nil"/>
            </w:tcBorders>
            <w:tcPrChange w:id="50" w:author="Tomás De Araújo Tavares" w:date="2021-11-04T17:14:00Z">
              <w:tcPr>
                <w:tcW w:w="0" w:type="auto"/>
                <w:tcBorders>
                  <w:bottom w:val="nil"/>
                </w:tcBorders>
              </w:tcPr>
            </w:tcPrChange>
          </w:tcPr>
          <w:p w14:paraId="52BF809D" w14:textId="77777777" w:rsidR="004922D9" w:rsidRPr="005E1AFB" w:rsidRDefault="004922D9" w:rsidP="00B17F62">
            <w:pPr>
              <w:pStyle w:val="Body"/>
              <w:jc w:val="center"/>
              <w:rPr>
                <w:rFonts w:ascii="Cambria Math" w:hAnsi="Cambria Math" w:cs="Times New Roman"/>
              </w:rPr>
            </w:pPr>
            <w:r w:rsidRPr="005E1AFB">
              <w:rPr>
                <w:rFonts w:ascii="Cambria Math" w:hAnsi="Cambria Math" w:cs="Times New Roman"/>
              </w:rPr>
              <w:t>-1</w:t>
            </w:r>
          </w:p>
        </w:tc>
        <w:tc>
          <w:tcPr>
            <w:tcW w:w="0" w:type="auto"/>
            <w:tcBorders>
              <w:bottom w:val="nil"/>
              <w:right w:val="nil"/>
            </w:tcBorders>
            <w:tcPrChange w:id="51" w:author="Tomás De Araújo Tavares" w:date="2021-11-04T17:14:00Z">
              <w:tcPr>
                <w:tcW w:w="0" w:type="auto"/>
                <w:tcBorders>
                  <w:bottom w:val="nil"/>
                  <w:right w:val="nil"/>
                </w:tcBorders>
              </w:tcPr>
            </w:tcPrChange>
          </w:tcPr>
          <w:p w14:paraId="17B5D736" w14:textId="77777777" w:rsidR="004922D9" w:rsidRPr="005E1AFB" w:rsidRDefault="004922D9" w:rsidP="00B17F62">
            <w:pPr>
              <w:pStyle w:val="Body"/>
              <w:jc w:val="center"/>
              <w:rPr>
                <w:rFonts w:ascii="Cambria Math" w:hAnsi="Cambria Math" w:cs="Times New Roman"/>
              </w:rPr>
            </w:pPr>
            <w:r w:rsidRPr="005E1AFB">
              <w:rPr>
                <w:rFonts w:ascii="Cambria Math" w:hAnsi="Cambria Math" w:cs="Times New Roman"/>
              </w:rPr>
              <w:t>1</w:t>
            </w:r>
          </w:p>
        </w:tc>
        <w:tc>
          <w:tcPr>
            <w:tcW w:w="0" w:type="auto"/>
            <w:tcBorders>
              <w:left w:val="nil"/>
              <w:bottom w:val="nil"/>
            </w:tcBorders>
            <w:tcPrChange w:id="52" w:author="Tomás De Araújo Tavares" w:date="2021-11-04T17:14:00Z">
              <w:tcPr>
                <w:tcW w:w="0" w:type="auto"/>
                <w:tcBorders>
                  <w:left w:val="nil"/>
                  <w:bottom w:val="nil"/>
                </w:tcBorders>
              </w:tcPr>
            </w:tcPrChange>
          </w:tcPr>
          <w:p w14:paraId="360DF3BB" w14:textId="77777777" w:rsidR="004922D9" w:rsidRPr="005E1AFB" w:rsidRDefault="004922D9" w:rsidP="00B17F62">
            <w:pPr>
              <w:pStyle w:val="Body"/>
              <w:jc w:val="center"/>
              <w:rPr>
                <w:rFonts w:ascii="Cambria Math" w:hAnsi="Cambria Math" w:cs="Times New Roman"/>
              </w:rPr>
            </w:pPr>
            <w:r w:rsidRPr="005E1AFB">
              <w:rPr>
                <w:rFonts w:ascii="Cambria Math" w:hAnsi="Cambria Math" w:cs="Times New Roman"/>
              </w:rPr>
              <w:t>0</w:t>
            </w:r>
          </w:p>
        </w:tc>
        <w:tc>
          <w:tcPr>
            <w:tcW w:w="0" w:type="auto"/>
            <w:tcBorders>
              <w:bottom w:val="nil"/>
            </w:tcBorders>
            <w:tcPrChange w:id="53" w:author="Tomás De Araújo Tavares" w:date="2021-11-04T17:14:00Z">
              <w:tcPr>
                <w:tcW w:w="0" w:type="auto"/>
                <w:tcBorders>
                  <w:bottom w:val="nil"/>
                </w:tcBorders>
              </w:tcPr>
            </w:tcPrChange>
          </w:tcPr>
          <w:p w14:paraId="504C20DA" w14:textId="77777777" w:rsidR="004922D9" w:rsidRPr="005E1AFB" w:rsidRDefault="004922D9" w:rsidP="00B17F62">
            <w:pPr>
              <w:pStyle w:val="Body"/>
              <w:jc w:val="center"/>
              <w:rPr>
                <w:rFonts w:ascii="Cambria Math" w:hAnsi="Cambria Math" w:cs="Times New Roman"/>
              </w:rPr>
            </w:pPr>
            <w:r w:rsidRPr="005E1AFB">
              <w:rPr>
                <w:rFonts w:ascii="Cambria Math" w:hAnsi="Cambria Math" w:cs="Times New Roman"/>
              </w:rPr>
              <w:t>-1</w:t>
            </w:r>
          </w:p>
        </w:tc>
        <w:tc>
          <w:tcPr>
            <w:tcW w:w="0" w:type="auto"/>
            <w:tcBorders>
              <w:bottom w:val="nil"/>
              <w:right w:val="nil"/>
            </w:tcBorders>
            <w:tcPrChange w:id="54" w:author="Tomás De Araújo Tavares" w:date="2021-11-04T17:14:00Z">
              <w:tcPr>
                <w:tcW w:w="0" w:type="auto"/>
                <w:tcBorders>
                  <w:bottom w:val="nil"/>
                  <w:right w:val="nil"/>
                </w:tcBorders>
              </w:tcPr>
            </w:tcPrChange>
          </w:tcPr>
          <w:p w14:paraId="139535D2" w14:textId="77777777" w:rsidR="004922D9" w:rsidRPr="005E1AFB" w:rsidRDefault="004922D9" w:rsidP="00B17F62">
            <w:pPr>
              <w:pStyle w:val="Body"/>
              <w:jc w:val="center"/>
              <w:rPr>
                <w:rFonts w:ascii="Cambria Math" w:hAnsi="Cambria Math" w:cs="Times New Roman"/>
              </w:rPr>
            </w:pPr>
            <w:r w:rsidRPr="005E1AFB">
              <w:rPr>
                <w:rFonts w:ascii="Cambria Math" w:hAnsi="Cambria Math" w:cs="Times New Roman"/>
              </w:rPr>
              <w:t>1</w:t>
            </w:r>
          </w:p>
        </w:tc>
        <w:tc>
          <w:tcPr>
            <w:tcW w:w="0" w:type="auto"/>
            <w:tcBorders>
              <w:left w:val="nil"/>
              <w:bottom w:val="nil"/>
            </w:tcBorders>
            <w:tcPrChange w:id="55" w:author="Tomás De Araújo Tavares" w:date="2021-11-04T17:14:00Z">
              <w:tcPr>
                <w:tcW w:w="0" w:type="auto"/>
                <w:tcBorders>
                  <w:left w:val="nil"/>
                  <w:bottom w:val="nil"/>
                </w:tcBorders>
              </w:tcPr>
            </w:tcPrChange>
          </w:tcPr>
          <w:p w14:paraId="5E3E7EF9" w14:textId="77777777" w:rsidR="004922D9" w:rsidRPr="005E1AFB" w:rsidRDefault="004922D9" w:rsidP="00B17F62">
            <w:pPr>
              <w:pStyle w:val="Body"/>
              <w:jc w:val="center"/>
              <w:rPr>
                <w:rFonts w:ascii="Cambria Math" w:hAnsi="Cambria Math" w:cs="Times New Roman"/>
              </w:rPr>
            </w:pPr>
            <w:r w:rsidRPr="005E1AFB">
              <w:rPr>
                <w:rFonts w:ascii="Cambria Math" w:hAnsi="Cambria Math" w:cs="Times New Roman"/>
              </w:rPr>
              <w:t>0</w:t>
            </w:r>
          </w:p>
        </w:tc>
        <w:tc>
          <w:tcPr>
            <w:tcW w:w="0" w:type="auto"/>
            <w:tcBorders>
              <w:bottom w:val="nil"/>
            </w:tcBorders>
            <w:tcPrChange w:id="56" w:author="Tomás De Araújo Tavares" w:date="2021-11-04T17:14:00Z">
              <w:tcPr>
                <w:tcW w:w="0" w:type="auto"/>
                <w:tcBorders>
                  <w:bottom w:val="nil"/>
                </w:tcBorders>
              </w:tcPr>
            </w:tcPrChange>
          </w:tcPr>
          <w:p w14:paraId="1E99ED73" w14:textId="77777777" w:rsidR="004922D9" w:rsidRPr="005E1AFB" w:rsidRDefault="004922D9" w:rsidP="00B17F62">
            <w:pPr>
              <w:pStyle w:val="Body"/>
              <w:jc w:val="center"/>
              <w:rPr>
                <w:rFonts w:ascii="Cambria Math" w:hAnsi="Cambria Math" w:cs="Times New Roman"/>
              </w:rPr>
            </w:pPr>
            <w:r w:rsidRPr="005E1AFB">
              <w:rPr>
                <w:rFonts w:ascii="Cambria Math" w:hAnsi="Cambria Math" w:cs="Times New Roman"/>
              </w:rPr>
              <w:t>0.99892</w:t>
            </w:r>
          </w:p>
        </w:tc>
      </w:tr>
      <w:tr w:rsidR="004922D9" w14:paraId="2B996FB9" w14:textId="77777777" w:rsidTr="00B17F62">
        <w:trPr>
          <w:trHeight w:val="246"/>
          <w:trPrChange w:id="57" w:author="Tomás De Araújo Tavares" w:date="2021-11-04T17:14:00Z">
            <w:trPr>
              <w:trHeight w:val="246"/>
            </w:trPr>
          </w:trPrChange>
        </w:trPr>
        <w:tc>
          <w:tcPr>
            <w:tcW w:w="0" w:type="auto"/>
            <w:tcBorders>
              <w:top w:val="nil"/>
            </w:tcBorders>
            <w:tcPrChange w:id="58" w:author="Tomás De Araújo Tavares" w:date="2021-11-04T17:14:00Z">
              <w:tcPr>
                <w:tcW w:w="0" w:type="auto"/>
                <w:tcBorders>
                  <w:top w:val="nil"/>
                </w:tcBorders>
              </w:tcPr>
            </w:tcPrChange>
          </w:tcPr>
          <w:p w14:paraId="695A9CB3" w14:textId="77777777" w:rsidR="004922D9" w:rsidRPr="005E1AFB" w:rsidRDefault="004922D9" w:rsidP="00B17F62">
            <w:pPr>
              <w:pStyle w:val="Body"/>
              <w:jc w:val="center"/>
              <w:rPr>
                <w:rFonts w:ascii="Cambria Math" w:hAnsi="Cambria Math" w:cs="Times New Roman"/>
              </w:rPr>
            </w:pPr>
            <w:r w:rsidRPr="005E1AFB">
              <w:rPr>
                <w:rFonts w:ascii="Cambria Math" w:hAnsi="Cambria Math" w:cs="Times New Roman"/>
              </w:rPr>
              <w:t>1</w:t>
            </w:r>
          </w:p>
        </w:tc>
        <w:tc>
          <w:tcPr>
            <w:tcW w:w="0" w:type="auto"/>
            <w:tcBorders>
              <w:top w:val="nil"/>
              <w:right w:val="nil"/>
            </w:tcBorders>
            <w:tcPrChange w:id="59" w:author="Tomás De Araújo Tavares" w:date="2021-11-04T17:14:00Z">
              <w:tcPr>
                <w:tcW w:w="0" w:type="auto"/>
                <w:tcBorders>
                  <w:top w:val="nil"/>
                  <w:right w:val="nil"/>
                </w:tcBorders>
              </w:tcPr>
            </w:tcPrChange>
          </w:tcPr>
          <w:p w14:paraId="543A6561" w14:textId="77777777" w:rsidR="004922D9" w:rsidRPr="005E1AFB" w:rsidRDefault="004922D9" w:rsidP="00B17F62">
            <w:pPr>
              <w:pStyle w:val="Body"/>
              <w:jc w:val="center"/>
              <w:rPr>
                <w:rFonts w:ascii="Cambria Math" w:hAnsi="Cambria Math" w:cs="Times New Roman"/>
              </w:rPr>
            </w:pPr>
            <w:r w:rsidRPr="005E1AFB">
              <w:rPr>
                <w:rFonts w:ascii="Cambria Math" w:hAnsi="Cambria Math" w:cs="Times New Roman"/>
              </w:rPr>
              <w:t>0</w:t>
            </w:r>
          </w:p>
        </w:tc>
        <w:tc>
          <w:tcPr>
            <w:tcW w:w="0" w:type="auto"/>
            <w:tcBorders>
              <w:top w:val="nil"/>
              <w:left w:val="nil"/>
            </w:tcBorders>
            <w:tcPrChange w:id="60" w:author="Tomás De Araújo Tavares" w:date="2021-11-04T17:14:00Z">
              <w:tcPr>
                <w:tcW w:w="0" w:type="auto"/>
                <w:tcBorders>
                  <w:top w:val="nil"/>
                  <w:left w:val="nil"/>
                </w:tcBorders>
              </w:tcPr>
            </w:tcPrChange>
          </w:tcPr>
          <w:p w14:paraId="5F5018B9" w14:textId="77777777" w:rsidR="004922D9" w:rsidRPr="005E1AFB" w:rsidRDefault="004922D9" w:rsidP="00B17F62">
            <w:pPr>
              <w:pStyle w:val="Body"/>
              <w:jc w:val="center"/>
              <w:rPr>
                <w:rFonts w:ascii="Cambria Math" w:hAnsi="Cambria Math" w:cs="Times New Roman"/>
              </w:rPr>
            </w:pPr>
            <w:r w:rsidRPr="005E1AFB">
              <w:rPr>
                <w:rFonts w:ascii="Cambria Math" w:hAnsi="Cambria Math" w:cs="Times New Roman"/>
              </w:rPr>
              <w:t>1</w:t>
            </w:r>
          </w:p>
        </w:tc>
        <w:tc>
          <w:tcPr>
            <w:tcW w:w="0" w:type="auto"/>
            <w:tcBorders>
              <w:top w:val="nil"/>
            </w:tcBorders>
            <w:tcPrChange w:id="61" w:author="Tomás De Araújo Tavares" w:date="2021-11-04T17:14:00Z">
              <w:tcPr>
                <w:tcW w:w="0" w:type="auto"/>
                <w:tcBorders>
                  <w:top w:val="nil"/>
                </w:tcBorders>
              </w:tcPr>
            </w:tcPrChange>
          </w:tcPr>
          <w:p w14:paraId="1ED14CEC" w14:textId="77777777" w:rsidR="004922D9" w:rsidRPr="005E1AFB" w:rsidRDefault="004922D9" w:rsidP="00B17F62">
            <w:pPr>
              <w:pStyle w:val="Body"/>
              <w:jc w:val="center"/>
              <w:rPr>
                <w:rFonts w:ascii="Cambria Math" w:hAnsi="Cambria Math" w:cs="Times New Roman"/>
              </w:rPr>
            </w:pPr>
            <w:r w:rsidRPr="005E1AFB">
              <w:rPr>
                <w:rFonts w:ascii="Cambria Math" w:hAnsi="Cambria Math" w:cs="Times New Roman"/>
              </w:rPr>
              <w:t>1</w:t>
            </w:r>
          </w:p>
        </w:tc>
        <w:tc>
          <w:tcPr>
            <w:tcW w:w="0" w:type="auto"/>
            <w:tcBorders>
              <w:top w:val="nil"/>
              <w:right w:val="nil"/>
            </w:tcBorders>
            <w:tcPrChange w:id="62" w:author="Tomás De Araújo Tavares" w:date="2021-11-04T17:14:00Z">
              <w:tcPr>
                <w:tcW w:w="0" w:type="auto"/>
                <w:tcBorders>
                  <w:top w:val="nil"/>
                  <w:right w:val="nil"/>
                </w:tcBorders>
              </w:tcPr>
            </w:tcPrChange>
          </w:tcPr>
          <w:p w14:paraId="5E80B9CC" w14:textId="77777777" w:rsidR="004922D9" w:rsidRPr="005E1AFB" w:rsidRDefault="004922D9" w:rsidP="00B17F62">
            <w:pPr>
              <w:pStyle w:val="Body"/>
              <w:jc w:val="center"/>
              <w:rPr>
                <w:rFonts w:ascii="Cambria Math" w:hAnsi="Cambria Math" w:cs="Times New Roman"/>
              </w:rPr>
            </w:pPr>
            <w:r w:rsidRPr="005E1AFB">
              <w:rPr>
                <w:rFonts w:ascii="Cambria Math" w:hAnsi="Cambria Math" w:cs="Times New Roman"/>
              </w:rPr>
              <w:t>0</w:t>
            </w:r>
          </w:p>
        </w:tc>
        <w:tc>
          <w:tcPr>
            <w:tcW w:w="0" w:type="auto"/>
            <w:tcBorders>
              <w:top w:val="nil"/>
              <w:left w:val="nil"/>
            </w:tcBorders>
            <w:tcPrChange w:id="63" w:author="Tomás De Araújo Tavares" w:date="2021-11-04T17:14:00Z">
              <w:tcPr>
                <w:tcW w:w="0" w:type="auto"/>
                <w:tcBorders>
                  <w:top w:val="nil"/>
                  <w:left w:val="nil"/>
                </w:tcBorders>
              </w:tcPr>
            </w:tcPrChange>
          </w:tcPr>
          <w:p w14:paraId="0B64AC91" w14:textId="77777777" w:rsidR="004922D9" w:rsidRPr="005E1AFB" w:rsidRDefault="004922D9" w:rsidP="00B17F62">
            <w:pPr>
              <w:pStyle w:val="Body"/>
              <w:jc w:val="center"/>
              <w:rPr>
                <w:rFonts w:ascii="Cambria Math" w:hAnsi="Cambria Math" w:cs="Times New Roman"/>
              </w:rPr>
            </w:pPr>
            <w:r w:rsidRPr="005E1AFB">
              <w:rPr>
                <w:rFonts w:ascii="Cambria Math" w:hAnsi="Cambria Math" w:cs="Times New Roman"/>
              </w:rPr>
              <w:t>1</w:t>
            </w:r>
          </w:p>
        </w:tc>
        <w:tc>
          <w:tcPr>
            <w:tcW w:w="0" w:type="auto"/>
            <w:tcBorders>
              <w:top w:val="nil"/>
            </w:tcBorders>
            <w:tcPrChange w:id="64" w:author="Tomás De Araújo Tavares" w:date="2021-11-04T17:14:00Z">
              <w:tcPr>
                <w:tcW w:w="0" w:type="auto"/>
                <w:tcBorders>
                  <w:top w:val="nil"/>
                </w:tcBorders>
              </w:tcPr>
            </w:tcPrChange>
          </w:tcPr>
          <w:p w14:paraId="303CE7E8" w14:textId="77777777" w:rsidR="004922D9" w:rsidRPr="005E1AFB" w:rsidRDefault="004922D9" w:rsidP="00B17F62">
            <w:pPr>
              <w:pStyle w:val="Body"/>
              <w:jc w:val="center"/>
              <w:rPr>
                <w:rFonts w:ascii="Cambria Math" w:hAnsi="Cambria Math" w:cs="Times New Roman"/>
              </w:rPr>
            </w:pPr>
            <w:r w:rsidRPr="005E1AFB">
              <w:rPr>
                <w:rFonts w:ascii="Cambria Math" w:hAnsi="Cambria Math" w:cs="Times New Roman"/>
              </w:rPr>
              <w:t>0.99892</w:t>
            </w:r>
          </w:p>
        </w:tc>
      </w:tr>
    </w:tbl>
    <w:p w14:paraId="64BAD3AC" w14:textId="77777777" w:rsidR="00FD5634" w:rsidRDefault="00FD5634" w:rsidP="0071129C">
      <w:pPr>
        <w:pStyle w:val="Body"/>
        <w:spacing w:before="120" w:after="120"/>
        <w:rPr>
          <w:rFonts w:ascii="Cambria Math" w:hAnsi="Cambria Math" w:cs="Times New Roman"/>
          <w:sz w:val="20"/>
          <w:szCs w:val="20"/>
        </w:rPr>
      </w:pPr>
    </w:p>
    <w:tbl>
      <w:tblPr>
        <w:tblStyle w:val="TableGrid"/>
        <w:tblW w:w="0" w:type="auto"/>
        <w:jc w:val="center"/>
        <w:tblLook w:val="04A0" w:firstRow="1" w:lastRow="0" w:firstColumn="1" w:lastColumn="0" w:noHBand="0" w:noVBand="1"/>
      </w:tblPr>
      <w:tblGrid>
        <w:gridCol w:w="613"/>
        <w:gridCol w:w="613"/>
        <w:gridCol w:w="1456"/>
        <w:gridCol w:w="1033"/>
        <w:gridCol w:w="1456"/>
        <w:gridCol w:w="509"/>
        <w:gridCol w:w="408"/>
        <w:gridCol w:w="408"/>
        <w:gridCol w:w="408"/>
        <w:gridCol w:w="1311"/>
      </w:tblGrid>
      <w:tr w:rsidR="00357D83" w14:paraId="4E9C01DF" w14:textId="77777777" w:rsidTr="00FD5634">
        <w:trPr>
          <w:jc w:val="center"/>
        </w:trPr>
        <w:tc>
          <w:tcPr>
            <w:tcW w:w="0" w:type="auto"/>
            <w:gridSpan w:val="2"/>
            <w:tcBorders>
              <w:bottom w:val="single" w:sz="4" w:space="0" w:color="000000" w:themeColor="text1"/>
            </w:tcBorders>
            <w:shd w:val="clear" w:color="auto" w:fill="CCECFF" w:themeFill="accent1" w:themeFillTint="33"/>
          </w:tcPr>
          <w:p w14:paraId="754F3FB6" w14:textId="79AF3A47" w:rsidR="004922D9" w:rsidRDefault="004922D9" w:rsidP="00357D83">
            <w:pPr>
              <w:pStyle w:val="Body"/>
              <w:jc w:val="center"/>
              <w:rPr>
                <w:rFonts w:ascii="Cambria Math" w:hAnsi="Cambria Math" w:cs="Times New Roman"/>
                <w:sz w:val="20"/>
                <w:szCs w:val="20"/>
              </w:rPr>
            </w:pPr>
            <m:oMathPara>
              <m:oMath>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N</m:t>
                    </m:r>
                  </m:e>
                  <m:sup>
                    <m:d>
                      <m:dPr>
                        <m:begChr m:val="["/>
                        <m:endChr m:val="]"/>
                        <m:ctrlPr>
                          <w:rPr>
                            <w:rFonts w:ascii="Cambria Math" w:hAnsi="Cambria Math" w:cs="Times New Roman"/>
                            <w:sz w:val="20"/>
                            <w:szCs w:val="20"/>
                          </w:rPr>
                        </m:ctrlPr>
                      </m:dPr>
                      <m:e>
                        <m:r>
                          <w:rPr>
                            <w:rFonts w:ascii="Cambria Math" w:hAnsi="Cambria Math" w:cs="Times New Roman"/>
                            <w:sz w:val="20"/>
                            <w:szCs w:val="20"/>
                          </w:rPr>
                          <m:t>2</m:t>
                        </m:r>
                      </m:e>
                    </m:d>
                  </m:sup>
                </m:sSup>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a</m:t>
                    </m:r>
                  </m:e>
                  <m:sup>
                    <m:d>
                      <m:dPr>
                        <m:begChr m:val="["/>
                        <m:endChr m:val="]"/>
                        <m:ctrlPr>
                          <w:rPr>
                            <w:rFonts w:ascii="Cambria Math" w:hAnsi="Cambria Math" w:cs="Times New Roman"/>
                            <w:i/>
                            <w:sz w:val="20"/>
                            <w:szCs w:val="20"/>
                          </w:rPr>
                        </m:ctrlPr>
                      </m:dPr>
                      <m:e>
                        <m:r>
                          <w:rPr>
                            <w:rFonts w:ascii="Cambria Math" w:hAnsi="Cambria Math" w:cs="Times New Roman"/>
                            <w:sz w:val="20"/>
                            <w:szCs w:val="20"/>
                          </w:rPr>
                          <m:t>1</m:t>
                        </m:r>
                      </m:e>
                    </m:d>
                  </m:sup>
                </m:sSup>
              </m:oMath>
            </m:oMathPara>
          </w:p>
        </w:tc>
        <w:tc>
          <w:tcPr>
            <w:tcW w:w="0" w:type="auto"/>
            <w:gridSpan w:val="3"/>
            <w:tcBorders>
              <w:bottom w:val="single" w:sz="4" w:space="0" w:color="000000" w:themeColor="text1"/>
            </w:tcBorders>
            <w:shd w:val="clear" w:color="auto" w:fill="CCECFF" w:themeFill="accent1" w:themeFillTint="33"/>
          </w:tcPr>
          <w:p w14:paraId="691F8D73" w14:textId="28C26462" w:rsidR="004922D9" w:rsidRDefault="004922D9" w:rsidP="00357D83">
            <w:pPr>
              <w:pStyle w:val="Body"/>
              <w:jc w:val="center"/>
              <w:rPr>
                <w:rFonts w:ascii="Cambria Math" w:hAnsi="Cambria Math" w:cs="Times New Roman"/>
                <w:sz w:val="20"/>
                <w:szCs w:val="20"/>
              </w:rPr>
            </w:pPr>
            <m:oMathPara>
              <m:oMath>
                <m:r>
                  <m:rPr>
                    <m:sty m:val="p"/>
                  </m:rPr>
                  <w:rPr>
                    <w:rFonts w:ascii="Cambria Math" w:hAnsi="Cambria Math" w:cs="Times New Roman"/>
                    <w:sz w:val="20"/>
                    <w:szCs w:val="20"/>
                  </w:rPr>
                  <m:t>∂</m:t>
                </m:r>
                <m:sSup>
                  <m:sSupPr>
                    <m:ctrlPr>
                      <w:rPr>
                        <w:rFonts w:ascii="Cambria Math" w:hAnsi="Cambria Math" w:cs="Times New Roman"/>
                        <w:sz w:val="20"/>
                        <w:szCs w:val="20"/>
                      </w:rPr>
                    </m:ctrlPr>
                  </m:sSupPr>
                  <m:e>
                    <m:r>
                      <m:rPr>
                        <m:sty m:val="p"/>
                      </m:rPr>
                      <w:rPr>
                        <w:rFonts w:ascii="Cambria Math" w:hAnsi="Cambria Math" w:cs="Times New Roman"/>
                        <w:sz w:val="20"/>
                        <w:szCs w:val="20"/>
                      </w:rPr>
                      <m:t>a</m:t>
                    </m:r>
                  </m:e>
                  <m:sup>
                    <m:d>
                      <m:dPr>
                        <m:begChr m:val="["/>
                        <m:endChr m:val="]"/>
                        <m:ctrlPr>
                          <w:rPr>
                            <w:rFonts w:ascii="Cambria Math" w:hAnsi="Cambria Math" w:cs="Times New Roman"/>
                            <w:sz w:val="20"/>
                            <w:szCs w:val="20"/>
                          </w:rPr>
                        </m:ctrlPr>
                      </m:dPr>
                      <m:e>
                        <m:r>
                          <w:rPr>
                            <w:rFonts w:ascii="Cambria Math" w:hAnsi="Cambria Math" w:cs="Times New Roman"/>
                            <w:sz w:val="20"/>
                            <w:szCs w:val="20"/>
                          </w:rPr>
                          <m:t>1</m:t>
                        </m:r>
                      </m:e>
                    </m:d>
                  </m:sup>
                </m:sSup>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N</m:t>
                    </m:r>
                  </m:e>
                  <m:sup>
                    <m:d>
                      <m:dPr>
                        <m:begChr m:val="["/>
                        <m:endChr m:val="]"/>
                        <m:ctrlPr>
                          <w:rPr>
                            <w:rFonts w:ascii="Cambria Math" w:hAnsi="Cambria Math" w:cs="Times New Roman"/>
                            <w:i/>
                            <w:sz w:val="20"/>
                            <w:szCs w:val="20"/>
                          </w:rPr>
                        </m:ctrlPr>
                      </m:dPr>
                      <m:e>
                        <m:r>
                          <w:rPr>
                            <w:rFonts w:ascii="Cambria Math" w:hAnsi="Cambria Math" w:cs="Times New Roman"/>
                            <w:sz w:val="20"/>
                            <w:szCs w:val="20"/>
                          </w:rPr>
                          <m:t>1</m:t>
                        </m:r>
                      </m:e>
                    </m:d>
                  </m:sup>
                </m:sSup>
              </m:oMath>
            </m:oMathPara>
          </w:p>
        </w:tc>
        <w:tc>
          <w:tcPr>
            <w:tcW w:w="0" w:type="auto"/>
            <w:tcBorders>
              <w:bottom w:val="single" w:sz="4" w:space="0" w:color="000000" w:themeColor="text1"/>
            </w:tcBorders>
            <w:shd w:val="clear" w:color="auto" w:fill="CCECFF" w:themeFill="accent1" w:themeFillTint="33"/>
          </w:tcPr>
          <w:p w14:paraId="7A825A3A" w14:textId="2E674199" w:rsidR="004922D9" w:rsidRDefault="00B90A07" w:rsidP="00357D83">
            <w:pPr>
              <w:pStyle w:val="Body"/>
              <w:jc w:val="center"/>
              <w:rPr>
                <w:rFonts w:ascii="Cambria Math" w:hAnsi="Cambria Math" w:cs="Times New Roman"/>
                <w:sz w:val="20"/>
                <w:szCs w:val="20"/>
              </w:rPr>
            </w:pPr>
            <m:oMathPara>
              <m:oMath>
                <m:sSup>
                  <m:sSupPr>
                    <m:ctrlPr>
                      <w:rPr>
                        <w:rFonts w:ascii="Cambria Math" w:hAnsi="Cambria Math" w:cs="Times New Roman"/>
                        <w:sz w:val="20"/>
                        <w:szCs w:val="20"/>
                      </w:rPr>
                    </m:ctrlPr>
                  </m:sSupPr>
                  <m:e>
                    <m:r>
                      <m:rPr>
                        <m:sty m:val="p"/>
                      </m:rPr>
                      <w:rPr>
                        <w:rFonts w:ascii="Cambria Math" w:hAnsi="Cambria Math" w:cs="Times New Roman"/>
                        <w:sz w:val="20"/>
                        <w:szCs w:val="20"/>
                      </w:rPr>
                      <m:t>δ</m:t>
                    </m:r>
                  </m:e>
                  <m:sup>
                    <m:d>
                      <m:dPr>
                        <m:begChr m:val="["/>
                        <m:endChr m:val="]"/>
                        <m:ctrlPr>
                          <w:rPr>
                            <w:rFonts w:ascii="Cambria Math" w:hAnsi="Cambria Math" w:cs="Times New Roman"/>
                            <w:sz w:val="20"/>
                            <w:szCs w:val="20"/>
                          </w:rPr>
                        </m:ctrlPr>
                      </m:dPr>
                      <m:e>
                        <m:r>
                          <w:rPr>
                            <w:rFonts w:ascii="Cambria Math" w:hAnsi="Cambria Math" w:cs="Times New Roman"/>
                            <w:sz w:val="20"/>
                            <w:szCs w:val="20"/>
                          </w:rPr>
                          <m:t>2</m:t>
                        </m:r>
                      </m:e>
                    </m:d>
                  </m:sup>
                </m:sSup>
              </m:oMath>
            </m:oMathPara>
          </w:p>
        </w:tc>
        <w:tc>
          <w:tcPr>
            <w:tcW w:w="0" w:type="auto"/>
            <w:gridSpan w:val="3"/>
            <w:tcBorders>
              <w:bottom w:val="single" w:sz="4" w:space="0" w:color="000000" w:themeColor="text1"/>
            </w:tcBorders>
            <w:shd w:val="clear" w:color="auto" w:fill="CCECFF" w:themeFill="accent1" w:themeFillTint="33"/>
          </w:tcPr>
          <w:p w14:paraId="3B95A410" w14:textId="037636B2" w:rsidR="004922D9" w:rsidRDefault="004922D9" w:rsidP="00357D83">
            <w:pPr>
              <w:pStyle w:val="Body"/>
              <w:jc w:val="center"/>
              <w:rPr>
                <w:rFonts w:ascii="Cambria Math" w:hAnsi="Cambria Math" w:cs="Times New Roman"/>
                <w:sz w:val="20"/>
                <w:szCs w:val="20"/>
              </w:rPr>
            </w:pPr>
            <m:oMathPara>
              <m:oMath>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N</m:t>
                    </m:r>
                  </m:e>
                  <m:sup>
                    <m:d>
                      <m:dPr>
                        <m:begChr m:val="["/>
                        <m:endChr m:val="]"/>
                        <m:ctrlPr>
                          <w:rPr>
                            <w:rFonts w:ascii="Cambria Math" w:hAnsi="Cambria Math" w:cs="Times New Roman"/>
                            <w:sz w:val="20"/>
                            <w:szCs w:val="20"/>
                          </w:rPr>
                        </m:ctrlPr>
                      </m:dPr>
                      <m:e>
                        <m:r>
                          <w:rPr>
                            <w:rFonts w:ascii="Cambria Math" w:hAnsi="Cambria Math" w:cs="Times New Roman"/>
                            <w:sz w:val="20"/>
                            <w:szCs w:val="20"/>
                          </w:rPr>
                          <m:t>2</m:t>
                        </m:r>
                      </m:e>
                    </m:d>
                  </m:sup>
                </m:sSup>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b</m:t>
                    </m:r>
                  </m:e>
                  <m:sup>
                    <m:d>
                      <m:dPr>
                        <m:begChr m:val="["/>
                        <m:endChr m:val="]"/>
                        <m:ctrlPr>
                          <w:rPr>
                            <w:rFonts w:ascii="Cambria Math" w:hAnsi="Cambria Math" w:cs="Times New Roman"/>
                            <w:i/>
                            <w:sz w:val="20"/>
                            <w:szCs w:val="20"/>
                          </w:rPr>
                        </m:ctrlPr>
                      </m:dPr>
                      <m:e>
                        <m:r>
                          <w:rPr>
                            <w:rFonts w:ascii="Cambria Math" w:hAnsi="Cambria Math" w:cs="Times New Roman"/>
                            <w:sz w:val="20"/>
                            <w:szCs w:val="20"/>
                          </w:rPr>
                          <m:t>2</m:t>
                        </m:r>
                      </m:e>
                    </m:d>
                  </m:sup>
                </m:sSup>
              </m:oMath>
            </m:oMathPara>
          </w:p>
        </w:tc>
        <w:tc>
          <w:tcPr>
            <w:tcW w:w="0" w:type="auto"/>
            <w:tcBorders>
              <w:bottom w:val="single" w:sz="4" w:space="0" w:color="000000" w:themeColor="text1"/>
            </w:tcBorders>
            <w:shd w:val="clear" w:color="auto" w:fill="CCECFF" w:themeFill="accent1" w:themeFillTint="33"/>
          </w:tcPr>
          <w:p w14:paraId="76C3BFA5" w14:textId="72DFB922" w:rsidR="004922D9" w:rsidRDefault="004922D9" w:rsidP="00357D83">
            <w:pPr>
              <w:pStyle w:val="Body"/>
              <w:jc w:val="center"/>
              <w:rPr>
                <w:rFonts w:ascii="Cambria Math" w:hAnsi="Cambria Math" w:cs="Times New Roman"/>
                <w:sz w:val="20"/>
                <w:szCs w:val="20"/>
              </w:rPr>
            </w:pPr>
            <m:oMathPara>
              <m:oMath>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N</m:t>
                    </m:r>
                  </m:e>
                  <m:sup>
                    <m:d>
                      <m:dPr>
                        <m:begChr m:val="["/>
                        <m:endChr m:val="]"/>
                        <m:ctrlPr>
                          <w:rPr>
                            <w:rFonts w:ascii="Cambria Math" w:hAnsi="Cambria Math" w:cs="Times New Roman"/>
                            <w:sz w:val="20"/>
                            <w:szCs w:val="20"/>
                          </w:rPr>
                        </m:ctrlPr>
                      </m:dPr>
                      <m:e>
                        <m:r>
                          <w:rPr>
                            <w:rFonts w:ascii="Cambria Math" w:hAnsi="Cambria Math" w:cs="Times New Roman"/>
                            <w:sz w:val="20"/>
                            <w:szCs w:val="20"/>
                          </w:rPr>
                          <m:t>2</m:t>
                        </m:r>
                      </m:e>
                    </m:d>
                  </m:sup>
                </m:sSup>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W</m:t>
                    </m:r>
                  </m:e>
                  <m:sup>
                    <m:d>
                      <m:dPr>
                        <m:begChr m:val="["/>
                        <m:endChr m:val="]"/>
                        <m:ctrlPr>
                          <w:rPr>
                            <w:rFonts w:ascii="Cambria Math" w:hAnsi="Cambria Math" w:cs="Times New Roman"/>
                            <w:i/>
                            <w:sz w:val="20"/>
                            <w:szCs w:val="20"/>
                          </w:rPr>
                        </m:ctrlPr>
                      </m:dPr>
                      <m:e>
                        <m:r>
                          <w:rPr>
                            <w:rFonts w:ascii="Cambria Math" w:hAnsi="Cambria Math" w:cs="Times New Roman"/>
                            <w:sz w:val="20"/>
                            <w:szCs w:val="20"/>
                          </w:rPr>
                          <m:t>2</m:t>
                        </m:r>
                      </m:e>
                    </m:d>
                  </m:sup>
                </m:sSup>
              </m:oMath>
            </m:oMathPara>
          </w:p>
        </w:tc>
      </w:tr>
      <w:tr w:rsidR="00357D83" w14:paraId="1954DF38" w14:textId="77777777" w:rsidTr="00FD5634">
        <w:trPr>
          <w:jc w:val="center"/>
        </w:trPr>
        <w:tc>
          <w:tcPr>
            <w:tcW w:w="0" w:type="auto"/>
            <w:tcBorders>
              <w:bottom w:val="nil"/>
              <w:right w:val="nil"/>
            </w:tcBorders>
          </w:tcPr>
          <w:p w14:paraId="52009543" w14:textId="2B2BD23C"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1</w:t>
            </w:r>
          </w:p>
        </w:tc>
        <w:tc>
          <w:tcPr>
            <w:tcW w:w="0" w:type="auto"/>
            <w:tcBorders>
              <w:left w:val="nil"/>
              <w:bottom w:val="nil"/>
            </w:tcBorders>
          </w:tcPr>
          <w:p w14:paraId="7B6B0F97" w14:textId="5DFE0B44"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1</w:t>
            </w:r>
          </w:p>
        </w:tc>
        <w:tc>
          <w:tcPr>
            <w:tcW w:w="0" w:type="auto"/>
            <w:tcBorders>
              <w:bottom w:val="nil"/>
              <w:right w:val="nil"/>
            </w:tcBorders>
          </w:tcPr>
          <w:p w14:paraId="55421568" w14:textId="52034CBC" w:rsidR="00357D83" w:rsidRPr="00357D83" w:rsidRDefault="00357D83" w:rsidP="00357D83">
            <w:pPr>
              <w:pStyle w:val="Body"/>
              <w:jc w:val="center"/>
              <w:rPr>
                <w:rFonts w:ascii="Cambria Math" w:eastAsiaTheme="minorEastAsia" w:hAnsi="Cambria Math" w:cs="Times New Roman"/>
                <w:sz w:val="20"/>
                <w:szCs w:val="20"/>
              </w:rPr>
            </w:pPr>
            <m:oMathPara>
              <m:oMath>
                <m:r>
                  <w:rPr>
                    <w:rFonts w:ascii="Cambria Math" w:hAnsi="Cambria Math" w:cs="Times New Roman"/>
                    <w:sz w:val="20"/>
                    <w:szCs w:val="20"/>
                  </w:rPr>
                  <m:t>2.4576</m:t>
                </m:r>
                <m:r>
                  <m:rPr>
                    <m:sty m:val="p"/>
                  </m:rP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10</m:t>
                    </m:r>
                    <m:ctrlPr>
                      <w:rPr>
                        <w:rFonts w:ascii="Cambria Math" w:hAnsi="Cambria Math" w:cs="Times New Roman"/>
                        <w:sz w:val="20"/>
                        <w:szCs w:val="20"/>
                      </w:rPr>
                    </m:ctrlPr>
                  </m:e>
                  <m:sup>
                    <m:r>
                      <w:rPr>
                        <w:rFonts w:ascii="Cambria Math" w:hAnsi="Cambria Math" w:cs="Times New Roman"/>
                        <w:sz w:val="20"/>
                        <w:szCs w:val="20"/>
                      </w:rPr>
                      <m:t>-5</m:t>
                    </m:r>
                  </m:sup>
                </m:sSup>
              </m:oMath>
            </m:oMathPara>
          </w:p>
        </w:tc>
        <w:tc>
          <w:tcPr>
            <w:tcW w:w="0" w:type="auto"/>
            <w:tcBorders>
              <w:left w:val="nil"/>
              <w:bottom w:val="nil"/>
              <w:right w:val="nil"/>
            </w:tcBorders>
          </w:tcPr>
          <w:p w14:paraId="633C12DE" w14:textId="10CE627B"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left w:val="nil"/>
              <w:bottom w:val="nil"/>
            </w:tcBorders>
          </w:tcPr>
          <w:p w14:paraId="12ACB18F" w14:textId="58A4C5C0"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bottom w:val="nil"/>
            </w:tcBorders>
          </w:tcPr>
          <w:p w14:paraId="06246570" w14:textId="44433203"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bottom w:val="nil"/>
              <w:right w:val="nil"/>
            </w:tcBorders>
          </w:tcPr>
          <w:p w14:paraId="3D542CCA" w14:textId="08921A68"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1</w:t>
            </w:r>
          </w:p>
        </w:tc>
        <w:tc>
          <w:tcPr>
            <w:tcW w:w="0" w:type="auto"/>
            <w:tcBorders>
              <w:left w:val="nil"/>
              <w:bottom w:val="nil"/>
              <w:right w:val="nil"/>
            </w:tcBorders>
          </w:tcPr>
          <w:p w14:paraId="61471693" w14:textId="070B02A5"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left w:val="nil"/>
              <w:bottom w:val="nil"/>
            </w:tcBorders>
          </w:tcPr>
          <w:p w14:paraId="7F39F365" w14:textId="49421421"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bottom w:val="nil"/>
            </w:tcBorders>
          </w:tcPr>
          <w:p w14:paraId="6D3B5C67" w14:textId="04DF2F42"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1</w:t>
            </w:r>
          </w:p>
        </w:tc>
      </w:tr>
      <w:tr w:rsidR="00357D83" w14:paraId="46A0E670" w14:textId="77777777" w:rsidTr="00FD5634">
        <w:trPr>
          <w:jc w:val="center"/>
        </w:trPr>
        <w:tc>
          <w:tcPr>
            <w:tcW w:w="0" w:type="auto"/>
            <w:tcBorders>
              <w:top w:val="nil"/>
              <w:bottom w:val="nil"/>
              <w:right w:val="nil"/>
            </w:tcBorders>
          </w:tcPr>
          <w:p w14:paraId="68042E4C" w14:textId="4B2D08C2"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1</w:t>
            </w:r>
          </w:p>
        </w:tc>
        <w:tc>
          <w:tcPr>
            <w:tcW w:w="0" w:type="auto"/>
            <w:tcBorders>
              <w:top w:val="nil"/>
              <w:left w:val="nil"/>
              <w:bottom w:val="nil"/>
            </w:tcBorders>
          </w:tcPr>
          <w:p w14:paraId="03711A57" w14:textId="26B73878"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1</w:t>
            </w:r>
          </w:p>
        </w:tc>
        <w:tc>
          <w:tcPr>
            <w:tcW w:w="0" w:type="auto"/>
            <w:tcBorders>
              <w:top w:val="nil"/>
              <w:bottom w:val="nil"/>
              <w:right w:val="nil"/>
            </w:tcBorders>
          </w:tcPr>
          <w:p w14:paraId="250C3155" w14:textId="5507070E"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top w:val="nil"/>
              <w:left w:val="nil"/>
              <w:bottom w:val="nil"/>
              <w:right w:val="nil"/>
            </w:tcBorders>
          </w:tcPr>
          <w:p w14:paraId="5FCD466B" w14:textId="01835B62"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0.419974</w:t>
            </w:r>
          </w:p>
        </w:tc>
        <w:tc>
          <w:tcPr>
            <w:tcW w:w="0" w:type="auto"/>
            <w:tcBorders>
              <w:top w:val="nil"/>
              <w:left w:val="nil"/>
              <w:bottom w:val="nil"/>
            </w:tcBorders>
          </w:tcPr>
          <w:p w14:paraId="61136E15" w14:textId="27557F57"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top w:val="nil"/>
              <w:bottom w:val="nil"/>
            </w:tcBorders>
          </w:tcPr>
          <w:p w14:paraId="4172F518" w14:textId="60E28012"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top w:val="nil"/>
              <w:bottom w:val="nil"/>
              <w:right w:val="nil"/>
            </w:tcBorders>
          </w:tcPr>
          <w:p w14:paraId="72316EE9" w14:textId="680BB70F"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top w:val="nil"/>
              <w:left w:val="nil"/>
              <w:bottom w:val="nil"/>
              <w:right w:val="nil"/>
            </w:tcBorders>
          </w:tcPr>
          <w:p w14:paraId="6D78CEA3" w14:textId="4C712073"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1</w:t>
            </w:r>
          </w:p>
        </w:tc>
        <w:tc>
          <w:tcPr>
            <w:tcW w:w="0" w:type="auto"/>
            <w:tcBorders>
              <w:top w:val="nil"/>
              <w:left w:val="nil"/>
              <w:bottom w:val="nil"/>
            </w:tcBorders>
          </w:tcPr>
          <w:p w14:paraId="4E9C35EE" w14:textId="1050A0EC"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top w:val="nil"/>
              <w:bottom w:val="nil"/>
            </w:tcBorders>
          </w:tcPr>
          <w:p w14:paraId="59CDC8E5" w14:textId="0124BA57"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1</w:t>
            </w:r>
          </w:p>
        </w:tc>
      </w:tr>
      <w:tr w:rsidR="00357D83" w14:paraId="498EACF5" w14:textId="77777777" w:rsidTr="00FD5634">
        <w:trPr>
          <w:jc w:val="center"/>
        </w:trPr>
        <w:tc>
          <w:tcPr>
            <w:tcW w:w="0" w:type="auto"/>
            <w:tcBorders>
              <w:top w:val="nil"/>
              <w:bottom w:val="single" w:sz="4" w:space="0" w:color="auto"/>
              <w:right w:val="nil"/>
            </w:tcBorders>
          </w:tcPr>
          <w:p w14:paraId="25B52A16" w14:textId="19B5E6D3"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1</w:t>
            </w:r>
          </w:p>
        </w:tc>
        <w:tc>
          <w:tcPr>
            <w:tcW w:w="0" w:type="auto"/>
            <w:tcBorders>
              <w:top w:val="nil"/>
              <w:left w:val="nil"/>
              <w:bottom w:val="single" w:sz="4" w:space="0" w:color="auto"/>
            </w:tcBorders>
          </w:tcPr>
          <w:p w14:paraId="321C47D7" w14:textId="7264F927"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1</w:t>
            </w:r>
          </w:p>
        </w:tc>
        <w:tc>
          <w:tcPr>
            <w:tcW w:w="0" w:type="auto"/>
            <w:tcBorders>
              <w:top w:val="nil"/>
              <w:bottom w:val="single" w:sz="4" w:space="0" w:color="auto"/>
              <w:right w:val="nil"/>
            </w:tcBorders>
          </w:tcPr>
          <w:p w14:paraId="01FCBF47" w14:textId="63A3B8C3"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top w:val="nil"/>
              <w:left w:val="nil"/>
              <w:bottom w:val="single" w:sz="4" w:space="0" w:color="auto"/>
              <w:right w:val="nil"/>
            </w:tcBorders>
          </w:tcPr>
          <w:p w14:paraId="5842B4CC" w14:textId="1603040D"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top w:val="nil"/>
              <w:left w:val="nil"/>
              <w:bottom w:val="single" w:sz="4" w:space="0" w:color="auto"/>
            </w:tcBorders>
          </w:tcPr>
          <w:p w14:paraId="121EE42F" w14:textId="61C95C1A" w:rsidR="004922D9" w:rsidRDefault="00357D83" w:rsidP="00357D83">
            <w:pPr>
              <w:pStyle w:val="Body"/>
              <w:jc w:val="center"/>
              <w:rPr>
                <w:rFonts w:ascii="Cambria Math" w:hAnsi="Cambria Math" w:cs="Times New Roman"/>
                <w:sz w:val="20"/>
                <w:szCs w:val="20"/>
              </w:rPr>
            </w:pPr>
            <m:oMathPara>
              <m:oMath>
                <m:r>
                  <w:rPr>
                    <w:rFonts w:ascii="Cambria Math" w:hAnsi="Cambria Math" w:cs="Times New Roman"/>
                    <w:sz w:val="20"/>
                    <w:szCs w:val="20"/>
                  </w:rPr>
                  <m:t>2.4576</m:t>
                </m:r>
                <m:r>
                  <m:rPr>
                    <m:sty m:val="p"/>
                  </m:rP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10</m:t>
                    </m:r>
                    <m:ctrlPr>
                      <w:rPr>
                        <w:rFonts w:ascii="Cambria Math" w:hAnsi="Cambria Math" w:cs="Times New Roman"/>
                        <w:sz w:val="20"/>
                        <w:szCs w:val="20"/>
                      </w:rPr>
                    </m:ctrlPr>
                  </m:e>
                  <m:sup>
                    <m:r>
                      <w:rPr>
                        <w:rFonts w:ascii="Cambria Math" w:hAnsi="Cambria Math" w:cs="Times New Roman"/>
                        <w:sz w:val="20"/>
                        <w:szCs w:val="20"/>
                      </w:rPr>
                      <m:t>-5</m:t>
                    </m:r>
                  </m:sup>
                </m:sSup>
              </m:oMath>
            </m:oMathPara>
          </w:p>
        </w:tc>
        <w:tc>
          <w:tcPr>
            <w:tcW w:w="0" w:type="auto"/>
            <w:tcBorders>
              <w:top w:val="nil"/>
              <w:bottom w:val="single" w:sz="4" w:space="0" w:color="auto"/>
            </w:tcBorders>
          </w:tcPr>
          <w:p w14:paraId="4624A309" w14:textId="6C580A5A"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top w:val="nil"/>
              <w:bottom w:val="single" w:sz="4" w:space="0" w:color="auto"/>
              <w:right w:val="nil"/>
            </w:tcBorders>
          </w:tcPr>
          <w:p w14:paraId="068F6072" w14:textId="247AABE5"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top w:val="nil"/>
              <w:left w:val="nil"/>
              <w:bottom w:val="single" w:sz="4" w:space="0" w:color="auto"/>
              <w:right w:val="nil"/>
            </w:tcBorders>
          </w:tcPr>
          <w:p w14:paraId="4573B687" w14:textId="112123D2"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0</w:t>
            </w:r>
          </w:p>
        </w:tc>
        <w:tc>
          <w:tcPr>
            <w:tcW w:w="0" w:type="auto"/>
            <w:tcBorders>
              <w:top w:val="nil"/>
              <w:left w:val="nil"/>
              <w:bottom w:val="single" w:sz="4" w:space="0" w:color="auto"/>
            </w:tcBorders>
          </w:tcPr>
          <w:p w14:paraId="032E2CF7" w14:textId="3F67E889"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1</w:t>
            </w:r>
          </w:p>
        </w:tc>
        <w:tc>
          <w:tcPr>
            <w:tcW w:w="0" w:type="auto"/>
            <w:tcBorders>
              <w:top w:val="nil"/>
              <w:bottom w:val="nil"/>
            </w:tcBorders>
          </w:tcPr>
          <w:p w14:paraId="1D7FC3FE" w14:textId="790D5A64"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1</w:t>
            </w:r>
          </w:p>
        </w:tc>
      </w:tr>
      <w:tr w:rsidR="00357D83" w14:paraId="6BAA7751" w14:textId="77777777" w:rsidTr="00FD5634">
        <w:trPr>
          <w:jc w:val="center"/>
        </w:trPr>
        <w:tc>
          <w:tcPr>
            <w:tcW w:w="0" w:type="auto"/>
            <w:tcBorders>
              <w:top w:val="single" w:sz="4" w:space="0" w:color="auto"/>
              <w:left w:val="nil"/>
              <w:bottom w:val="nil"/>
              <w:right w:val="nil"/>
            </w:tcBorders>
          </w:tcPr>
          <w:p w14:paraId="018E2101" w14:textId="77777777" w:rsidR="004922D9" w:rsidRDefault="004922D9" w:rsidP="00357D83">
            <w:pPr>
              <w:pStyle w:val="Body"/>
              <w:jc w:val="center"/>
              <w:rPr>
                <w:rFonts w:ascii="Cambria Math" w:hAnsi="Cambria Math" w:cs="Times New Roman"/>
                <w:sz w:val="20"/>
                <w:szCs w:val="20"/>
              </w:rPr>
            </w:pPr>
          </w:p>
        </w:tc>
        <w:tc>
          <w:tcPr>
            <w:tcW w:w="0" w:type="auto"/>
            <w:tcBorders>
              <w:top w:val="single" w:sz="4" w:space="0" w:color="auto"/>
              <w:left w:val="nil"/>
              <w:bottom w:val="nil"/>
              <w:right w:val="nil"/>
            </w:tcBorders>
          </w:tcPr>
          <w:p w14:paraId="4494C95A" w14:textId="77777777" w:rsidR="004922D9" w:rsidRDefault="004922D9" w:rsidP="00357D83">
            <w:pPr>
              <w:pStyle w:val="Body"/>
              <w:jc w:val="center"/>
              <w:rPr>
                <w:rFonts w:ascii="Cambria Math" w:hAnsi="Cambria Math" w:cs="Times New Roman"/>
                <w:sz w:val="20"/>
                <w:szCs w:val="20"/>
              </w:rPr>
            </w:pPr>
          </w:p>
        </w:tc>
        <w:tc>
          <w:tcPr>
            <w:tcW w:w="0" w:type="auto"/>
            <w:tcBorders>
              <w:top w:val="single" w:sz="4" w:space="0" w:color="auto"/>
              <w:left w:val="nil"/>
              <w:bottom w:val="nil"/>
              <w:right w:val="nil"/>
            </w:tcBorders>
          </w:tcPr>
          <w:p w14:paraId="1AFD5F0F" w14:textId="77777777" w:rsidR="004922D9" w:rsidRDefault="004922D9" w:rsidP="00357D83">
            <w:pPr>
              <w:pStyle w:val="Body"/>
              <w:jc w:val="center"/>
              <w:rPr>
                <w:rFonts w:ascii="Cambria Math" w:hAnsi="Cambria Math" w:cs="Times New Roman"/>
                <w:sz w:val="20"/>
                <w:szCs w:val="20"/>
              </w:rPr>
            </w:pPr>
          </w:p>
        </w:tc>
        <w:tc>
          <w:tcPr>
            <w:tcW w:w="0" w:type="auto"/>
            <w:tcBorders>
              <w:top w:val="single" w:sz="4" w:space="0" w:color="auto"/>
              <w:left w:val="nil"/>
              <w:bottom w:val="nil"/>
              <w:right w:val="nil"/>
            </w:tcBorders>
          </w:tcPr>
          <w:p w14:paraId="05348DD5" w14:textId="77777777" w:rsidR="004922D9" w:rsidRDefault="004922D9" w:rsidP="00357D83">
            <w:pPr>
              <w:pStyle w:val="Body"/>
              <w:jc w:val="center"/>
              <w:rPr>
                <w:rFonts w:ascii="Cambria Math" w:hAnsi="Cambria Math" w:cs="Times New Roman"/>
                <w:sz w:val="20"/>
                <w:szCs w:val="20"/>
              </w:rPr>
            </w:pPr>
          </w:p>
        </w:tc>
        <w:tc>
          <w:tcPr>
            <w:tcW w:w="0" w:type="auto"/>
            <w:tcBorders>
              <w:top w:val="single" w:sz="4" w:space="0" w:color="auto"/>
              <w:left w:val="nil"/>
              <w:bottom w:val="nil"/>
              <w:right w:val="nil"/>
            </w:tcBorders>
          </w:tcPr>
          <w:p w14:paraId="4C31CD84" w14:textId="77777777" w:rsidR="004922D9" w:rsidRDefault="004922D9" w:rsidP="00357D83">
            <w:pPr>
              <w:pStyle w:val="Body"/>
              <w:jc w:val="center"/>
              <w:rPr>
                <w:rFonts w:ascii="Cambria Math" w:hAnsi="Cambria Math" w:cs="Times New Roman"/>
                <w:sz w:val="20"/>
                <w:szCs w:val="20"/>
              </w:rPr>
            </w:pPr>
          </w:p>
        </w:tc>
        <w:tc>
          <w:tcPr>
            <w:tcW w:w="0" w:type="auto"/>
            <w:tcBorders>
              <w:top w:val="single" w:sz="4" w:space="0" w:color="auto"/>
              <w:left w:val="nil"/>
              <w:bottom w:val="nil"/>
              <w:right w:val="nil"/>
            </w:tcBorders>
          </w:tcPr>
          <w:p w14:paraId="2DA61014" w14:textId="77777777" w:rsidR="004922D9" w:rsidRDefault="004922D9" w:rsidP="00357D83">
            <w:pPr>
              <w:pStyle w:val="Body"/>
              <w:jc w:val="center"/>
              <w:rPr>
                <w:rFonts w:ascii="Cambria Math" w:hAnsi="Cambria Math" w:cs="Times New Roman"/>
                <w:sz w:val="20"/>
                <w:szCs w:val="20"/>
              </w:rPr>
            </w:pPr>
          </w:p>
        </w:tc>
        <w:tc>
          <w:tcPr>
            <w:tcW w:w="0" w:type="auto"/>
            <w:tcBorders>
              <w:top w:val="single" w:sz="4" w:space="0" w:color="auto"/>
              <w:left w:val="nil"/>
              <w:bottom w:val="nil"/>
              <w:right w:val="nil"/>
            </w:tcBorders>
          </w:tcPr>
          <w:p w14:paraId="56C3A1E9" w14:textId="77777777" w:rsidR="004922D9" w:rsidRDefault="004922D9" w:rsidP="00357D83">
            <w:pPr>
              <w:pStyle w:val="Body"/>
              <w:jc w:val="center"/>
              <w:rPr>
                <w:rFonts w:ascii="Cambria Math" w:hAnsi="Cambria Math" w:cs="Times New Roman"/>
                <w:sz w:val="20"/>
                <w:szCs w:val="20"/>
              </w:rPr>
            </w:pPr>
          </w:p>
        </w:tc>
        <w:tc>
          <w:tcPr>
            <w:tcW w:w="0" w:type="auto"/>
            <w:tcBorders>
              <w:top w:val="single" w:sz="4" w:space="0" w:color="auto"/>
              <w:left w:val="nil"/>
              <w:bottom w:val="nil"/>
              <w:right w:val="nil"/>
            </w:tcBorders>
          </w:tcPr>
          <w:p w14:paraId="2A274EE6" w14:textId="77777777" w:rsidR="004922D9" w:rsidRDefault="004922D9" w:rsidP="00357D83">
            <w:pPr>
              <w:pStyle w:val="Body"/>
              <w:jc w:val="center"/>
              <w:rPr>
                <w:rFonts w:ascii="Cambria Math" w:hAnsi="Cambria Math" w:cs="Times New Roman"/>
                <w:sz w:val="20"/>
                <w:szCs w:val="20"/>
              </w:rPr>
            </w:pPr>
          </w:p>
        </w:tc>
        <w:tc>
          <w:tcPr>
            <w:tcW w:w="0" w:type="auto"/>
            <w:tcBorders>
              <w:top w:val="single" w:sz="4" w:space="0" w:color="auto"/>
              <w:left w:val="nil"/>
              <w:bottom w:val="nil"/>
              <w:right w:val="single" w:sz="4" w:space="0" w:color="auto"/>
            </w:tcBorders>
          </w:tcPr>
          <w:p w14:paraId="410A8C92" w14:textId="77777777" w:rsidR="004922D9" w:rsidRDefault="004922D9" w:rsidP="00357D83">
            <w:pPr>
              <w:pStyle w:val="Body"/>
              <w:jc w:val="center"/>
              <w:rPr>
                <w:rFonts w:ascii="Cambria Math" w:hAnsi="Cambria Math" w:cs="Times New Roman"/>
                <w:sz w:val="20"/>
                <w:szCs w:val="20"/>
              </w:rPr>
            </w:pPr>
          </w:p>
        </w:tc>
        <w:tc>
          <w:tcPr>
            <w:tcW w:w="0" w:type="auto"/>
            <w:tcBorders>
              <w:top w:val="nil"/>
              <w:left w:val="single" w:sz="4" w:space="0" w:color="auto"/>
              <w:bottom w:val="nil"/>
            </w:tcBorders>
          </w:tcPr>
          <w:p w14:paraId="4CBF8DA9" w14:textId="1051B6C7"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1</w:t>
            </w:r>
          </w:p>
        </w:tc>
      </w:tr>
      <w:tr w:rsidR="00357D83" w14:paraId="09135350" w14:textId="77777777" w:rsidTr="00FD5634">
        <w:trPr>
          <w:jc w:val="center"/>
        </w:trPr>
        <w:tc>
          <w:tcPr>
            <w:tcW w:w="0" w:type="auto"/>
            <w:tcBorders>
              <w:top w:val="nil"/>
              <w:left w:val="nil"/>
              <w:bottom w:val="nil"/>
              <w:right w:val="nil"/>
            </w:tcBorders>
          </w:tcPr>
          <w:p w14:paraId="05B03FFC" w14:textId="77777777" w:rsidR="004922D9" w:rsidRDefault="004922D9" w:rsidP="00357D83">
            <w:pPr>
              <w:pStyle w:val="Body"/>
              <w:jc w:val="center"/>
              <w:rPr>
                <w:rFonts w:ascii="Cambria Math" w:hAnsi="Cambria Math" w:cs="Times New Roman"/>
                <w:sz w:val="20"/>
                <w:szCs w:val="20"/>
              </w:rPr>
            </w:pPr>
          </w:p>
        </w:tc>
        <w:tc>
          <w:tcPr>
            <w:tcW w:w="0" w:type="auto"/>
            <w:tcBorders>
              <w:top w:val="nil"/>
              <w:left w:val="nil"/>
              <w:bottom w:val="nil"/>
              <w:right w:val="nil"/>
            </w:tcBorders>
          </w:tcPr>
          <w:p w14:paraId="55936D34" w14:textId="77777777" w:rsidR="004922D9" w:rsidRDefault="004922D9" w:rsidP="00357D83">
            <w:pPr>
              <w:pStyle w:val="Body"/>
              <w:jc w:val="center"/>
              <w:rPr>
                <w:rFonts w:ascii="Cambria Math" w:hAnsi="Cambria Math" w:cs="Times New Roman"/>
                <w:sz w:val="20"/>
                <w:szCs w:val="20"/>
              </w:rPr>
            </w:pPr>
          </w:p>
        </w:tc>
        <w:tc>
          <w:tcPr>
            <w:tcW w:w="0" w:type="auto"/>
            <w:tcBorders>
              <w:top w:val="nil"/>
              <w:left w:val="nil"/>
              <w:bottom w:val="nil"/>
              <w:right w:val="nil"/>
            </w:tcBorders>
          </w:tcPr>
          <w:p w14:paraId="13D148BF" w14:textId="77777777" w:rsidR="004922D9" w:rsidRDefault="004922D9" w:rsidP="00357D83">
            <w:pPr>
              <w:pStyle w:val="Body"/>
              <w:jc w:val="center"/>
              <w:rPr>
                <w:rFonts w:ascii="Cambria Math" w:hAnsi="Cambria Math" w:cs="Times New Roman"/>
                <w:sz w:val="20"/>
                <w:szCs w:val="20"/>
              </w:rPr>
            </w:pPr>
          </w:p>
        </w:tc>
        <w:tc>
          <w:tcPr>
            <w:tcW w:w="0" w:type="auto"/>
            <w:tcBorders>
              <w:top w:val="nil"/>
              <w:left w:val="nil"/>
              <w:bottom w:val="nil"/>
              <w:right w:val="nil"/>
            </w:tcBorders>
          </w:tcPr>
          <w:p w14:paraId="5EE08D98" w14:textId="77777777" w:rsidR="004922D9" w:rsidRDefault="004922D9" w:rsidP="00357D83">
            <w:pPr>
              <w:pStyle w:val="Body"/>
              <w:jc w:val="center"/>
              <w:rPr>
                <w:rFonts w:ascii="Cambria Math" w:hAnsi="Cambria Math" w:cs="Times New Roman"/>
                <w:sz w:val="20"/>
                <w:szCs w:val="20"/>
              </w:rPr>
            </w:pPr>
          </w:p>
        </w:tc>
        <w:tc>
          <w:tcPr>
            <w:tcW w:w="0" w:type="auto"/>
            <w:tcBorders>
              <w:top w:val="nil"/>
              <w:left w:val="nil"/>
              <w:bottom w:val="nil"/>
              <w:right w:val="nil"/>
            </w:tcBorders>
          </w:tcPr>
          <w:p w14:paraId="67A4E1A0" w14:textId="77777777" w:rsidR="004922D9" w:rsidRDefault="004922D9" w:rsidP="00357D83">
            <w:pPr>
              <w:pStyle w:val="Body"/>
              <w:jc w:val="center"/>
              <w:rPr>
                <w:rFonts w:ascii="Cambria Math" w:hAnsi="Cambria Math" w:cs="Times New Roman"/>
                <w:sz w:val="20"/>
                <w:szCs w:val="20"/>
              </w:rPr>
            </w:pPr>
          </w:p>
        </w:tc>
        <w:tc>
          <w:tcPr>
            <w:tcW w:w="0" w:type="auto"/>
            <w:tcBorders>
              <w:top w:val="nil"/>
              <w:left w:val="nil"/>
              <w:bottom w:val="nil"/>
              <w:right w:val="nil"/>
            </w:tcBorders>
          </w:tcPr>
          <w:p w14:paraId="3B70960F" w14:textId="77777777" w:rsidR="004922D9" w:rsidRDefault="004922D9" w:rsidP="00357D83">
            <w:pPr>
              <w:pStyle w:val="Body"/>
              <w:jc w:val="center"/>
              <w:rPr>
                <w:rFonts w:ascii="Cambria Math" w:hAnsi="Cambria Math" w:cs="Times New Roman"/>
                <w:sz w:val="20"/>
                <w:szCs w:val="20"/>
              </w:rPr>
            </w:pPr>
          </w:p>
        </w:tc>
        <w:tc>
          <w:tcPr>
            <w:tcW w:w="0" w:type="auto"/>
            <w:tcBorders>
              <w:top w:val="nil"/>
              <w:left w:val="nil"/>
              <w:bottom w:val="nil"/>
              <w:right w:val="nil"/>
            </w:tcBorders>
          </w:tcPr>
          <w:p w14:paraId="69399C9B" w14:textId="77777777" w:rsidR="004922D9" w:rsidRDefault="004922D9" w:rsidP="00357D83">
            <w:pPr>
              <w:pStyle w:val="Body"/>
              <w:jc w:val="center"/>
              <w:rPr>
                <w:rFonts w:ascii="Cambria Math" w:hAnsi="Cambria Math" w:cs="Times New Roman"/>
                <w:sz w:val="20"/>
                <w:szCs w:val="20"/>
              </w:rPr>
            </w:pPr>
          </w:p>
        </w:tc>
        <w:tc>
          <w:tcPr>
            <w:tcW w:w="0" w:type="auto"/>
            <w:tcBorders>
              <w:top w:val="nil"/>
              <w:left w:val="nil"/>
              <w:bottom w:val="nil"/>
              <w:right w:val="nil"/>
            </w:tcBorders>
          </w:tcPr>
          <w:p w14:paraId="6239DA5F" w14:textId="77777777" w:rsidR="004922D9" w:rsidRDefault="004922D9" w:rsidP="00357D83">
            <w:pPr>
              <w:pStyle w:val="Body"/>
              <w:jc w:val="center"/>
              <w:rPr>
                <w:rFonts w:ascii="Cambria Math" w:hAnsi="Cambria Math" w:cs="Times New Roman"/>
                <w:sz w:val="20"/>
                <w:szCs w:val="20"/>
              </w:rPr>
            </w:pPr>
          </w:p>
        </w:tc>
        <w:tc>
          <w:tcPr>
            <w:tcW w:w="0" w:type="auto"/>
            <w:tcBorders>
              <w:top w:val="nil"/>
              <w:left w:val="nil"/>
              <w:bottom w:val="nil"/>
              <w:right w:val="single" w:sz="4" w:space="0" w:color="auto"/>
            </w:tcBorders>
          </w:tcPr>
          <w:p w14:paraId="607B5636" w14:textId="77777777" w:rsidR="004922D9" w:rsidRDefault="004922D9" w:rsidP="00357D83">
            <w:pPr>
              <w:pStyle w:val="Body"/>
              <w:jc w:val="center"/>
              <w:rPr>
                <w:rFonts w:ascii="Cambria Math" w:hAnsi="Cambria Math" w:cs="Times New Roman"/>
                <w:sz w:val="20"/>
                <w:szCs w:val="20"/>
              </w:rPr>
            </w:pPr>
          </w:p>
        </w:tc>
        <w:tc>
          <w:tcPr>
            <w:tcW w:w="0" w:type="auto"/>
            <w:tcBorders>
              <w:top w:val="nil"/>
              <w:left w:val="single" w:sz="4" w:space="0" w:color="auto"/>
            </w:tcBorders>
          </w:tcPr>
          <w:p w14:paraId="76A73E70" w14:textId="29DDA678" w:rsidR="004922D9" w:rsidRDefault="00357D83" w:rsidP="00357D83">
            <w:pPr>
              <w:pStyle w:val="Body"/>
              <w:jc w:val="center"/>
              <w:rPr>
                <w:rFonts w:ascii="Cambria Math" w:hAnsi="Cambria Math" w:cs="Times New Roman"/>
                <w:sz w:val="20"/>
                <w:szCs w:val="20"/>
              </w:rPr>
            </w:pPr>
            <w:r>
              <w:rPr>
                <w:rFonts w:ascii="Cambria Math" w:hAnsi="Cambria Math" w:cs="Times New Roman"/>
                <w:sz w:val="20"/>
                <w:szCs w:val="20"/>
              </w:rPr>
              <w:t>1</w:t>
            </w:r>
          </w:p>
        </w:tc>
      </w:tr>
    </w:tbl>
    <w:p w14:paraId="550910A2" w14:textId="48E0EE7B" w:rsidR="006450A1" w:rsidRDefault="0071129C">
      <w:pPr>
        <w:pStyle w:val="Body"/>
        <w:spacing w:before="120" w:after="120"/>
        <w:ind w:firstLine="360"/>
        <w:rPr>
          <w:ins w:id="65" w:author="Tomás De Araújo Tavares" w:date="2021-11-04T17:18:00Z"/>
          <w:rFonts w:ascii="Cambria Math" w:hAnsi="Cambria Math" w:cs="Times New Roman"/>
          <w:u w:val="single"/>
          <w:lang w:val="en-US"/>
        </w:rPr>
      </w:pPr>
      <w:r w:rsidRPr="0071129C">
        <w:rPr>
          <w:rFonts w:ascii="Cambria Math" w:hAnsi="Cambria Math" w:cs="Times New Roman"/>
          <w:u w:val="single"/>
          <w:lang w:val="en-US"/>
        </w:rPr>
        <w:t>Updates</w:t>
      </w:r>
      <w:r>
        <w:rPr>
          <w:rFonts w:ascii="Cambria Math" w:hAnsi="Cambria Math" w:cs="Times New Roman"/>
          <w:u w:val="single"/>
          <w:lang w:val="en-US"/>
        </w:rPr>
        <w:t>:</w:t>
      </w:r>
    </w:p>
    <w:p w14:paraId="104BF2CB" w14:textId="302AD92D" w:rsidR="001329C7" w:rsidDel="00333639" w:rsidRDefault="00333639" w:rsidP="00333639">
      <w:pPr>
        <w:pStyle w:val="Body"/>
        <w:spacing w:before="120" w:after="120"/>
        <w:rPr>
          <w:del w:id="66" w:author="Tomás De Araújo Tavares" w:date="2021-11-04T17:19:00Z"/>
          <w:rFonts w:ascii="Cambria Math" w:hAnsi="Cambria Math" w:cs="Times New Roman"/>
          <w:lang w:val="en-US"/>
        </w:rPr>
      </w:pPr>
      <w:ins w:id="67" w:author="Tomás De Araújo Tavares" w:date="2021-11-05T09:22:00Z">
        <w:r>
          <w:rPr>
            <w:rFonts w:ascii="Cambria Math" w:hAnsi="Cambria Math" w:cs="Times New Roman"/>
            <w:lang w:val="en-US"/>
          </w:rPr>
          <w:t xml:space="preserve">Now we have all the data needed to </w:t>
        </w:r>
      </w:ins>
      <w:ins w:id="68" w:author="Tomás De Araújo Tavares" w:date="2021-11-05T09:23:00Z">
        <w:r>
          <w:rPr>
            <w:rFonts w:ascii="Cambria Math" w:hAnsi="Cambria Math" w:cs="Times New Roman"/>
            <w:lang w:val="en-US"/>
          </w:rPr>
          <w:t>update the weights and</w:t>
        </w:r>
      </w:ins>
      <w:ins w:id="69" w:author="Tomás De Araújo Tavares" w:date="2021-11-05T09:24:00Z">
        <w:r>
          <w:rPr>
            <w:rFonts w:ascii="Cambria Math" w:hAnsi="Cambria Math" w:cs="Times New Roman"/>
            <w:lang w:val="en-US"/>
          </w:rPr>
          <w:t xml:space="preserve"> biases</w:t>
        </w:r>
      </w:ins>
    </w:p>
    <w:p w14:paraId="76DA5CC6" w14:textId="77777777" w:rsidR="00333639" w:rsidRPr="00333639" w:rsidRDefault="00333639">
      <w:pPr>
        <w:pStyle w:val="Body"/>
        <w:spacing w:before="120" w:after="120"/>
        <w:rPr>
          <w:ins w:id="70" w:author="Tomás De Araújo Tavares" w:date="2021-11-05T09:24:00Z"/>
          <w:rFonts w:ascii="Cambria Math" w:hAnsi="Cambria Math" w:cs="Times New Roman"/>
          <w:lang w:val="en-US"/>
          <w:rPrChange w:id="71" w:author="Tomás De Araújo Tavares" w:date="2021-11-05T09:24:00Z">
            <w:rPr>
              <w:ins w:id="72" w:author="Tomás De Araújo Tavares" w:date="2021-11-05T09:24:00Z"/>
              <w:rFonts w:ascii="Cambria Math" w:hAnsi="Cambria Math" w:cs="Times New Roman"/>
              <w:u w:val="single"/>
              <w:lang w:val="en-US"/>
            </w:rPr>
          </w:rPrChange>
        </w:rPr>
        <w:pPrChange w:id="73" w:author="Tomás De Araújo Tavares" w:date="2021-11-04T17:18:00Z">
          <w:pPr>
            <w:pStyle w:val="Body"/>
            <w:spacing w:before="120" w:after="120"/>
            <w:ind w:firstLine="360"/>
          </w:pPr>
        </w:pPrChange>
      </w:pPr>
    </w:p>
    <w:p w14:paraId="00FA8F9D" w14:textId="71B1521F" w:rsidR="00333639" w:rsidRPr="00333639" w:rsidRDefault="00AF32DA">
      <w:pPr>
        <w:pStyle w:val="Body"/>
        <w:spacing w:before="120" w:after="120"/>
        <w:rPr>
          <w:rFonts w:ascii="Cambria Math" w:hAnsi="Cambria Math" w:cs="Times New Roman"/>
          <w:lang w:val="en-US"/>
          <w:rPrChange w:id="74" w:author="Tomás De Araújo Tavares" w:date="2021-11-05T09:24:00Z">
            <w:rPr>
              <w:rFonts w:ascii="Cambria Math" w:hAnsi="Cambria Math" w:cs="Times New Roman"/>
            </w:rPr>
          </w:rPrChange>
        </w:rPr>
      </w:pPr>
      <w:del w:id="75" w:author="Tomás De Araújo Tavares" w:date="2021-11-05T09:23:00Z">
        <w:r w:rsidRPr="00333639" w:rsidDel="00333639">
          <w:rPr>
            <w:rFonts w:ascii="Cambria Math" w:hAnsi="Cambria Math" w:cs="Times New Roman"/>
            <w:lang w:val="en-US"/>
            <w:rPrChange w:id="76" w:author="Tomás De Araújo Tavares" w:date="2021-11-05T09:24:00Z">
              <w:rPr>
                <w:rFonts w:ascii="Cambria Math" w:hAnsi="Cambria Math" w:cs="Times New Roman"/>
              </w:rPr>
            </w:rPrChange>
          </w:rPr>
          <w:delText xml:space="preserve">Agora possuímos todos os valores necessários para calcular o SGD, podemos atualizar os pesos e os </w:delText>
        </w:r>
      </w:del>
      <w:del w:id="77" w:author="Tomás De Araújo Tavares" w:date="2021-11-05T09:24:00Z">
        <w:r w:rsidRPr="00333639" w:rsidDel="00333639">
          <w:rPr>
            <w:rFonts w:ascii="Cambria Math" w:hAnsi="Cambria Math" w:cs="Times New Roman"/>
            <w:lang w:val="en-US"/>
            <w:rPrChange w:id="78" w:author="Tomás De Araújo Tavares" w:date="2021-11-05T09:24:00Z">
              <w:rPr>
                <w:rFonts w:ascii="Cambria Math" w:hAnsi="Cambria Math" w:cs="Times New Roman"/>
              </w:rPr>
            </w:rPrChange>
          </w:rPr>
          <w:delText>biases</w:delText>
        </w:r>
      </w:del>
    </w:p>
    <w:tbl>
      <w:tblPr>
        <w:tblStyle w:val="TableGrid"/>
        <w:tblW w:w="0" w:type="auto"/>
        <w:jc w:val="center"/>
        <w:tblLook w:val="04A0" w:firstRow="1" w:lastRow="0" w:firstColumn="1" w:lastColumn="0" w:noHBand="0" w:noVBand="1"/>
      </w:tblPr>
      <w:tblGrid>
        <w:gridCol w:w="944"/>
        <w:gridCol w:w="944"/>
        <w:gridCol w:w="1066"/>
        <w:gridCol w:w="1066"/>
        <w:gridCol w:w="1011"/>
        <w:gridCol w:w="663"/>
      </w:tblGrid>
      <w:tr w:rsidR="00EB0882" w14:paraId="6F9DA382" w14:textId="77777777" w:rsidTr="00D31B65">
        <w:trPr>
          <w:jc w:val="center"/>
        </w:trPr>
        <w:tc>
          <w:tcPr>
            <w:tcW w:w="0" w:type="auto"/>
            <w:gridSpan w:val="2"/>
            <w:tcBorders>
              <w:bottom w:val="single" w:sz="4" w:space="0" w:color="000000" w:themeColor="text1"/>
            </w:tcBorders>
            <w:shd w:val="clear" w:color="auto" w:fill="CCECFF" w:themeFill="accent1" w:themeFillTint="33"/>
          </w:tcPr>
          <w:p w14:paraId="4D00C717" w14:textId="7B210AB7" w:rsidR="00EB0882" w:rsidRDefault="00891314" w:rsidP="00D31B65">
            <w:pPr>
              <w:pStyle w:val="Body"/>
              <w:rPr>
                <w:rFonts w:ascii="Cambria Math" w:hAnsi="Cambria Math" w:cs="Times New Roman"/>
              </w:rPr>
            </w:pPr>
            <m:oMathPara>
              <m:oMath>
                <m:r>
                  <m:rPr>
                    <m:sty m:val="p"/>
                  </m:rPr>
                  <w:rPr>
                    <w:rFonts w:ascii="Cambria Math" w:hAnsi="Cambria Math" w:cs="Times New Roman"/>
                    <w:sz w:val="20"/>
                    <w:szCs w:val="20"/>
                  </w:rPr>
                  <w:lastRenderedPageBreak/>
                  <m:t>∂</m:t>
                </m:r>
                <m:r>
                  <w:rPr>
                    <w:rFonts w:ascii="Cambria Math" w:hAnsi="Cambria Math" w:cs="Times New Roman"/>
                    <w:sz w:val="20"/>
                    <w:szCs w:val="20"/>
                  </w:rPr>
                  <m:t>E</m:t>
                </m:r>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W</m:t>
                    </m:r>
                  </m:e>
                  <m:sup>
                    <m:d>
                      <m:dPr>
                        <m:begChr m:val="["/>
                        <m:endChr m:val="]"/>
                        <m:ctrlPr>
                          <w:rPr>
                            <w:rFonts w:ascii="Cambria Math" w:hAnsi="Cambria Math" w:cs="Times New Roman"/>
                            <w:sz w:val="20"/>
                            <w:szCs w:val="20"/>
                          </w:rPr>
                        </m:ctrlPr>
                      </m:dPr>
                      <m:e>
                        <m:r>
                          <m:rPr>
                            <m:sty m:val="p"/>
                          </m:rPr>
                          <w:rPr>
                            <w:rFonts w:ascii="Cambria Math" w:hAnsi="Cambria Math" w:cs="Times New Roman"/>
                            <w:sz w:val="20"/>
                            <w:szCs w:val="20"/>
                          </w:rPr>
                          <m:t>3</m:t>
                        </m:r>
                      </m:e>
                    </m:d>
                  </m:sup>
                </m:sSup>
              </m:oMath>
            </m:oMathPara>
          </w:p>
        </w:tc>
        <w:tc>
          <w:tcPr>
            <w:tcW w:w="0" w:type="auto"/>
            <w:gridSpan w:val="2"/>
            <w:tcBorders>
              <w:bottom w:val="single" w:sz="4" w:space="0" w:color="000000" w:themeColor="text1"/>
            </w:tcBorders>
            <w:shd w:val="clear" w:color="auto" w:fill="CCECFF" w:themeFill="accent1" w:themeFillTint="33"/>
          </w:tcPr>
          <w:p w14:paraId="5C42512C" w14:textId="037B4D93" w:rsidR="00891314" w:rsidRPr="00891314" w:rsidRDefault="00B90A07" w:rsidP="00D31B65">
            <w:pPr>
              <w:pStyle w:val="Body"/>
              <w:rPr>
                <w:rFonts w:ascii="Cambria Math" w:eastAsiaTheme="minorEastAsia" w:hAnsi="Cambria Math" w:cs="Times New Roman"/>
              </w:rPr>
            </w:pPr>
            <m:oMathPara>
              <m:oMath>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new</m:t>
                    </m:r>
                  </m:sub>
                  <m:sup>
                    <m:d>
                      <m:dPr>
                        <m:begChr m:val="["/>
                        <m:endChr m:val="]"/>
                        <m:ctrlPr>
                          <w:rPr>
                            <w:rFonts w:ascii="Cambria Math" w:hAnsi="Cambria Math" w:cs="Times New Roman"/>
                            <w:i/>
                          </w:rPr>
                        </m:ctrlPr>
                      </m:dPr>
                      <m:e>
                        <m:r>
                          <w:rPr>
                            <w:rFonts w:ascii="Cambria Math" w:hAnsi="Cambria Math" w:cs="Times New Roman"/>
                          </w:rPr>
                          <m:t>3</m:t>
                        </m:r>
                      </m:e>
                    </m:d>
                  </m:sup>
                </m:sSubSup>
              </m:oMath>
            </m:oMathPara>
          </w:p>
        </w:tc>
        <w:tc>
          <w:tcPr>
            <w:tcW w:w="0" w:type="auto"/>
            <w:tcBorders>
              <w:bottom w:val="single" w:sz="4" w:space="0" w:color="000000" w:themeColor="text1"/>
            </w:tcBorders>
            <w:shd w:val="clear" w:color="auto" w:fill="CCECFF" w:themeFill="accent1" w:themeFillTint="33"/>
          </w:tcPr>
          <w:p w14:paraId="7730E87C" w14:textId="75170A76" w:rsidR="00EB0882" w:rsidRDefault="00CE51CC" w:rsidP="00D31B65">
            <w:pPr>
              <w:pStyle w:val="Body"/>
              <w:rPr>
                <w:rFonts w:ascii="Cambria Math" w:hAnsi="Cambria Math" w:cs="Times New Roman"/>
              </w:rPr>
            </w:pPr>
            <m:oMathPara>
              <m:oMath>
                <m:r>
                  <m:rPr>
                    <m:sty m:val="p"/>
                  </m:rPr>
                  <w:rPr>
                    <w:rFonts w:ascii="Cambria Math" w:hAnsi="Cambria Math" w:cs="Times New Roman"/>
                    <w:sz w:val="20"/>
                    <w:szCs w:val="20"/>
                  </w:rPr>
                  <m:t>∂</m:t>
                </m:r>
                <m:r>
                  <w:rPr>
                    <w:rFonts w:ascii="Cambria Math" w:hAnsi="Cambria Math" w:cs="Times New Roman"/>
                    <w:sz w:val="20"/>
                    <w:szCs w:val="20"/>
                  </w:rPr>
                  <m:t>E</m:t>
                </m:r>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b</m:t>
                    </m:r>
                  </m:e>
                  <m:sup>
                    <m:d>
                      <m:dPr>
                        <m:begChr m:val="["/>
                        <m:endChr m:val="]"/>
                        <m:ctrlPr>
                          <w:rPr>
                            <w:rFonts w:ascii="Cambria Math" w:hAnsi="Cambria Math" w:cs="Times New Roman"/>
                            <w:sz w:val="20"/>
                            <w:szCs w:val="20"/>
                          </w:rPr>
                        </m:ctrlPr>
                      </m:dPr>
                      <m:e>
                        <m:r>
                          <m:rPr>
                            <m:sty m:val="p"/>
                          </m:rPr>
                          <w:rPr>
                            <w:rFonts w:ascii="Cambria Math" w:hAnsi="Cambria Math" w:cs="Times New Roman"/>
                            <w:sz w:val="20"/>
                            <w:szCs w:val="20"/>
                          </w:rPr>
                          <m:t>3</m:t>
                        </m:r>
                      </m:e>
                    </m:d>
                  </m:sup>
                </m:sSup>
              </m:oMath>
            </m:oMathPara>
          </w:p>
        </w:tc>
        <w:tc>
          <w:tcPr>
            <w:tcW w:w="0" w:type="auto"/>
            <w:tcBorders>
              <w:bottom w:val="single" w:sz="4" w:space="0" w:color="000000" w:themeColor="text1"/>
            </w:tcBorders>
            <w:shd w:val="clear" w:color="auto" w:fill="CCECFF" w:themeFill="accent1" w:themeFillTint="33"/>
          </w:tcPr>
          <w:p w14:paraId="2A53E5A5" w14:textId="2D3F6FEA" w:rsidR="00EB0882" w:rsidRDefault="00B90A07" w:rsidP="00D31B65">
            <w:pPr>
              <w:pStyle w:val="Body"/>
              <w:rPr>
                <w:rFonts w:ascii="Cambria Math" w:hAnsi="Cambria Math" w:cs="Times New Roman"/>
              </w:rPr>
            </w:pPr>
            <m:oMathPara>
              <m:oMath>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new</m:t>
                    </m:r>
                  </m:sub>
                  <m:sup>
                    <m:d>
                      <m:dPr>
                        <m:begChr m:val="["/>
                        <m:endChr m:val="]"/>
                        <m:ctrlPr>
                          <w:rPr>
                            <w:rFonts w:ascii="Cambria Math" w:hAnsi="Cambria Math" w:cs="Times New Roman"/>
                            <w:i/>
                          </w:rPr>
                        </m:ctrlPr>
                      </m:dPr>
                      <m:e>
                        <m:r>
                          <w:rPr>
                            <w:rFonts w:ascii="Cambria Math" w:hAnsi="Cambria Math" w:cs="Times New Roman"/>
                          </w:rPr>
                          <m:t>3</m:t>
                        </m:r>
                      </m:e>
                    </m:d>
                  </m:sup>
                </m:sSubSup>
              </m:oMath>
            </m:oMathPara>
          </w:p>
        </w:tc>
      </w:tr>
      <w:tr w:rsidR="00C249F6" w14:paraId="7F37A5C3" w14:textId="77777777" w:rsidTr="00D31B65">
        <w:trPr>
          <w:jc w:val="center"/>
        </w:trPr>
        <w:tc>
          <w:tcPr>
            <w:tcW w:w="0" w:type="auto"/>
            <w:tcBorders>
              <w:bottom w:val="nil"/>
              <w:right w:val="nil"/>
            </w:tcBorders>
          </w:tcPr>
          <w:p w14:paraId="0D96B7C1" w14:textId="3019390C" w:rsidR="00C249F6" w:rsidRDefault="00382CA8" w:rsidP="00E82D08">
            <w:pPr>
              <w:pStyle w:val="Body"/>
              <w:jc w:val="center"/>
              <w:rPr>
                <w:rFonts w:ascii="Cambria Math" w:hAnsi="Cambria Math" w:cs="Times New Roman"/>
              </w:rPr>
            </w:pPr>
            <w:r>
              <w:rPr>
                <w:rFonts w:ascii="Cambria Math" w:hAnsi="Cambria Math" w:cs="Times New Roman"/>
              </w:rPr>
              <w:t>-0.9989</w:t>
            </w:r>
          </w:p>
        </w:tc>
        <w:tc>
          <w:tcPr>
            <w:tcW w:w="0" w:type="auto"/>
            <w:tcBorders>
              <w:left w:val="nil"/>
              <w:bottom w:val="nil"/>
            </w:tcBorders>
          </w:tcPr>
          <w:p w14:paraId="6A140E99" w14:textId="65311977" w:rsidR="00C249F6" w:rsidRDefault="00382CA8" w:rsidP="00E82D08">
            <w:pPr>
              <w:pStyle w:val="Body"/>
              <w:jc w:val="center"/>
              <w:rPr>
                <w:rFonts w:ascii="Cambria Math" w:hAnsi="Cambria Math" w:cs="Times New Roman"/>
              </w:rPr>
            </w:pPr>
            <w:r>
              <w:rPr>
                <w:rFonts w:ascii="Cambria Math" w:hAnsi="Cambria Math" w:cs="Times New Roman"/>
              </w:rPr>
              <w:t>-0.9989</w:t>
            </w:r>
          </w:p>
        </w:tc>
        <w:tc>
          <w:tcPr>
            <w:tcW w:w="0" w:type="auto"/>
            <w:tcBorders>
              <w:bottom w:val="nil"/>
              <w:right w:val="nil"/>
            </w:tcBorders>
          </w:tcPr>
          <w:p w14:paraId="1E80F939" w14:textId="10A5A9EB" w:rsidR="00C249F6" w:rsidRDefault="00376A38" w:rsidP="00E82D08">
            <w:pPr>
              <w:pStyle w:val="Body"/>
              <w:jc w:val="center"/>
              <w:rPr>
                <w:rFonts w:ascii="Cambria Math" w:hAnsi="Cambria Math" w:cs="Times New Roman"/>
              </w:rPr>
            </w:pPr>
            <w:r>
              <w:rPr>
                <w:rFonts w:ascii="Cambria Math" w:hAnsi="Cambria Math" w:cs="Times New Roman"/>
              </w:rPr>
              <w:t>0.09989</w:t>
            </w:r>
          </w:p>
        </w:tc>
        <w:tc>
          <w:tcPr>
            <w:tcW w:w="0" w:type="auto"/>
            <w:tcBorders>
              <w:left w:val="nil"/>
              <w:bottom w:val="nil"/>
            </w:tcBorders>
          </w:tcPr>
          <w:p w14:paraId="54E5B9ED" w14:textId="3E74511F" w:rsidR="00C249F6" w:rsidRDefault="00376A38" w:rsidP="00E82D08">
            <w:pPr>
              <w:pStyle w:val="Body"/>
              <w:jc w:val="center"/>
              <w:rPr>
                <w:rFonts w:ascii="Cambria Math" w:hAnsi="Cambria Math" w:cs="Times New Roman"/>
              </w:rPr>
            </w:pPr>
            <w:r>
              <w:rPr>
                <w:rFonts w:ascii="Cambria Math" w:hAnsi="Cambria Math" w:cs="Times New Roman"/>
              </w:rPr>
              <w:t>0.09989</w:t>
            </w:r>
          </w:p>
        </w:tc>
        <w:tc>
          <w:tcPr>
            <w:tcW w:w="0" w:type="auto"/>
            <w:tcBorders>
              <w:bottom w:val="nil"/>
            </w:tcBorders>
          </w:tcPr>
          <w:p w14:paraId="0C1A981C" w14:textId="60AE7B64" w:rsidR="00C249F6" w:rsidRDefault="00376A38" w:rsidP="00E82D08">
            <w:pPr>
              <w:pStyle w:val="Body"/>
              <w:jc w:val="center"/>
              <w:rPr>
                <w:rFonts w:ascii="Cambria Math" w:hAnsi="Cambria Math" w:cs="Times New Roman"/>
              </w:rPr>
            </w:pPr>
            <w:r>
              <w:rPr>
                <w:rFonts w:ascii="Cambria Math" w:hAnsi="Cambria Math" w:cs="Times New Roman"/>
              </w:rPr>
              <w:t>-1</w:t>
            </w:r>
          </w:p>
        </w:tc>
        <w:tc>
          <w:tcPr>
            <w:tcW w:w="0" w:type="auto"/>
            <w:tcBorders>
              <w:bottom w:val="nil"/>
            </w:tcBorders>
          </w:tcPr>
          <w:p w14:paraId="734A29EF" w14:textId="3C00D232" w:rsidR="00C249F6" w:rsidRDefault="00376A38" w:rsidP="00E82D08">
            <w:pPr>
              <w:pStyle w:val="Body"/>
              <w:jc w:val="center"/>
              <w:rPr>
                <w:rFonts w:ascii="Cambria Math" w:hAnsi="Cambria Math" w:cs="Times New Roman"/>
              </w:rPr>
            </w:pPr>
            <w:del w:id="79" w:author="Tomás De Araújo Tavares" w:date="2021-11-03T17:30:00Z">
              <w:r w:rsidDel="001B4482">
                <w:rPr>
                  <w:rFonts w:ascii="Cambria Math" w:hAnsi="Cambria Math" w:cs="Times New Roman"/>
                </w:rPr>
                <w:delText>-</w:delText>
              </w:r>
            </w:del>
            <w:r>
              <w:rPr>
                <w:rFonts w:ascii="Cambria Math" w:hAnsi="Cambria Math" w:cs="Times New Roman"/>
              </w:rPr>
              <w:t>0.1</w:t>
            </w:r>
          </w:p>
        </w:tc>
      </w:tr>
      <w:tr w:rsidR="00C249F6" w14:paraId="3B7473E2" w14:textId="77777777" w:rsidTr="00D31B65">
        <w:trPr>
          <w:jc w:val="center"/>
        </w:trPr>
        <w:tc>
          <w:tcPr>
            <w:tcW w:w="0" w:type="auto"/>
            <w:tcBorders>
              <w:top w:val="nil"/>
              <w:right w:val="nil"/>
            </w:tcBorders>
          </w:tcPr>
          <w:p w14:paraId="14DF386E" w14:textId="08A1B916" w:rsidR="00C249F6" w:rsidRDefault="00382CA8" w:rsidP="00E82D08">
            <w:pPr>
              <w:pStyle w:val="Body"/>
              <w:jc w:val="center"/>
              <w:rPr>
                <w:rFonts w:ascii="Cambria Math" w:hAnsi="Cambria Math" w:cs="Times New Roman"/>
              </w:rPr>
            </w:pPr>
            <w:r>
              <w:rPr>
                <w:rFonts w:ascii="Cambria Math" w:hAnsi="Cambria Math" w:cs="Times New Roman"/>
              </w:rPr>
              <w:t>0.9989</w:t>
            </w:r>
          </w:p>
        </w:tc>
        <w:tc>
          <w:tcPr>
            <w:tcW w:w="0" w:type="auto"/>
            <w:tcBorders>
              <w:top w:val="nil"/>
              <w:left w:val="nil"/>
            </w:tcBorders>
          </w:tcPr>
          <w:p w14:paraId="5284A0E9" w14:textId="4C96C5AA" w:rsidR="00C249F6" w:rsidRDefault="00382CA8" w:rsidP="00E82D08">
            <w:pPr>
              <w:pStyle w:val="Body"/>
              <w:jc w:val="center"/>
              <w:rPr>
                <w:rFonts w:ascii="Cambria Math" w:hAnsi="Cambria Math" w:cs="Times New Roman"/>
              </w:rPr>
            </w:pPr>
            <w:r>
              <w:rPr>
                <w:rFonts w:ascii="Cambria Math" w:hAnsi="Cambria Math" w:cs="Times New Roman"/>
              </w:rPr>
              <w:t>0.9989</w:t>
            </w:r>
          </w:p>
        </w:tc>
        <w:tc>
          <w:tcPr>
            <w:tcW w:w="0" w:type="auto"/>
            <w:tcBorders>
              <w:top w:val="nil"/>
              <w:right w:val="nil"/>
            </w:tcBorders>
          </w:tcPr>
          <w:p w14:paraId="451DF963" w14:textId="69C9CCD4" w:rsidR="00C249F6" w:rsidRDefault="00376A38" w:rsidP="00E82D08">
            <w:pPr>
              <w:pStyle w:val="Body"/>
              <w:jc w:val="center"/>
              <w:rPr>
                <w:rFonts w:ascii="Cambria Math" w:hAnsi="Cambria Math" w:cs="Times New Roman"/>
              </w:rPr>
            </w:pPr>
            <w:r>
              <w:rPr>
                <w:rFonts w:ascii="Cambria Math" w:hAnsi="Cambria Math" w:cs="Times New Roman"/>
              </w:rPr>
              <w:t>-0.09989</w:t>
            </w:r>
          </w:p>
        </w:tc>
        <w:tc>
          <w:tcPr>
            <w:tcW w:w="0" w:type="auto"/>
            <w:tcBorders>
              <w:top w:val="nil"/>
              <w:left w:val="nil"/>
            </w:tcBorders>
          </w:tcPr>
          <w:p w14:paraId="29F536A3" w14:textId="7DC3E1AA" w:rsidR="00C249F6" w:rsidRDefault="00376A38" w:rsidP="00E82D08">
            <w:pPr>
              <w:pStyle w:val="Body"/>
              <w:jc w:val="center"/>
              <w:rPr>
                <w:rFonts w:ascii="Cambria Math" w:hAnsi="Cambria Math" w:cs="Times New Roman"/>
              </w:rPr>
            </w:pPr>
            <w:r>
              <w:rPr>
                <w:rFonts w:ascii="Cambria Math" w:hAnsi="Cambria Math" w:cs="Times New Roman"/>
              </w:rPr>
              <w:t>-0.09989</w:t>
            </w:r>
          </w:p>
        </w:tc>
        <w:tc>
          <w:tcPr>
            <w:tcW w:w="0" w:type="auto"/>
            <w:tcBorders>
              <w:top w:val="nil"/>
            </w:tcBorders>
          </w:tcPr>
          <w:p w14:paraId="3F3DE5BB" w14:textId="20C0A64A" w:rsidR="00C249F6" w:rsidRDefault="00376A38" w:rsidP="00E82D08">
            <w:pPr>
              <w:pStyle w:val="Body"/>
              <w:jc w:val="center"/>
              <w:rPr>
                <w:rFonts w:ascii="Cambria Math" w:hAnsi="Cambria Math" w:cs="Times New Roman"/>
              </w:rPr>
            </w:pPr>
            <w:r>
              <w:rPr>
                <w:rFonts w:ascii="Cambria Math" w:hAnsi="Cambria Math" w:cs="Times New Roman"/>
              </w:rPr>
              <w:t>1</w:t>
            </w:r>
          </w:p>
        </w:tc>
        <w:tc>
          <w:tcPr>
            <w:tcW w:w="0" w:type="auto"/>
            <w:tcBorders>
              <w:top w:val="nil"/>
            </w:tcBorders>
          </w:tcPr>
          <w:p w14:paraId="44A2FA98" w14:textId="045857E8" w:rsidR="00C249F6" w:rsidRDefault="001B4482" w:rsidP="00E82D08">
            <w:pPr>
              <w:pStyle w:val="Body"/>
              <w:jc w:val="center"/>
              <w:rPr>
                <w:rFonts w:ascii="Cambria Math" w:hAnsi="Cambria Math" w:cs="Times New Roman"/>
              </w:rPr>
            </w:pPr>
            <w:ins w:id="80" w:author="Tomás De Araújo Tavares" w:date="2021-11-03T17:30:00Z">
              <w:r>
                <w:rPr>
                  <w:rFonts w:ascii="Cambria Math" w:hAnsi="Cambria Math" w:cs="Times New Roman"/>
                </w:rPr>
                <w:t>-</w:t>
              </w:r>
            </w:ins>
            <w:r w:rsidR="00376A38">
              <w:rPr>
                <w:rFonts w:ascii="Cambria Math" w:hAnsi="Cambria Math" w:cs="Times New Roman"/>
              </w:rPr>
              <w:t>0.1</w:t>
            </w:r>
          </w:p>
        </w:tc>
      </w:tr>
    </w:tbl>
    <w:tbl>
      <w:tblPr>
        <w:tblStyle w:val="TableGrid"/>
        <w:tblpPr w:leftFromText="180" w:rightFromText="180" w:vertAnchor="text" w:horzAnchor="margin" w:tblpXSpec="right" w:tblpY="232"/>
        <w:tblW w:w="0" w:type="auto"/>
        <w:tblLook w:val="04A0" w:firstRow="1" w:lastRow="0" w:firstColumn="1" w:lastColumn="0" w:noHBand="0" w:noVBand="1"/>
      </w:tblPr>
      <w:tblGrid>
        <w:gridCol w:w="338"/>
        <w:gridCol w:w="338"/>
        <w:gridCol w:w="338"/>
        <w:gridCol w:w="338"/>
        <w:gridCol w:w="338"/>
        <w:gridCol w:w="338"/>
        <w:gridCol w:w="338"/>
        <w:gridCol w:w="338"/>
        <w:gridCol w:w="338"/>
        <w:gridCol w:w="338"/>
        <w:gridCol w:w="1011"/>
        <w:gridCol w:w="663"/>
      </w:tblGrid>
      <w:tr w:rsidR="00D31B65" w14:paraId="44A1F1AF" w14:textId="77777777" w:rsidTr="00D31B65">
        <w:tc>
          <w:tcPr>
            <w:tcW w:w="0" w:type="auto"/>
            <w:gridSpan w:val="5"/>
            <w:tcBorders>
              <w:bottom w:val="single" w:sz="4" w:space="0" w:color="000000" w:themeColor="text1"/>
            </w:tcBorders>
            <w:shd w:val="clear" w:color="auto" w:fill="CCECFF" w:themeFill="accent1" w:themeFillTint="33"/>
          </w:tcPr>
          <w:p w14:paraId="0FA162A0" w14:textId="77777777" w:rsidR="00D31B65" w:rsidRDefault="00D31B65" w:rsidP="00D31B65">
            <w:pPr>
              <w:pStyle w:val="Body"/>
              <w:rPr>
                <w:rFonts w:ascii="Cambria Math" w:hAnsi="Cambria Math" w:cs="Times New Roman"/>
              </w:rPr>
            </w:pPr>
            <m:oMathPara>
              <m:oMath>
                <m:r>
                  <m:rPr>
                    <m:sty m:val="p"/>
                  </m:rPr>
                  <w:rPr>
                    <w:rFonts w:ascii="Cambria Math" w:hAnsi="Cambria Math" w:cs="Times New Roman"/>
                    <w:sz w:val="20"/>
                    <w:szCs w:val="20"/>
                  </w:rPr>
                  <m:t>∂</m:t>
                </m:r>
                <m:r>
                  <w:rPr>
                    <w:rFonts w:ascii="Cambria Math" w:hAnsi="Cambria Math" w:cs="Times New Roman"/>
                    <w:sz w:val="20"/>
                    <w:szCs w:val="20"/>
                  </w:rPr>
                  <m:t>E</m:t>
                </m:r>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W</m:t>
                    </m:r>
                  </m:e>
                  <m:sup>
                    <m:r>
                      <w:rPr>
                        <w:rFonts w:ascii="Cambria Math" w:hAnsi="Cambria Math" w:cs="Times New Roman"/>
                        <w:sz w:val="20"/>
                        <w:szCs w:val="20"/>
                      </w:rPr>
                      <m:t>[1]</m:t>
                    </m:r>
                  </m:sup>
                </m:sSup>
              </m:oMath>
            </m:oMathPara>
          </w:p>
        </w:tc>
        <w:tc>
          <w:tcPr>
            <w:tcW w:w="0" w:type="auto"/>
            <w:gridSpan w:val="5"/>
            <w:tcBorders>
              <w:bottom w:val="single" w:sz="4" w:space="0" w:color="000000" w:themeColor="text1"/>
            </w:tcBorders>
            <w:shd w:val="clear" w:color="auto" w:fill="CCECFF" w:themeFill="accent1" w:themeFillTint="33"/>
          </w:tcPr>
          <w:p w14:paraId="3D51479A" w14:textId="77777777" w:rsidR="00D31B65" w:rsidRDefault="00B90A07" w:rsidP="00D31B65">
            <w:pPr>
              <w:pStyle w:val="Body"/>
              <w:rPr>
                <w:rFonts w:ascii="Cambria Math" w:hAnsi="Cambria Math" w:cs="Times New Roman"/>
              </w:rPr>
            </w:pPr>
            <m:oMathPara>
              <m:oMath>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new</m:t>
                    </m:r>
                  </m:sub>
                  <m:sup>
                    <m:d>
                      <m:dPr>
                        <m:begChr m:val="["/>
                        <m:endChr m:val="]"/>
                        <m:ctrlPr>
                          <w:rPr>
                            <w:rFonts w:ascii="Cambria Math" w:hAnsi="Cambria Math" w:cs="Times New Roman"/>
                            <w:i/>
                          </w:rPr>
                        </m:ctrlPr>
                      </m:dPr>
                      <m:e>
                        <m:r>
                          <w:rPr>
                            <w:rFonts w:ascii="Cambria Math" w:hAnsi="Cambria Math" w:cs="Times New Roman"/>
                          </w:rPr>
                          <m:t>1</m:t>
                        </m:r>
                      </m:e>
                    </m:d>
                  </m:sup>
                </m:sSubSup>
              </m:oMath>
            </m:oMathPara>
          </w:p>
        </w:tc>
        <w:tc>
          <w:tcPr>
            <w:tcW w:w="0" w:type="auto"/>
            <w:tcBorders>
              <w:bottom w:val="single" w:sz="4" w:space="0" w:color="000000" w:themeColor="text1"/>
            </w:tcBorders>
            <w:shd w:val="clear" w:color="auto" w:fill="CCECFF" w:themeFill="accent1" w:themeFillTint="33"/>
          </w:tcPr>
          <w:p w14:paraId="7234B09D" w14:textId="77777777" w:rsidR="00D31B65" w:rsidRDefault="00D31B65" w:rsidP="00D31B65">
            <w:pPr>
              <w:pStyle w:val="Body"/>
              <w:rPr>
                <w:rFonts w:ascii="Cambria Math" w:hAnsi="Cambria Math" w:cs="Times New Roman"/>
              </w:rPr>
            </w:pPr>
            <m:oMathPara>
              <m:oMath>
                <m:r>
                  <m:rPr>
                    <m:sty m:val="p"/>
                  </m:rPr>
                  <w:rPr>
                    <w:rFonts w:ascii="Cambria Math" w:hAnsi="Cambria Math" w:cs="Times New Roman"/>
                    <w:sz w:val="20"/>
                    <w:szCs w:val="20"/>
                  </w:rPr>
                  <m:t>∂</m:t>
                </m:r>
                <m:r>
                  <w:rPr>
                    <w:rFonts w:ascii="Cambria Math" w:hAnsi="Cambria Math" w:cs="Times New Roman"/>
                    <w:sz w:val="20"/>
                    <w:szCs w:val="20"/>
                  </w:rPr>
                  <m:t>E</m:t>
                </m:r>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b</m:t>
                    </m:r>
                  </m:e>
                  <m:sup>
                    <m:d>
                      <m:dPr>
                        <m:begChr m:val="["/>
                        <m:endChr m:val="]"/>
                        <m:ctrlPr>
                          <w:rPr>
                            <w:rFonts w:ascii="Cambria Math" w:hAnsi="Cambria Math" w:cs="Times New Roman"/>
                            <w:sz w:val="20"/>
                            <w:szCs w:val="20"/>
                          </w:rPr>
                        </m:ctrlPr>
                      </m:dPr>
                      <m:e>
                        <m:r>
                          <w:rPr>
                            <w:rFonts w:ascii="Cambria Math" w:hAnsi="Cambria Math" w:cs="Times New Roman"/>
                            <w:sz w:val="20"/>
                            <w:szCs w:val="20"/>
                          </w:rPr>
                          <m:t>1</m:t>
                        </m:r>
                      </m:e>
                    </m:d>
                  </m:sup>
                </m:sSup>
              </m:oMath>
            </m:oMathPara>
          </w:p>
        </w:tc>
        <w:tc>
          <w:tcPr>
            <w:tcW w:w="0" w:type="auto"/>
            <w:tcBorders>
              <w:bottom w:val="single" w:sz="4" w:space="0" w:color="000000" w:themeColor="text1"/>
            </w:tcBorders>
            <w:shd w:val="clear" w:color="auto" w:fill="CCECFF" w:themeFill="accent1" w:themeFillTint="33"/>
          </w:tcPr>
          <w:p w14:paraId="6A6876C9" w14:textId="77777777" w:rsidR="00D31B65" w:rsidRDefault="00B90A07" w:rsidP="00D31B65">
            <w:pPr>
              <w:pStyle w:val="Body"/>
              <w:rPr>
                <w:rFonts w:ascii="Cambria Math" w:hAnsi="Cambria Math" w:cs="Times New Roman"/>
              </w:rPr>
            </w:pPr>
            <m:oMathPara>
              <m:oMath>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new</m:t>
                    </m:r>
                  </m:sub>
                  <m:sup>
                    <m:d>
                      <m:dPr>
                        <m:begChr m:val="["/>
                        <m:endChr m:val="]"/>
                        <m:ctrlPr>
                          <w:rPr>
                            <w:rFonts w:ascii="Cambria Math" w:hAnsi="Cambria Math" w:cs="Times New Roman"/>
                            <w:i/>
                          </w:rPr>
                        </m:ctrlPr>
                      </m:dPr>
                      <m:e>
                        <m:r>
                          <w:rPr>
                            <w:rFonts w:ascii="Cambria Math" w:hAnsi="Cambria Math" w:cs="Times New Roman"/>
                          </w:rPr>
                          <m:t>1</m:t>
                        </m:r>
                      </m:e>
                    </m:d>
                  </m:sup>
                </m:sSubSup>
              </m:oMath>
            </m:oMathPara>
          </w:p>
        </w:tc>
      </w:tr>
      <w:tr w:rsidR="00D31B65" w14:paraId="4D04E0A4" w14:textId="77777777" w:rsidTr="00D31B65">
        <w:tc>
          <w:tcPr>
            <w:tcW w:w="0" w:type="auto"/>
            <w:tcBorders>
              <w:bottom w:val="nil"/>
              <w:right w:val="nil"/>
            </w:tcBorders>
          </w:tcPr>
          <w:p w14:paraId="13C1994C"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left w:val="nil"/>
              <w:bottom w:val="nil"/>
              <w:right w:val="nil"/>
            </w:tcBorders>
          </w:tcPr>
          <w:p w14:paraId="0522C078"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left w:val="nil"/>
              <w:bottom w:val="nil"/>
              <w:right w:val="nil"/>
            </w:tcBorders>
          </w:tcPr>
          <w:p w14:paraId="213E767D"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left w:val="nil"/>
              <w:bottom w:val="nil"/>
              <w:right w:val="nil"/>
            </w:tcBorders>
          </w:tcPr>
          <w:p w14:paraId="74546A68"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left w:val="nil"/>
              <w:bottom w:val="nil"/>
            </w:tcBorders>
          </w:tcPr>
          <w:p w14:paraId="6582FF2E"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bottom w:val="nil"/>
              <w:right w:val="nil"/>
            </w:tcBorders>
          </w:tcPr>
          <w:p w14:paraId="6D847B06" w14:textId="77777777" w:rsidR="00D31B65" w:rsidRDefault="00D31B65" w:rsidP="00E82D08">
            <w:pPr>
              <w:pStyle w:val="Body"/>
              <w:jc w:val="center"/>
              <w:rPr>
                <w:rFonts w:ascii="Cambria Math" w:hAnsi="Cambria Math" w:cs="Times New Roman"/>
              </w:rPr>
            </w:pPr>
            <w:r>
              <w:rPr>
                <w:rFonts w:ascii="Cambria Math" w:hAnsi="Cambria Math" w:cs="Times New Roman"/>
              </w:rPr>
              <w:t>1</w:t>
            </w:r>
          </w:p>
        </w:tc>
        <w:tc>
          <w:tcPr>
            <w:tcW w:w="0" w:type="auto"/>
            <w:tcBorders>
              <w:left w:val="nil"/>
              <w:bottom w:val="nil"/>
              <w:right w:val="nil"/>
            </w:tcBorders>
          </w:tcPr>
          <w:p w14:paraId="0E7083ED" w14:textId="77777777" w:rsidR="00D31B65" w:rsidRDefault="00D31B65" w:rsidP="00E82D08">
            <w:pPr>
              <w:pStyle w:val="Body"/>
              <w:jc w:val="center"/>
              <w:rPr>
                <w:rFonts w:ascii="Cambria Math" w:hAnsi="Cambria Math" w:cs="Times New Roman"/>
              </w:rPr>
            </w:pPr>
            <w:r>
              <w:rPr>
                <w:rFonts w:ascii="Cambria Math" w:hAnsi="Cambria Math" w:cs="Times New Roman"/>
              </w:rPr>
              <w:t>1</w:t>
            </w:r>
          </w:p>
        </w:tc>
        <w:tc>
          <w:tcPr>
            <w:tcW w:w="0" w:type="auto"/>
            <w:tcBorders>
              <w:left w:val="nil"/>
              <w:bottom w:val="nil"/>
              <w:right w:val="nil"/>
            </w:tcBorders>
          </w:tcPr>
          <w:p w14:paraId="0D81E08F" w14:textId="77777777" w:rsidR="00D31B65" w:rsidRDefault="00D31B65" w:rsidP="00E82D08">
            <w:pPr>
              <w:pStyle w:val="Body"/>
              <w:jc w:val="center"/>
              <w:rPr>
                <w:rFonts w:ascii="Cambria Math" w:hAnsi="Cambria Math" w:cs="Times New Roman"/>
              </w:rPr>
            </w:pPr>
            <w:r>
              <w:rPr>
                <w:rFonts w:ascii="Cambria Math" w:hAnsi="Cambria Math" w:cs="Times New Roman"/>
              </w:rPr>
              <w:t>1</w:t>
            </w:r>
          </w:p>
        </w:tc>
        <w:tc>
          <w:tcPr>
            <w:tcW w:w="0" w:type="auto"/>
            <w:tcBorders>
              <w:left w:val="nil"/>
              <w:bottom w:val="nil"/>
              <w:right w:val="nil"/>
            </w:tcBorders>
          </w:tcPr>
          <w:p w14:paraId="4A909009" w14:textId="77777777" w:rsidR="00D31B65" w:rsidRDefault="00D31B65" w:rsidP="00E82D08">
            <w:pPr>
              <w:pStyle w:val="Body"/>
              <w:jc w:val="center"/>
              <w:rPr>
                <w:rFonts w:ascii="Cambria Math" w:hAnsi="Cambria Math" w:cs="Times New Roman"/>
              </w:rPr>
            </w:pPr>
            <w:r>
              <w:rPr>
                <w:rFonts w:ascii="Cambria Math" w:hAnsi="Cambria Math" w:cs="Times New Roman"/>
              </w:rPr>
              <w:t>1</w:t>
            </w:r>
          </w:p>
        </w:tc>
        <w:tc>
          <w:tcPr>
            <w:tcW w:w="0" w:type="auto"/>
            <w:tcBorders>
              <w:left w:val="nil"/>
              <w:bottom w:val="nil"/>
            </w:tcBorders>
          </w:tcPr>
          <w:p w14:paraId="26F28B0E" w14:textId="77777777" w:rsidR="00D31B65" w:rsidRDefault="00D31B65" w:rsidP="00E82D08">
            <w:pPr>
              <w:pStyle w:val="Body"/>
              <w:jc w:val="center"/>
              <w:rPr>
                <w:rFonts w:ascii="Cambria Math" w:hAnsi="Cambria Math" w:cs="Times New Roman"/>
              </w:rPr>
            </w:pPr>
            <w:r>
              <w:rPr>
                <w:rFonts w:ascii="Cambria Math" w:hAnsi="Cambria Math" w:cs="Times New Roman"/>
              </w:rPr>
              <w:t>1</w:t>
            </w:r>
          </w:p>
        </w:tc>
        <w:tc>
          <w:tcPr>
            <w:tcW w:w="0" w:type="auto"/>
            <w:tcBorders>
              <w:bottom w:val="nil"/>
            </w:tcBorders>
          </w:tcPr>
          <w:p w14:paraId="41CD4D23"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bottom w:val="nil"/>
            </w:tcBorders>
          </w:tcPr>
          <w:p w14:paraId="7C150244" w14:textId="77777777" w:rsidR="00D31B65" w:rsidRDefault="00D31B65" w:rsidP="00E82D08">
            <w:pPr>
              <w:pStyle w:val="Body"/>
              <w:jc w:val="center"/>
              <w:rPr>
                <w:rFonts w:ascii="Cambria Math" w:hAnsi="Cambria Math" w:cs="Times New Roman"/>
              </w:rPr>
            </w:pPr>
            <w:r>
              <w:rPr>
                <w:rFonts w:ascii="Cambria Math" w:hAnsi="Cambria Math" w:cs="Times New Roman"/>
              </w:rPr>
              <w:t>1</w:t>
            </w:r>
          </w:p>
        </w:tc>
      </w:tr>
      <w:tr w:rsidR="00D31B65" w14:paraId="1C2AAC3A" w14:textId="77777777" w:rsidTr="00D31B65">
        <w:tc>
          <w:tcPr>
            <w:tcW w:w="0" w:type="auto"/>
            <w:tcBorders>
              <w:top w:val="nil"/>
              <w:bottom w:val="nil"/>
              <w:right w:val="nil"/>
            </w:tcBorders>
          </w:tcPr>
          <w:p w14:paraId="4F2AC9D2"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top w:val="nil"/>
              <w:left w:val="nil"/>
              <w:bottom w:val="nil"/>
              <w:right w:val="nil"/>
            </w:tcBorders>
          </w:tcPr>
          <w:p w14:paraId="378D59C0"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top w:val="nil"/>
              <w:left w:val="nil"/>
              <w:bottom w:val="nil"/>
              <w:right w:val="nil"/>
            </w:tcBorders>
          </w:tcPr>
          <w:p w14:paraId="44B8FA22"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top w:val="nil"/>
              <w:left w:val="nil"/>
              <w:bottom w:val="nil"/>
              <w:right w:val="nil"/>
            </w:tcBorders>
          </w:tcPr>
          <w:p w14:paraId="0760CCF6"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top w:val="nil"/>
              <w:left w:val="nil"/>
              <w:bottom w:val="nil"/>
            </w:tcBorders>
          </w:tcPr>
          <w:p w14:paraId="27A3AE58"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top w:val="nil"/>
              <w:bottom w:val="nil"/>
              <w:right w:val="nil"/>
            </w:tcBorders>
          </w:tcPr>
          <w:p w14:paraId="4D64298E"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top w:val="nil"/>
              <w:left w:val="nil"/>
              <w:bottom w:val="nil"/>
              <w:right w:val="nil"/>
            </w:tcBorders>
          </w:tcPr>
          <w:p w14:paraId="169B0049"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top w:val="nil"/>
              <w:left w:val="nil"/>
              <w:bottom w:val="nil"/>
              <w:right w:val="nil"/>
            </w:tcBorders>
          </w:tcPr>
          <w:p w14:paraId="53669FE0"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top w:val="nil"/>
              <w:left w:val="nil"/>
              <w:bottom w:val="nil"/>
              <w:right w:val="nil"/>
            </w:tcBorders>
          </w:tcPr>
          <w:p w14:paraId="2310266C"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top w:val="nil"/>
              <w:left w:val="nil"/>
              <w:bottom w:val="nil"/>
            </w:tcBorders>
          </w:tcPr>
          <w:p w14:paraId="3D9ED31A"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top w:val="nil"/>
              <w:bottom w:val="nil"/>
            </w:tcBorders>
          </w:tcPr>
          <w:p w14:paraId="11156C6F"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top w:val="nil"/>
              <w:bottom w:val="nil"/>
            </w:tcBorders>
          </w:tcPr>
          <w:p w14:paraId="7DED8595" w14:textId="77777777" w:rsidR="00D31B65" w:rsidRDefault="00D31B65" w:rsidP="00E82D08">
            <w:pPr>
              <w:pStyle w:val="Body"/>
              <w:jc w:val="center"/>
              <w:rPr>
                <w:rFonts w:ascii="Cambria Math" w:hAnsi="Cambria Math" w:cs="Times New Roman"/>
              </w:rPr>
            </w:pPr>
            <w:r>
              <w:rPr>
                <w:rFonts w:ascii="Cambria Math" w:hAnsi="Cambria Math" w:cs="Times New Roman"/>
              </w:rPr>
              <w:t>1</w:t>
            </w:r>
          </w:p>
        </w:tc>
      </w:tr>
      <w:tr w:rsidR="00D31B65" w14:paraId="78D43C16" w14:textId="77777777" w:rsidTr="00D31B65">
        <w:tc>
          <w:tcPr>
            <w:tcW w:w="0" w:type="auto"/>
            <w:tcBorders>
              <w:top w:val="nil"/>
              <w:right w:val="nil"/>
            </w:tcBorders>
          </w:tcPr>
          <w:p w14:paraId="2C1DF3BB"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top w:val="nil"/>
              <w:left w:val="nil"/>
              <w:right w:val="nil"/>
            </w:tcBorders>
          </w:tcPr>
          <w:p w14:paraId="141C0B6D"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top w:val="nil"/>
              <w:left w:val="nil"/>
              <w:right w:val="nil"/>
            </w:tcBorders>
          </w:tcPr>
          <w:p w14:paraId="12EF1ACF"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top w:val="nil"/>
              <w:left w:val="nil"/>
              <w:right w:val="nil"/>
            </w:tcBorders>
          </w:tcPr>
          <w:p w14:paraId="79E4323D"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top w:val="nil"/>
              <w:left w:val="nil"/>
            </w:tcBorders>
          </w:tcPr>
          <w:p w14:paraId="42685375"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top w:val="nil"/>
              <w:right w:val="nil"/>
            </w:tcBorders>
          </w:tcPr>
          <w:p w14:paraId="37568EBD" w14:textId="77777777" w:rsidR="00D31B65" w:rsidRDefault="00D31B65" w:rsidP="00E82D08">
            <w:pPr>
              <w:pStyle w:val="Body"/>
              <w:jc w:val="center"/>
              <w:rPr>
                <w:rFonts w:ascii="Cambria Math" w:hAnsi="Cambria Math" w:cs="Times New Roman"/>
              </w:rPr>
            </w:pPr>
            <w:r>
              <w:rPr>
                <w:rFonts w:ascii="Cambria Math" w:hAnsi="Cambria Math" w:cs="Times New Roman"/>
              </w:rPr>
              <w:t>1</w:t>
            </w:r>
          </w:p>
        </w:tc>
        <w:tc>
          <w:tcPr>
            <w:tcW w:w="0" w:type="auto"/>
            <w:tcBorders>
              <w:top w:val="nil"/>
              <w:left w:val="nil"/>
              <w:right w:val="nil"/>
            </w:tcBorders>
          </w:tcPr>
          <w:p w14:paraId="0EAEBD55" w14:textId="77777777" w:rsidR="00D31B65" w:rsidRDefault="00D31B65" w:rsidP="00E82D08">
            <w:pPr>
              <w:pStyle w:val="Body"/>
              <w:jc w:val="center"/>
              <w:rPr>
                <w:rFonts w:ascii="Cambria Math" w:hAnsi="Cambria Math" w:cs="Times New Roman"/>
              </w:rPr>
            </w:pPr>
            <w:r>
              <w:rPr>
                <w:rFonts w:ascii="Cambria Math" w:hAnsi="Cambria Math" w:cs="Times New Roman"/>
              </w:rPr>
              <w:t>1</w:t>
            </w:r>
          </w:p>
        </w:tc>
        <w:tc>
          <w:tcPr>
            <w:tcW w:w="0" w:type="auto"/>
            <w:tcBorders>
              <w:top w:val="nil"/>
              <w:left w:val="nil"/>
              <w:right w:val="nil"/>
            </w:tcBorders>
          </w:tcPr>
          <w:p w14:paraId="60A22318" w14:textId="77777777" w:rsidR="00D31B65" w:rsidRDefault="00D31B65" w:rsidP="00E82D08">
            <w:pPr>
              <w:pStyle w:val="Body"/>
              <w:jc w:val="center"/>
              <w:rPr>
                <w:rFonts w:ascii="Cambria Math" w:hAnsi="Cambria Math" w:cs="Times New Roman"/>
              </w:rPr>
            </w:pPr>
            <w:r>
              <w:rPr>
                <w:rFonts w:ascii="Cambria Math" w:hAnsi="Cambria Math" w:cs="Times New Roman"/>
              </w:rPr>
              <w:t>1</w:t>
            </w:r>
          </w:p>
        </w:tc>
        <w:tc>
          <w:tcPr>
            <w:tcW w:w="0" w:type="auto"/>
            <w:tcBorders>
              <w:top w:val="nil"/>
              <w:left w:val="nil"/>
              <w:right w:val="nil"/>
            </w:tcBorders>
          </w:tcPr>
          <w:p w14:paraId="472938EB" w14:textId="77777777" w:rsidR="00D31B65" w:rsidRDefault="00D31B65" w:rsidP="00E82D08">
            <w:pPr>
              <w:pStyle w:val="Body"/>
              <w:jc w:val="center"/>
              <w:rPr>
                <w:rFonts w:ascii="Cambria Math" w:hAnsi="Cambria Math" w:cs="Times New Roman"/>
              </w:rPr>
            </w:pPr>
            <w:r>
              <w:rPr>
                <w:rFonts w:ascii="Cambria Math" w:hAnsi="Cambria Math" w:cs="Times New Roman"/>
              </w:rPr>
              <w:t>1</w:t>
            </w:r>
          </w:p>
        </w:tc>
        <w:tc>
          <w:tcPr>
            <w:tcW w:w="0" w:type="auto"/>
            <w:tcBorders>
              <w:top w:val="nil"/>
              <w:left w:val="nil"/>
            </w:tcBorders>
          </w:tcPr>
          <w:p w14:paraId="13796A1D" w14:textId="77777777" w:rsidR="00D31B65" w:rsidRDefault="00D31B65" w:rsidP="00E82D08">
            <w:pPr>
              <w:pStyle w:val="Body"/>
              <w:jc w:val="center"/>
              <w:rPr>
                <w:rFonts w:ascii="Cambria Math" w:hAnsi="Cambria Math" w:cs="Times New Roman"/>
              </w:rPr>
            </w:pPr>
            <w:r>
              <w:rPr>
                <w:rFonts w:ascii="Cambria Math" w:hAnsi="Cambria Math" w:cs="Times New Roman"/>
              </w:rPr>
              <w:t>1</w:t>
            </w:r>
          </w:p>
        </w:tc>
        <w:tc>
          <w:tcPr>
            <w:tcW w:w="0" w:type="auto"/>
            <w:tcBorders>
              <w:top w:val="nil"/>
            </w:tcBorders>
          </w:tcPr>
          <w:p w14:paraId="33E88CBD" w14:textId="77777777" w:rsidR="00D31B65" w:rsidRDefault="00D31B65" w:rsidP="00E82D08">
            <w:pPr>
              <w:pStyle w:val="Body"/>
              <w:jc w:val="center"/>
              <w:rPr>
                <w:rFonts w:ascii="Cambria Math" w:hAnsi="Cambria Math" w:cs="Times New Roman"/>
              </w:rPr>
            </w:pPr>
            <w:r>
              <w:rPr>
                <w:rFonts w:ascii="Cambria Math" w:hAnsi="Cambria Math" w:cs="Times New Roman"/>
              </w:rPr>
              <w:t>0</w:t>
            </w:r>
          </w:p>
        </w:tc>
        <w:tc>
          <w:tcPr>
            <w:tcW w:w="0" w:type="auto"/>
            <w:tcBorders>
              <w:top w:val="nil"/>
            </w:tcBorders>
          </w:tcPr>
          <w:p w14:paraId="7B6BFCF5" w14:textId="77777777" w:rsidR="00D31B65" w:rsidRDefault="00D31B65" w:rsidP="00E82D08">
            <w:pPr>
              <w:pStyle w:val="Body"/>
              <w:jc w:val="center"/>
              <w:rPr>
                <w:rFonts w:ascii="Cambria Math" w:hAnsi="Cambria Math" w:cs="Times New Roman"/>
              </w:rPr>
            </w:pPr>
            <w:r>
              <w:rPr>
                <w:rFonts w:ascii="Cambria Math" w:hAnsi="Cambria Math" w:cs="Times New Roman"/>
              </w:rPr>
              <w:t>1</w:t>
            </w:r>
          </w:p>
        </w:tc>
      </w:tr>
    </w:tbl>
    <w:tbl>
      <w:tblPr>
        <w:tblStyle w:val="TableGrid"/>
        <w:tblpPr w:leftFromText="180" w:rightFromText="180" w:vertAnchor="text" w:horzAnchor="margin" w:tblpY="378"/>
        <w:tblW w:w="0" w:type="auto"/>
        <w:tblLook w:val="04A0" w:firstRow="1" w:lastRow="0" w:firstColumn="1" w:lastColumn="0" w:noHBand="0" w:noVBand="1"/>
        <w:tblPrChange w:id="81" w:author="Tomás De Araújo Tavares" w:date="2021-11-04T17:20:00Z">
          <w:tblPr>
            <w:tblStyle w:val="TableGrid"/>
            <w:tblpPr w:leftFromText="180" w:rightFromText="180" w:vertAnchor="text" w:horzAnchor="margin" w:tblpY="387"/>
            <w:tblW w:w="0" w:type="auto"/>
            <w:tblLook w:val="04A0" w:firstRow="1" w:lastRow="0" w:firstColumn="1" w:lastColumn="0" w:noHBand="0" w:noVBand="1"/>
          </w:tblPr>
        </w:tblPrChange>
      </w:tblPr>
      <w:tblGrid>
        <w:gridCol w:w="367"/>
        <w:gridCol w:w="366"/>
        <w:gridCol w:w="366"/>
        <w:gridCol w:w="338"/>
        <w:gridCol w:w="338"/>
        <w:gridCol w:w="338"/>
        <w:gridCol w:w="1011"/>
        <w:gridCol w:w="663"/>
        <w:tblGridChange w:id="82">
          <w:tblGrid>
            <w:gridCol w:w="367"/>
            <w:gridCol w:w="366"/>
            <w:gridCol w:w="366"/>
            <w:gridCol w:w="338"/>
            <w:gridCol w:w="338"/>
            <w:gridCol w:w="338"/>
            <w:gridCol w:w="1011"/>
            <w:gridCol w:w="663"/>
          </w:tblGrid>
        </w:tblGridChange>
      </w:tblGrid>
      <w:tr w:rsidR="006E1129" w14:paraId="73E7EA69" w14:textId="77777777" w:rsidTr="001E5203">
        <w:tc>
          <w:tcPr>
            <w:tcW w:w="0" w:type="auto"/>
            <w:gridSpan w:val="3"/>
            <w:tcBorders>
              <w:bottom w:val="single" w:sz="4" w:space="0" w:color="000000" w:themeColor="text1"/>
            </w:tcBorders>
            <w:shd w:val="clear" w:color="auto" w:fill="CCECFF" w:themeFill="accent1" w:themeFillTint="33"/>
            <w:tcPrChange w:id="83" w:author="Tomás De Araújo Tavares" w:date="2021-11-04T17:20:00Z">
              <w:tcPr>
                <w:tcW w:w="0" w:type="auto"/>
                <w:gridSpan w:val="3"/>
                <w:tcBorders>
                  <w:bottom w:val="single" w:sz="4" w:space="0" w:color="000000" w:themeColor="text1"/>
                </w:tcBorders>
                <w:shd w:val="clear" w:color="auto" w:fill="CCECFF" w:themeFill="accent1" w:themeFillTint="33"/>
              </w:tcPr>
            </w:tcPrChange>
          </w:tcPr>
          <w:p w14:paraId="2D66FA66" w14:textId="77777777" w:rsidR="006E1129" w:rsidRDefault="006E1129" w:rsidP="001E5203">
            <w:pPr>
              <w:pStyle w:val="Body"/>
              <w:rPr>
                <w:rFonts w:ascii="Cambria Math" w:hAnsi="Cambria Math" w:cs="Times New Roman"/>
              </w:rPr>
            </w:pPr>
            <m:oMathPara>
              <m:oMath>
                <m:r>
                  <m:rPr>
                    <m:sty m:val="p"/>
                  </m:rPr>
                  <w:rPr>
                    <w:rFonts w:ascii="Cambria Math" w:hAnsi="Cambria Math" w:cs="Times New Roman"/>
                    <w:sz w:val="20"/>
                    <w:szCs w:val="20"/>
                  </w:rPr>
                  <m:t>∂</m:t>
                </m:r>
                <m:r>
                  <w:rPr>
                    <w:rFonts w:ascii="Cambria Math" w:hAnsi="Cambria Math" w:cs="Times New Roman"/>
                    <w:sz w:val="20"/>
                    <w:szCs w:val="20"/>
                  </w:rPr>
                  <m:t>E</m:t>
                </m:r>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W</m:t>
                    </m:r>
                  </m:e>
                  <m:sup>
                    <m:d>
                      <m:dPr>
                        <m:begChr m:val="["/>
                        <m:endChr m:val="]"/>
                        <m:ctrlPr>
                          <w:rPr>
                            <w:rFonts w:ascii="Cambria Math" w:hAnsi="Cambria Math" w:cs="Times New Roman"/>
                            <w:sz w:val="20"/>
                            <w:szCs w:val="20"/>
                          </w:rPr>
                        </m:ctrlPr>
                      </m:dPr>
                      <m:e>
                        <m:r>
                          <w:rPr>
                            <w:rFonts w:ascii="Cambria Math" w:hAnsi="Cambria Math" w:cs="Times New Roman"/>
                            <w:sz w:val="20"/>
                            <w:szCs w:val="20"/>
                          </w:rPr>
                          <m:t>2</m:t>
                        </m:r>
                      </m:e>
                    </m:d>
                  </m:sup>
                </m:sSup>
              </m:oMath>
            </m:oMathPara>
          </w:p>
        </w:tc>
        <w:tc>
          <w:tcPr>
            <w:tcW w:w="0" w:type="auto"/>
            <w:gridSpan w:val="3"/>
            <w:tcBorders>
              <w:bottom w:val="single" w:sz="4" w:space="0" w:color="000000" w:themeColor="text1"/>
            </w:tcBorders>
            <w:shd w:val="clear" w:color="auto" w:fill="CCECFF" w:themeFill="accent1" w:themeFillTint="33"/>
            <w:tcPrChange w:id="84" w:author="Tomás De Araújo Tavares" w:date="2021-11-04T17:20:00Z">
              <w:tcPr>
                <w:tcW w:w="0" w:type="auto"/>
                <w:gridSpan w:val="3"/>
                <w:tcBorders>
                  <w:bottom w:val="single" w:sz="4" w:space="0" w:color="000000" w:themeColor="text1"/>
                </w:tcBorders>
                <w:shd w:val="clear" w:color="auto" w:fill="CCECFF" w:themeFill="accent1" w:themeFillTint="33"/>
              </w:tcPr>
            </w:tcPrChange>
          </w:tcPr>
          <w:p w14:paraId="62A0E874" w14:textId="77777777" w:rsidR="006E1129" w:rsidRDefault="00B90A07" w:rsidP="001E5203">
            <w:pPr>
              <w:pStyle w:val="Body"/>
              <w:rPr>
                <w:rFonts w:ascii="Cambria Math" w:hAnsi="Cambria Math" w:cs="Times New Roman"/>
              </w:rPr>
            </w:pPr>
            <m:oMathPara>
              <m:oMath>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new</m:t>
                    </m:r>
                  </m:sub>
                  <m:sup>
                    <m:d>
                      <m:dPr>
                        <m:begChr m:val="["/>
                        <m:endChr m:val="]"/>
                        <m:ctrlPr>
                          <w:rPr>
                            <w:rFonts w:ascii="Cambria Math" w:hAnsi="Cambria Math" w:cs="Times New Roman"/>
                            <w:i/>
                          </w:rPr>
                        </m:ctrlPr>
                      </m:dPr>
                      <m:e>
                        <m:r>
                          <w:rPr>
                            <w:rFonts w:ascii="Cambria Math" w:hAnsi="Cambria Math" w:cs="Times New Roman"/>
                          </w:rPr>
                          <m:t>2</m:t>
                        </m:r>
                      </m:e>
                    </m:d>
                  </m:sup>
                </m:sSubSup>
              </m:oMath>
            </m:oMathPara>
          </w:p>
        </w:tc>
        <w:tc>
          <w:tcPr>
            <w:tcW w:w="0" w:type="auto"/>
            <w:tcBorders>
              <w:bottom w:val="single" w:sz="4" w:space="0" w:color="000000" w:themeColor="text1"/>
            </w:tcBorders>
            <w:shd w:val="clear" w:color="auto" w:fill="CCECFF" w:themeFill="accent1" w:themeFillTint="33"/>
            <w:tcPrChange w:id="85" w:author="Tomás De Araújo Tavares" w:date="2021-11-04T17:20:00Z">
              <w:tcPr>
                <w:tcW w:w="0" w:type="auto"/>
                <w:tcBorders>
                  <w:bottom w:val="single" w:sz="4" w:space="0" w:color="000000" w:themeColor="text1"/>
                </w:tcBorders>
                <w:shd w:val="clear" w:color="auto" w:fill="CCECFF" w:themeFill="accent1" w:themeFillTint="33"/>
              </w:tcPr>
            </w:tcPrChange>
          </w:tcPr>
          <w:p w14:paraId="52029C55" w14:textId="77777777" w:rsidR="006E1129" w:rsidRDefault="006E1129" w:rsidP="001E5203">
            <w:pPr>
              <w:pStyle w:val="Body"/>
              <w:rPr>
                <w:rFonts w:ascii="Cambria Math" w:hAnsi="Cambria Math" w:cs="Times New Roman"/>
              </w:rPr>
            </w:pPr>
            <m:oMathPara>
              <m:oMath>
                <m:r>
                  <m:rPr>
                    <m:sty m:val="p"/>
                  </m:rPr>
                  <w:rPr>
                    <w:rFonts w:ascii="Cambria Math" w:hAnsi="Cambria Math" w:cs="Times New Roman"/>
                    <w:sz w:val="20"/>
                    <w:szCs w:val="20"/>
                  </w:rPr>
                  <m:t>∂</m:t>
                </m:r>
                <m:r>
                  <w:rPr>
                    <w:rFonts w:ascii="Cambria Math" w:hAnsi="Cambria Math" w:cs="Times New Roman"/>
                    <w:sz w:val="20"/>
                    <w:szCs w:val="20"/>
                  </w:rPr>
                  <m:t>E</m:t>
                </m:r>
                <m:r>
                  <m:rPr>
                    <m:lit/>
                  </m:rPr>
                  <w:rPr>
                    <w:rFonts w:ascii="Cambria Math" w:hAnsi="Cambria Math" w:cs="Times New Roman"/>
                    <w:sz w:val="20"/>
                    <w:szCs w:val="20"/>
                  </w:rPr>
                  <m:t>/</m:t>
                </m:r>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b</m:t>
                    </m:r>
                  </m:e>
                  <m:sup>
                    <m:d>
                      <m:dPr>
                        <m:begChr m:val="["/>
                        <m:endChr m:val="]"/>
                        <m:ctrlPr>
                          <w:rPr>
                            <w:rFonts w:ascii="Cambria Math" w:hAnsi="Cambria Math" w:cs="Times New Roman"/>
                            <w:sz w:val="20"/>
                            <w:szCs w:val="20"/>
                          </w:rPr>
                        </m:ctrlPr>
                      </m:dPr>
                      <m:e>
                        <m:r>
                          <w:rPr>
                            <w:rFonts w:ascii="Cambria Math" w:hAnsi="Cambria Math" w:cs="Times New Roman"/>
                            <w:sz w:val="20"/>
                            <w:szCs w:val="20"/>
                          </w:rPr>
                          <m:t>2</m:t>
                        </m:r>
                      </m:e>
                    </m:d>
                  </m:sup>
                </m:sSup>
              </m:oMath>
            </m:oMathPara>
          </w:p>
        </w:tc>
        <w:tc>
          <w:tcPr>
            <w:tcW w:w="0" w:type="auto"/>
            <w:tcBorders>
              <w:bottom w:val="single" w:sz="4" w:space="0" w:color="000000" w:themeColor="text1"/>
            </w:tcBorders>
            <w:shd w:val="clear" w:color="auto" w:fill="CCECFF" w:themeFill="accent1" w:themeFillTint="33"/>
            <w:tcPrChange w:id="86" w:author="Tomás De Araújo Tavares" w:date="2021-11-04T17:20:00Z">
              <w:tcPr>
                <w:tcW w:w="0" w:type="auto"/>
                <w:tcBorders>
                  <w:bottom w:val="single" w:sz="4" w:space="0" w:color="000000" w:themeColor="text1"/>
                </w:tcBorders>
                <w:shd w:val="clear" w:color="auto" w:fill="CCECFF" w:themeFill="accent1" w:themeFillTint="33"/>
              </w:tcPr>
            </w:tcPrChange>
          </w:tcPr>
          <w:p w14:paraId="49343BD3" w14:textId="77777777" w:rsidR="006E1129" w:rsidRDefault="00B90A07" w:rsidP="001E5203">
            <w:pPr>
              <w:pStyle w:val="Body"/>
              <w:rPr>
                <w:rFonts w:ascii="Cambria Math" w:hAnsi="Cambria Math" w:cs="Times New Roman"/>
              </w:rPr>
            </w:pPr>
            <m:oMathPara>
              <m:oMath>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new</m:t>
                    </m:r>
                  </m:sub>
                  <m:sup>
                    <m:d>
                      <m:dPr>
                        <m:begChr m:val="["/>
                        <m:endChr m:val="]"/>
                        <m:ctrlPr>
                          <w:rPr>
                            <w:rFonts w:ascii="Cambria Math" w:hAnsi="Cambria Math" w:cs="Times New Roman"/>
                            <w:i/>
                          </w:rPr>
                        </m:ctrlPr>
                      </m:dPr>
                      <m:e>
                        <m:r>
                          <w:rPr>
                            <w:rFonts w:ascii="Cambria Math" w:hAnsi="Cambria Math" w:cs="Times New Roman"/>
                          </w:rPr>
                          <m:t>2</m:t>
                        </m:r>
                      </m:e>
                    </m:d>
                  </m:sup>
                </m:sSubSup>
              </m:oMath>
            </m:oMathPara>
          </w:p>
        </w:tc>
      </w:tr>
      <w:tr w:rsidR="006E1129" w14:paraId="6230284F" w14:textId="77777777" w:rsidTr="001E5203">
        <w:tc>
          <w:tcPr>
            <w:tcW w:w="0" w:type="auto"/>
            <w:tcBorders>
              <w:bottom w:val="nil"/>
              <w:right w:val="nil"/>
            </w:tcBorders>
            <w:tcPrChange w:id="87" w:author="Tomás De Araújo Tavares" w:date="2021-11-04T17:20:00Z">
              <w:tcPr>
                <w:tcW w:w="0" w:type="auto"/>
                <w:tcBorders>
                  <w:bottom w:val="nil"/>
                  <w:right w:val="nil"/>
                </w:tcBorders>
              </w:tcPr>
            </w:tcPrChange>
          </w:tcPr>
          <w:p w14:paraId="2318B967" w14:textId="77777777" w:rsidR="006E1129" w:rsidRDefault="006E1129" w:rsidP="001E5203">
            <w:pPr>
              <w:pStyle w:val="Body"/>
              <w:jc w:val="center"/>
              <w:rPr>
                <w:rFonts w:ascii="Cambria Math" w:hAnsi="Cambria Math" w:cs="Times New Roman"/>
              </w:rPr>
            </w:pPr>
            <w:r>
              <w:rPr>
                <w:rFonts w:ascii="Cambria Math" w:hAnsi="Cambria Math" w:cs="Times New Roman"/>
              </w:rPr>
              <w:t>0</w:t>
            </w:r>
          </w:p>
        </w:tc>
        <w:tc>
          <w:tcPr>
            <w:tcW w:w="0" w:type="auto"/>
            <w:tcBorders>
              <w:left w:val="nil"/>
              <w:bottom w:val="nil"/>
              <w:right w:val="nil"/>
            </w:tcBorders>
            <w:tcPrChange w:id="88" w:author="Tomás De Araújo Tavares" w:date="2021-11-04T17:20:00Z">
              <w:tcPr>
                <w:tcW w:w="0" w:type="auto"/>
                <w:tcBorders>
                  <w:left w:val="nil"/>
                  <w:bottom w:val="nil"/>
                  <w:right w:val="nil"/>
                </w:tcBorders>
              </w:tcPr>
            </w:tcPrChange>
          </w:tcPr>
          <w:p w14:paraId="068D769E" w14:textId="77777777" w:rsidR="006E1129" w:rsidRDefault="006E1129" w:rsidP="001E5203">
            <w:pPr>
              <w:pStyle w:val="Body"/>
              <w:jc w:val="center"/>
              <w:rPr>
                <w:rFonts w:ascii="Cambria Math" w:hAnsi="Cambria Math" w:cs="Times New Roman"/>
              </w:rPr>
            </w:pPr>
            <w:r>
              <w:rPr>
                <w:rFonts w:ascii="Cambria Math" w:hAnsi="Cambria Math" w:cs="Times New Roman"/>
              </w:rPr>
              <w:t>0</w:t>
            </w:r>
          </w:p>
        </w:tc>
        <w:tc>
          <w:tcPr>
            <w:tcW w:w="0" w:type="auto"/>
            <w:tcBorders>
              <w:left w:val="nil"/>
              <w:bottom w:val="nil"/>
            </w:tcBorders>
            <w:tcPrChange w:id="89" w:author="Tomás De Araújo Tavares" w:date="2021-11-04T17:20:00Z">
              <w:tcPr>
                <w:tcW w:w="0" w:type="auto"/>
                <w:tcBorders>
                  <w:left w:val="nil"/>
                  <w:bottom w:val="nil"/>
                </w:tcBorders>
              </w:tcPr>
            </w:tcPrChange>
          </w:tcPr>
          <w:p w14:paraId="7C0C48D6" w14:textId="77777777" w:rsidR="006E1129" w:rsidRDefault="006E1129" w:rsidP="001E5203">
            <w:pPr>
              <w:pStyle w:val="Body"/>
              <w:jc w:val="center"/>
              <w:rPr>
                <w:rFonts w:ascii="Cambria Math" w:hAnsi="Cambria Math" w:cs="Times New Roman"/>
              </w:rPr>
            </w:pPr>
            <w:r>
              <w:rPr>
                <w:rFonts w:ascii="Cambria Math" w:hAnsi="Cambria Math" w:cs="Times New Roman"/>
              </w:rPr>
              <w:t>0</w:t>
            </w:r>
          </w:p>
        </w:tc>
        <w:tc>
          <w:tcPr>
            <w:tcW w:w="0" w:type="auto"/>
            <w:tcBorders>
              <w:bottom w:val="nil"/>
              <w:right w:val="nil"/>
            </w:tcBorders>
            <w:tcPrChange w:id="90" w:author="Tomás De Araújo Tavares" w:date="2021-11-04T17:20:00Z">
              <w:tcPr>
                <w:tcW w:w="0" w:type="auto"/>
                <w:tcBorders>
                  <w:bottom w:val="nil"/>
                  <w:right w:val="nil"/>
                </w:tcBorders>
              </w:tcPr>
            </w:tcPrChange>
          </w:tcPr>
          <w:p w14:paraId="7E5337D8" w14:textId="77777777" w:rsidR="006E1129" w:rsidRDefault="006E1129" w:rsidP="001E5203">
            <w:pPr>
              <w:pStyle w:val="Body"/>
              <w:jc w:val="center"/>
              <w:rPr>
                <w:rFonts w:ascii="Cambria Math" w:hAnsi="Cambria Math" w:cs="Times New Roman"/>
              </w:rPr>
            </w:pPr>
            <w:r>
              <w:rPr>
                <w:rFonts w:ascii="Cambria Math" w:hAnsi="Cambria Math" w:cs="Times New Roman"/>
              </w:rPr>
              <w:t>1</w:t>
            </w:r>
          </w:p>
        </w:tc>
        <w:tc>
          <w:tcPr>
            <w:tcW w:w="0" w:type="auto"/>
            <w:tcBorders>
              <w:left w:val="nil"/>
              <w:bottom w:val="nil"/>
              <w:right w:val="nil"/>
            </w:tcBorders>
            <w:tcPrChange w:id="91" w:author="Tomás De Araújo Tavares" w:date="2021-11-04T17:20:00Z">
              <w:tcPr>
                <w:tcW w:w="0" w:type="auto"/>
                <w:tcBorders>
                  <w:left w:val="nil"/>
                  <w:bottom w:val="nil"/>
                  <w:right w:val="nil"/>
                </w:tcBorders>
              </w:tcPr>
            </w:tcPrChange>
          </w:tcPr>
          <w:p w14:paraId="59924E48" w14:textId="77777777" w:rsidR="006E1129" w:rsidRDefault="006E1129" w:rsidP="001E5203">
            <w:pPr>
              <w:pStyle w:val="Body"/>
              <w:jc w:val="center"/>
              <w:rPr>
                <w:rFonts w:ascii="Cambria Math" w:hAnsi="Cambria Math" w:cs="Times New Roman"/>
              </w:rPr>
            </w:pPr>
            <w:r>
              <w:rPr>
                <w:rFonts w:ascii="Cambria Math" w:hAnsi="Cambria Math" w:cs="Times New Roman"/>
              </w:rPr>
              <w:t>1</w:t>
            </w:r>
          </w:p>
        </w:tc>
        <w:tc>
          <w:tcPr>
            <w:tcW w:w="0" w:type="auto"/>
            <w:tcBorders>
              <w:left w:val="nil"/>
              <w:bottom w:val="nil"/>
            </w:tcBorders>
            <w:tcPrChange w:id="92" w:author="Tomás De Araújo Tavares" w:date="2021-11-04T17:20:00Z">
              <w:tcPr>
                <w:tcW w:w="0" w:type="auto"/>
                <w:tcBorders>
                  <w:left w:val="nil"/>
                  <w:bottom w:val="nil"/>
                </w:tcBorders>
              </w:tcPr>
            </w:tcPrChange>
          </w:tcPr>
          <w:p w14:paraId="5CD200E3" w14:textId="77777777" w:rsidR="006E1129" w:rsidRDefault="006E1129" w:rsidP="001E5203">
            <w:pPr>
              <w:pStyle w:val="Body"/>
              <w:jc w:val="center"/>
              <w:rPr>
                <w:rFonts w:ascii="Cambria Math" w:hAnsi="Cambria Math" w:cs="Times New Roman"/>
              </w:rPr>
            </w:pPr>
            <w:r>
              <w:rPr>
                <w:rFonts w:ascii="Cambria Math" w:hAnsi="Cambria Math" w:cs="Times New Roman"/>
              </w:rPr>
              <w:t>1</w:t>
            </w:r>
          </w:p>
        </w:tc>
        <w:tc>
          <w:tcPr>
            <w:tcW w:w="0" w:type="auto"/>
            <w:tcBorders>
              <w:bottom w:val="nil"/>
            </w:tcBorders>
            <w:tcPrChange w:id="93" w:author="Tomás De Araújo Tavares" w:date="2021-11-04T17:20:00Z">
              <w:tcPr>
                <w:tcW w:w="0" w:type="auto"/>
                <w:tcBorders>
                  <w:bottom w:val="nil"/>
                </w:tcBorders>
              </w:tcPr>
            </w:tcPrChange>
          </w:tcPr>
          <w:p w14:paraId="7F78F168" w14:textId="77777777" w:rsidR="006E1129" w:rsidRDefault="006E1129" w:rsidP="001E5203">
            <w:pPr>
              <w:pStyle w:val="Body"/>
              <w:jc w:val="center"/>
              <w:rPr>
                <w:rFonts w:ascii="Cambria Math" w:hAnsi="Cambria Math" w:cs="Times New Roman"/>
              </w:rPr>
            </w:pPr>
            <w:r>
              <w:rPr>
                <w:rFonts w:ascii="Cambria Math" w:hAnsi="Cambria Math" w:cs="Times New Roman"/>
              </w:rPr>
              <w:t>0</w:t>
            </w:r>
          </w:p>
        </w:tc>
        <w:tc>
          <w:tcPr>
            <w:tcW w:w="0" w:type="auto"/>
            <w:tcBorders>
              <w:bottom w:val="nil"/>
            </w:tcBorders>
            <w:tcPrChange w:id="94" w:author="Tomás De Araújo Tavares" w:date="2021-11-04T17:20:00Z">
              <w:tcPr>
                <w:tcW w:w="0" w:type="auto"/>
                <w:tcBorders>
                  <w:bottom w:val="nil"/>
                </w:tcBorders>
              </w:tcPr>
            </w:tcPrChange>
          </w:tcPr>
          <w:p w14:paraId="5DD22707" w14:textId="77777777" w:rsidR="006E1129" w:rsidRDefault="006E1129" w:rsidP="001E5203">
            <w:pPr>
              <w:pStyle w:val="Body"/>
              <w:jc w:val="center"/>
              <w:rPr>
                <w:rFonts w:ascii="Cambria Math" w:hAnsi="Cambria Math" w:cs="Times New Roman"/>
              </w:rPr>
            </w:pPr>
            <w:r>
              <w:rPr>
                <w:rFonts w:ascii="Cambria Math" w:hAnsi="Cambria Math" w:cs="Times New Roman"/>
              </w:rPr>
              <w:t>1</w:t>
            </w:r>
          </w:p>
        </w:tc>
      </w:tr>
      <w:tr w:rsidR="006E1129" w14:paraId="1C6E2B29" w14:textId="77777777" w:rsidTr="001E5203">
        <w:tc>
          <w:tcPr>
            <w:tcW w:w="0" w:type="auto"/>
            <w:tcBorders>
              <w:top w:val="nil"/>
              <w:right w:val="nil"/>
            </w:tcBorders>
            <w:tcPrChange w:id="95" w:author="Tomás De Araújo Tavares" w:date="2021-11-04T17:20:00Z">
              <w:tcPr>
                <w:tcW w:w="0" w:type="auto"/>
                <w:tcBorders>
                  <w:top w:val="nil"/>
                  <w:right w:val="nil"/>
                </w:tcBorders>
              </w:tcPr>
            </w:tcPrChange>
          </w:tcPr>
          <w:p w14:paraId="6C8746B3" w14:textId="77777777" w:rsidR="006E1129" w:rsidRDefault="006E1129" w:rsidP="001E5203">
            <w:pPr>
              <w:pStyle w:val="Body"/>
              <w:jc w:val="center"/>
              <w:rPr>
                <w:rFonts w:ascii="Cambria Math" w:hAnsi="Cambria Math" w:cs="Times New Roman"/>
              </w:rPr>
            </w:pPr>
            <w:r>
              <w:rPr>
                <w:rFonts w:ascii="Cambria Math" w:hAnsi="Cambria Math" w:cs="Times New Roman"/>
              </w:rPr>
              <w:t>0</w:t>
            </w:r>
          </w:p>
        </w:tc>
        <w:tc>
          <w:tcPr>
            <w:tcW w:w="0" w:type="auto"/>
            <w:tcBorders>
              <w:top w:val="nil"/>
              <w:left w:val="nil"/>
              <w:right w:val="nil"/>
            </w:tcBorders>
            <w:tcPrChange w:id="96" w:author="Tomás De Araújo Tavares" w:date="2021-11-04T17:20:00Z">
              <w:tcPr>
                <w:tcW w:w="0" w:type="auto"/>
                <w:tcBorders>
                  <w:top w:val="nil"/>
                  <w:left w:val="nil"/>
                  <w:right w:val="nil"/>
                </w:tcBorders>
              </w:tcPr>
            </w:tcPrChange>
          </w:tcPr>
          <w:p w14:paraId="1CB01F5D" w14:textId="77777777" w:rsidR="006E1129" w:rsidRDefault="006E1129" w:rsidP="001E5203">
            <w:pPr>
              <w:pStyle w:val="Body"/>
              <w:jc w:val="center"/>
              <w:rPr>
                <w:rFonts w:ascii="Cambria Math" w:hAnsi="Cambria Math" w:cs="Times New Roman"/>
              </w:rPr>
            </w:pPr>
            <w:r>
              <w:rPr>
                <w:rFonts w:ascii="Cambria Math" w:hAnsi="Cambria Math" w:cs="Times New Roman"/>
              </w:rPr>
              <w:t>0</w:t>
            </w:r>
          </w:p>
        </w:tc>
        <w:tc>
          <w:tcPr>
            <w:tcW w:w="0" w:type="auto"/>
            <w:tcBorders>
              <w:top w:val="nil"/>
              <w:left w:val="nil"/>
            </w:tcBorders>
            <w:tcPrChange w:id="97" w:author="Tomás De Araújo Tavares" w:date="2021-11-04T17:20:00Z">
              <w:tcPr>
                <w:tcW w:w="0" w:type="auto"/>
                <w:tcBorders>
                  <w:top w:val="nil"/>
                  <w:left w:val="nil"/>
                </w:tcBorders>
              </w:tcPr>
            </w:tcPrChange>
          </w:tcPr>
          <w:p w14:paraId="2BB000A3" w14:textId="77777777" w:rsidR="006E1129" w:rsidRDefault="006E1129" w:rsidP="001E5203">
            <w:pPr>
              <w:pStyle w:val="Body"/>
              <w:jc w:val="center"/>
              <w:rPr>
                <w:rFonts w:ascii="Cambria Math" w:hAnsi="Cambria Math" w:cs="Times New Roman"/>
              </w:rPr>
            </w:pPr>
            <w:r>
              <w:rPr>
                <w:rFonts w:ascii="Cambria Math" w:hAnsi="Cambria Math" w:cs="Times New Roman"/>
              </w:rPr>
              <w:t>0</w:t>
            </w:r>
          </w:p>
        </w:tc>
        <w:tc>
          <w:tcPr>
            <w:tcW w:w="0" w:type="auto"/>
            <w:tcBorders>
              <w:top w:val="nil"/>
              <w:right w:val="nil"/>
            </w:tcBorders>
            <w:tcPrChange w:id="98" w:author="Tomás De Araújo Tavares" w:date="2021-11-04T17:20:00Z">
              <w:tcPr>
                <w:tcW w:w="0" w:type="auto"/>
                <w:tcBorders>
                  <w:top w:val="nil"/>
                  <w:right w:val="nil"/>
                </w:tcBorders>
              </w:tcPr>
            </w:tcPrChange>
          </w:tcPr>
          <w:p w14:paraId="1A153C7E" w14:textId="77777777" w:rsidR="006E1129" w:rsidRDefault="006E1129" w:rsidP="001E5203">
            <w:pPr>
              <w:pStyle w:val="Body"/>
              <w:jc w:val="center"/>
              <w:rPr>
                <w:rFonts w:ascii="Cambria Math" w:hAnsi="Cambria Math" w:cs="Times New Roman"/>
              </w:rPr>
            </w:pPr>
            <w:r>
              <w:rPr>
                <w:rFonts w:ascii="Cambria Math" w:hAnsi="Cambria Math" w:cs="Times New Roman"/>
              </w:rPr>
              <w:t>1</w:t>
            </w:r>
          </w:p>
        </w:tc>
        <w:tc>
          <w:tcPr>
            <w:tcW w:w="0" w:type="auto"/>
            <w:tcBorders>
              <w:top w:val="nil"/>
              <w:left w:val="nil"/>
              <w:right w:val="nil"/>
            </w:tcBorders>
            <w:tcPrChange w:id="99" w:author="Tomás De Araújo Tavares" w:date="2021-11-04T17:20:00Z">
              <w:tcPr>
                <w:tcW w:w="0" w:type="auto"/>
                <w:tcBorders>
                  <w:top w:val="nil"/>
                  <w:left w:val="nil"/>
                  <w:right w:val="nil"/>
                </w:tcBorders>
              </w:tcPr>
            </w:tcPrChange>
          </w:tcPr>
          <w:p w14:paraId="3BBE67FE" w14:textId="77777777" w:rsidR="006E1129" w:rsidRDefault="006E1129" w:rsidP="001E5203">
            <w:pPr>
              <w:pStyle w:val="Body"/>
              <w:jc w:val="center"/>
              <w:rPr>
                <w:rFonts w:ascii="Cambria Math" w:hAnsi="Cambria Math" w:cs="Times New Roman"/>
              </w:rPr>
            </w:pPr>
            <w:r>
              <w:rPr>
                <w:rFonts w:ascii="Cambria Math" w:hAnsi="Cambria Math" w:cs="Times New Roman"/>
              </w:rPr>
              <w:t>1</w:t>
            </w:r>
          </w:p>
        </w:tc>
        <w:tc>
          <w:tcPr>
            <w:tcW w:w="0" w:type="auto"/>
            <w:tcBorders>
              <w:top w:val="nil"/>
              <w:left w:val="nil"/>
            </w:tcBorders>
            <w:tcPrChange w:id="100" w:author="Tomás De Araújo Tavares" w:date="2021-11-04T17:20:00Z">
              <w:tcPr>
                <w:tcW w:w="0" w:type="auto"/>
                <w:tcBorders>
                  <w:top w:val="nil"/>
                  <w:left w:val="nil"/>
                </w:tcBorders>
              </w:tcPr>
            </w:tcPrChange>
          </w:tcPr>
          <w:p w14:paraId="12A85A49" w14:textId="77777777" w:rsidR="006E1129" w:rsidRDefault="006E1129" w:rsidP="001E5203">
            <w:pPr>
              <w:pStyle w:val="Body"/>
              <w:jc w:val="center"/>
              <w:rPr>
                <w:rFonts w:ascii="Cambria Math" w:hAnsi="Cambria Math" w:cs="Times New Roman"/>
              </w:rPr>
            </w:pPr>
            <w:r>
              <w:rPr>
                <w:rFonts w:ascii="Cambria Math" w:hAnsi="Cambria Math" w:cs="Times New Roman"/>
              </w:rPr>
              <w:t>1</w:t>
            </w:r>
          </w:p>
        </w:tc>
        <w:tc>
          <w:tcPr>
            <w:tcW w:w="0" w:type="auto"/>
            <w:tcBorders>
              <w:top w:val="nil"/>
            </w:tcBorders>
            <w:tcPrChange w:id="101" w:author="Tomás De Araújo Tavares" w:date="2021-11-04T17:20:00Z">
              <w:tcPr>
                <w:tcW w:w="0" w:type="auto"/>
                <w:tcBorders>
                  <w:top w:val="nil"/>
                </w:tcBorders>
              </w:tcPr>
            </w:tcPrChange>
          </w:tcPr>
          <w:p w14:paraId="5F9C6248" w14:textId="77777777" w:rsidR="006E1129" w:rsidRDefault="006E1129" w:rsidP="001E5203">
            <w:pPr>
              <w:pStyle w:val="Body"/>
              <w:jc w:val="center"/>
              <w:rPr>
                <w:rFonts w:ascii="Cambria Math" w:hAnsi="Cambria Math" w:cs="Times New Roman"/>
              </w:rPr>
            </w:pPr>
            <w:r>
              <w:rPr>
                <w:rFonts w:ascii="Cambria Math" w:hAnsi="Cambria Math" w:cs="Times New Roman"/>
              </w:rPr>
              <w:t>0</w:t>
            </w:r>
          </w:p>
        </w:tc>
        <w:tc>
          <w:tcPr>
            <w:tcW w:w="0" w:type="auto"/>
            <w:tcBorders>
              <w:top w:val="nil"/>
            </w:tcBorders>
            <w:tcPrChange w:id="102" w:author="Tomás De Araújo Tavares" w:date="2021-11-04T17:20:00Z">
              <w:tcPr>
                <w:tcW w:w="0" w:type="auto"/>
                <w:tcBorders>
                  <w:top w:val="nil"/>
                </w:tcBorders>
              </w:tcPr>
            </w:tcPrChange>
          </w:tcPr>
          <w:p w14:paraId="0D73541A" w14:textId="77777777" w:rsidR="006E1129" w:rsidRDefault="006E1129" w:rsidP="001E5203">
            <w:pPr>
              <w:pStyle w:val="Body"/>
              <w:jc w:val="center"/>
              <w:rPr>
                <w:rFonts w:ascii="Cambria Math" w:hAnsi="Cambria Math" w:cs="Times New Roman"/>
              </w:rPr>
            </w:pPr>
            <w:r>
              <w:rPr>
                <w:rFonts w:ascii="Cambria Math" w:hAnsi="Cambria Math" w:cs="Times New Roman"/>
              </w:rPr>
              <w:t>1</w:t>
            </w:r>
          </w:p>
        </w:tc>
      </w:tr>
    </w:tbl>
    <w:p w14:paraId="18AA42C6" w14:textId="222516C2" w:rsidR="00AF32DA" w:rsidRDefault="00AF32DA" w:rsidP="00AF32DA">
      <w:pPr>
        <w:pStyle w:val="Body"/>
        <w:spacing w:before="120" w:after="120"/>
        <w:rPr>
          <w:rFonts w:ascii="Cambria Math" w:hAnsi="Cambria Math" w:cs="Times New Roman"/>
        </w:rPr>
      </w:pPr>
    </w:p>
    <w:p w14:paraId="03E6C9BA" w14:textId="40CB507C" w:rsidR="00C249F6" w:rsidRDefault="00C249F6" w:rsidP="00AF32DA">
      <w:pPr>
        <w:pStyle w:val="Body"/>
        <w:spacing w:before="120" w:after="120"/>
        <w:rPr>
          <w:rFonts w:ascii="Cambria Math" w:hAnsi="Cambria Math" w:cs="Times New Roman"/>
        </w:rPr>
      </w:pPr>
    </w:p>
    <w:p w14:paraId="52DB6F86" w14:textId="77777777" w:rsidR="00C249F6" w:rsidRPr="00AF32DA" w:rsidRDefault="00C249F6" w:rsidP="00AF32DA">
      <w:pPr>
        <w:pStyle w:val="Body"/>
        <w:spacing w:before="120" w:after="120"/>
        <w:rPr>
          <w:rFonts w:ascii="Cambria Math" w:hAnsi="Cambria Math" w:cs="Times New Roman"/>
        </w:rPr>
      </w:pPr>
    </w:p>
    <w:p w14:paraId="2F5FAD30" w14:textId="77777777" w:rsidR="0071129C" w:rsidRPr="00AF32DA" w:rsidRDefault="0071129C" w:rsidP="0071129C">
      <w:pPr>
        <w:pStyle w:val="Body"/>
        <w:spacing w:before="120" w:after="120"/>
        <w:ind w:left="1080"/>
        <w:rPr>
          <w:rFonts w:ascii="Cambria Math" w:hAnsi="Cambria Math" w:cs="Times New Roman"/>
        </w:rPr>
      </w:pPr>
    </w:p>
    <w:p w14:paraId="48B70101" w14:textId="4CA76D51" w:rsidR="0071129C" w:rsidRPr="004B4295" w:rsidRDefault="0038523B">
      <w:pPr>
        <w:pStyle w:val="Body"/>
        <w:numPr>
          <w:ilvl w:val="0"/>
          <w:numId w:val="13"/>
        </w:numPr>
        <w:spacing w:before="120" w:after="120"/>
        <w:rPr>
          <w:rFonts w:ascii="Cambria Math" w:hAnsi="Cambria Math" w:cs="Times New Roman"/>
        </w:rPr>
      </w:pPr>
      <w:ins w:id="103" w:author="Tomás De Araújo Tavares" w:date="2021-11-05T09:25:00Z">
        <w:r w:rsidRPr="004B4295">
          <w:rPr>
            <w:rFonts w:ascii="Cambria Math" w:hAnsi="Cambria Math" w:cs="Times New Roman"/>
            <w:lang w:val="en-US"/>
            <w:rPrChange w:id="104" w:author="Tomás De Araújo Tavares" w:date="2021-11-05T09:32:00Z">
              <w:rPr>
                <w:rFonts w:ascii="Cambria Math" w:hAnsi="Cambria Math" w:cs="Times New Roman"/>
              </w:rPr>
            </w:rPrChange>
          </w:rPr>
          <w:t xml:space="preserve">This </w:t>
        </w:r>
      </w:ins>
      <w:ins w:id="105" w:author="Tomás De Araújo Tavares" w:date="2021-11-05T09:26:00Z">
        <w:r w:rsidRPr="004B4295">
          <w:rPr>
            <w:rFonts w:ascii="Cambria Math" w:hAnsi="Cambria Math" w:cs="Times New Roman"/>
            <w:lang w:val="en-US"/>
          </w:rPr>
          <w:t>exercise</w:t>
        </w:r>
      </w:ins>
      <w:ins w:id="106" w:author="Tomás De Araújo Tavares" w:date="2021-11-05T09:25:00Z">
        <w:r w:rsidRPr="004B4295">
          <w:rPr>
            <w:rFonts w:ascii="Cambria Math" w:hAnsi="Cambria Math" w:cs="Times New Roman"/>
            <w:lang w:val="en-US"/>
            <w:rPrChange w:id="107" w:author="Tomás De Araújo Tavares" w:date="2021-11-05T09:32:00Z">
              <w:rPr>
                <w:rFonts w:ascii="Cambria Math" w:hAnsi="Cambria Math" w:cs="Times New Roman"/>
              </w:rPr>
            </w:rPrChange>
          </w:rPr>
          <w:t xml:space="preserve"> is similar </w:t>
        </w:r>
      </w:ins>
      <w:ins w:id="108" w:author="Tomás De Araújo Tavares" w:date="2021-11-05T09:26:00Z">
        <w:r w:rsidRPr="004B4295">
          <w:rPr>
            <w:rFonts w:ascii="Cambria Math" w:hAnsi="Cambria Math" w:cs="Times New Roman"/>
            <w:lang w:val="en-US"/>
            <w:rPrChange w:id="109" w:author="Tomás De Araújo Tavares" w:date="2021-11-05T09:32:00Z">
              <w:rPr>
                <w:rFonts w:ascii="Cambria Math" w:hAnsi="Cambria Math" w:cs="Times New Roman"/>
              </w:rPr>
            </w:rPrChange>
          </w:rPr>
          <w:t xml:space="preserve">to the previous one, so the </w:t>
        </w:r>
        <w:r w:rsidRPr="004B4295">
          <w:rPr>
            <w:rFonts w:ascii="Cambria Math" w:hAnsi="Cambria Math" w:cs="Times New Roman"/>
            <w:lang w:val="en-US"/>
          </w:rPr>
          <w:t xml:space="preserve">data calculated </w:t>
        </w:r>
      </w:ins>
      <w:ins w:id="110" w:author="Tomás De Araújo Tavares" w:date="2021-11-05T09:27:00Z">
        <w:r w:rsidRPr="004B4295">
          <w:rPr>
            <w:rFonts w:ascii="Cambria Math" w:hAnsi="Cambria Math" w:cs="Times New Roman"/>
            <w:lang w:val="en-US"/>
          </w:rPr>
          <w:t xml:space="preserve">can be reused. </w:t>
        </w:r>
      </w:ins>
      <w:ins w:id="111" w:author="Tomás De Araújo Tavares" w:date="2021-11-05T09:32:00Z">
        <w:r w:rsidR="004B4295">
          <w:rPr>
            <w:rFonts w:ascii="Cambria Math" w:hAnsi="Cambria Math" w:cs="Times New Roman"/>
            <w:lang w:val="en-US"/>
          </w:rPr>
          <w:t>The only results that were changed were:</w:t>
        </w:r>
      </w:ins>
      <w:del w:id="112" w:author="Tomás De Araújo Tavares" w:date="2021-11-05T09:32:00Z">
        <w:r w:rsidR="00197EBE" w:rsidRPr="004B4295" w:rsidDel="004B4295">
          <w:rPr>
            <w:rFonts w:ascii="Cambria Math" w:hAnsi="Cambria Math" w:cs="Times New Roman"/>
          </w:rPr>
          <w:delText>O problema é semelhante ao anterior</w:delText>
        </w:r>
        <w:r w:rsidR="0060795F" w:rsidRPr="004B4295" w:rsidDel="004B4295">
          <w:rPr>
            <w:rFonts w:ascii="Cambria Math" w:hAnsi="Cambria Math" w:cs="Times New Roman"/>
          </w:rPr>
          <w:delText xml:space="preserve">, apenas temos uma nova função de ativação na camada de output (softmax) e </w:delText>
        </w:r>
        <w:r w:rsidR="00F80A88" w:rsidRPr="004B4295" w:rsidDel="004B4295">
          <w:rPr>
            <w:rFonts w:ascii="Cambria Math" w:hAnsi="Cambria Math" w:cs="Times New Roman"/>
          </w:rPr>
          <w:delText xml:space="preserve">a loss function </w:delText>
        </w:r>
        <w:r w:rsidR="00A847F3" w:rsidRPr="004B4295" w:rsidDel="004B4295">
          <w:rPr>
            <w:rFonts w:ascii="Cambria Math" w:hAnsi="Cambria Math" w:cs="Times New Roman"/>
          </w:rPr>
          <w:delText xml:space="preserve">(cross-entropy), desta forma os </w:delText>
        </w:r>
        <w:r w:rsidR="00162BA9" w:rsidRPr="004B4295" w:rsidDel="004B4295">
          <w:rPr>
            <w:rFonts w:ascii="Cambria Math" w:hAnsi="Cambria Math" w:cs="Times New Roman"/>
          </w:rPr>
          <w:delText xml:space="preserve">valores do </w:delText>
        </w:r>
        <w:r w:rsidR="002C4161" w:rsidRPr="004B4295" w:rsidDel="004B4295">
          <w:rPr>
            <w:rFonts w:ascii="Cambria Math" w:hAnsi="Cambria Math" w:cs="Times New Roman"/>
          </w:rPr>
          <w:delText>execicio anterior vão ser semenlhantes pois as os dados são semelhantes, apenas vai ser alterado</w:delText>
        </w:r>
        <w:r w:rsidR="00072DEB" w:rsidRPr="004B4295" w:rsidDel="004B4295">
          <w:rPr>
            <w:rFonts w:ascii="Cambria Math" w:hAnsi="Cambria Math" w:cs="Times New Roman"/>
          </w:rPr>
          <w:delText>:</w:delText>
        </w:r>
      </w:del>
    </w:p>
    <w:p w14:paraId="67248226" w14:textId="68FB6090" w:rsidR="004721C9" w:rsidRDefault="004721C9" w:rsidP="004721C9">
      <w:pPr>
        <w:pStyle w:val="Body"/>
        <w:spacing w:before="120" w:after="120"/>
        <w:ind w:left="720"/>
        <w:rPr>
          <w:rFonts w:ascii="Cambria Math" w:hAnsi="Cambria Math" w:cs="Times New Roman"/>
          <w:u w:val="single"/>
        </w:rPr>
      </w:pPr>
      <w:r w:rsidRPr="004721C9">
        <w:rPr>
          <w:rFonts w:ascii="Cambria Math" w:hAnsi="Cambria Math" w:cs="Times New Roman"/>
          <w:u w:val="single"/>
        </w:rPr>
        <w:t>Forward Propagation:</w:t>
      </w:r>
    </w:p>
    <w:p w14:paraId="4925F9CD" w14:textId="4F2F1DB4" w:rsidR="00D604A0" w:rsidRPr="00FD164B" w:rsidRDefault="00B90A07" w:rsidP="00D604A0">
      <w:pPr>
        <w:pStyle w:val="Body"/>
        <w:spacing w:before="120" w:after="120"/>
        <w:ind w:left="720"/>
        <w:rPr>
          <w:ins w:id="113" w:author="Tomás De Araújo Tavares" w:date="2021-11-03T17:02:00Z"/>
          <w:rFonts w:ascii="Cambria Math" w:hAnsi="Cambria Math" w:cs="Times New Roman"/>
          <w:rPrChange w:id="114" w:author="Tomás De Araújo Tavares" w:date="2021-11-03T17:02:00Z">
            <w:rPr>
              <w:ins w:id="115" w:author="Tomás De Araújo Tavares" w:date="2021-11-03T17:02:00Z"/>
              <w:rFonts w:ascii="Cambria Math" w:hAnsi="Cambria Math" w:cs="Times New Roman"/>
              <w:i/>
            </w:rPr>
          </w:rPrChange>
        </w:rPr>
      </w:pPr>
      <m:oMathPara>
        <m:oMath>
          <m:sSup>
            <m:sSupPr>
              <m:ctrlPr>
                <w:rPr>
                  <w:rFonts w:ascii="Cambria Math" w:hAnsi="Cambria Math" w:cs="Times New Roman"/>
                  <w:i/>
                </w:rPr>
              </m:ctrlPr>
            </m:sSupPr>
            <m:e>
              <m:r>
                <w:rPr>
                  <w:rFonts w:ascii="Cambria Math" w:hAnsi="Cambria Math" w:cs="Times New Roman"/>
                  <w:rPrChange w:id="116" w:author="Tomás De Araújo Tavares" w:date="2021-11-03T16:58:00Z">
                    <w:rPr>
                      <w:rFonts w:ascii="Cambria Math" w:hAnsi="Cambria Math" w:cs="Times New Roman"/>
                      <w:u w:val="single"/>
                    </w:rPr>
                  </w:rPrChange>
                </w:rPr>
                <m:t>a</m:t>
              </m:r>
            </m:e>
            <m:sup>
              <m:d>
                <m:dPr>
                  <m:begChr m:val="["/>
                  <m:endChr m:val="]"/>
                  <m:ctrlPr>
                    <w:rPr>
                      <w:rFonts w:ascii="Cambria Math" w:hAnsi="Cambria Math" w:cs="Times New Roman"/>
                      <w:i/>
                    </w:rPr>
                  </m:ctrlPr>
                </m:dPr>
                <m:e>
                  <m:r>
                    <w:rPr>
                      <w:rFonts w:ascii="Cambria Math" w:hAnsi="Cambria Math" w:cs="Times New Roman"/>
                      <w:rPrChange w:id="117" w:author="Tomás De Araújo Tavares" w:date="2021-11-03T16:58:00Z">
                        <w:rPr>
                          <w:rFonts w:ascii="Cambria Math" w:hAnsi="Cambria Math" w:cs="Times New Roman"/>
                          <w:u w:val="single"/>
                        </w:rPr>
                      </w:rPrChange>
                    </w:rPr>
                    <m:t>3</m:t>
                  </m:r>
                </m:e>
              </m:d>
            </m:sup>
          </m:sSup>
          <m:r>
            <w:rPr>
              <w:rFonts w:ascii="Cambria Math" w:hAnsi="Cambria Math" w:cs="Times New Roman"/>
              <w:rPrChange w:id="118" w:author="Tomás De Araújo Tavares" w:date="2021-11-03T16:58:00Z">
                <w:rPr>
                  <w:rFonts w:ascii="Cambria Math" w:hAnsi="Cambria Math" w:cs="Times New Roman"/>
                  <w:u w:val="single"/>
                </w:rPr>
              </w:rPrChange>
            </w:rPr>
            <m:t>=softmax</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Change w:id="119" w:author="Tomás De Araújo Tavares" w:date="2021-11-03T16:58:00Z">
                        <w:rPr>
                          <w:rFonts w:ascii="Cambria Math" w:hAnsi="Cambria Math" w:cs="Times New Roman"/>
                          <w:u w:val="single"/>
                        </w:rPr>
                      </w:rPrChange>
                    </w:rPr>
                    <m:t>N</m:t>
                  </m:r>
                </m:e>
                <m:sup>
                  <m:d>
                    <m:dPr>
                      <m:begChr m:val="["/>
                      <m:endChr m:val="]"/>
                      <m:ctrlPr>
                        <w:rPr>
                          <w:rFonts w:ascii="Cambria Math" w:hAnsi="Cambria Math" w:cs="Times New Roman"/>
                          <w:i/>
                        </w:rPr>
                      </m:ctrlPr>
                    </m:dPr>
                    <m:e>
                      <m:r>
                        <w:rPr>
                          <w:rFonts w:ascii="Cambria Math" w:hAnsi="Cambria Math" w:cs="Times New Roman"/>
                          <w:rPrChange w:id="120" w:author="Tomás De Araújo Tavares" w:date="2021-11-03T16:58:00Z">
                            <w:rPr>
                              <w:rFonts w:ascii="Cambria Math" w:hAnsi="Cambria Math" w:cs="Times New Roman"/>
                              <w:u w:val="single"/>
                            </w:rPr>
                          </w:rPrChange>
                        </w:rPr>
                        <m:t>3</m:t>
                      </m:r>
                    </m:e>
                  </m:d>
                </m:sup>
              </m:sSup>
            </m:e>
          </m:d>
          <m:r>
            <w:ins w:id="121" w:author="Tomás De Araújo Tavares" w:date="2021-11-03T16:58:00Z">
              <w:rPr>
                <w:rFonts w:ascii="Cambria Math" w:hAnsi="Cambria Math" w:cs="Times New Roman"/>
              </w:rPr>
              <m:t>=</m:t>
            </w:ins>
          </m:r>
          <m:sSup>
            <m:sSupPr>
              <m:ctrlPr>
                <w:ins w:id="122" w:author="Tomás De Araújo Tavares" w:date="2021-11-03T16:59:00Z">
                  <w:rPr>
                    <w:rFonts w:ascii="Cambria Math" w:hAnsi="Cambria Math" w:cs="Times New Roman"/>
                    <w:i/>
                  </w:rPr>
                </w:ins>
              </m:ctrlPr>
            </m:sSupPr>
            <m:e>
              <m:d>
                <m:dPr>
                  <m:begChr m:val="["/>
                  <m:endChr m:val="]"/>
                  <m:ctrlPr>
                    <w:ins w:id="123" w:author="Tomás De Araújo Tavares" w:date="2021-11-03T16:59:00Z">
                      <w:rPr>
                        <w:rFonts w:ascii="Cambria Math" w:hAnsi="Cambria Math" w:cs="Times New Roman"/>
                        <w:i/>
                      </w:rPr>
                    </w:ins>
                  </m:ctrlPr>
                </m:dPr>
                <m:e>
                  <m:m>
                    <m:mPr>
                      <m:mcs>
                        <m:mc>
                          <m:mcPr>
                            <m:count m:val="2"/>
                            <m:mcJc m:val="center"/>
                          </m:mcPr>
                        </m:mc>
                      </m:mcs>
                      <m:ctrlPr>
                        <w:rPr>
                          <w:rFonts w:ascii="Cambria Math" w:hAnsi="Cambria Math" w:cs="Times New Roman"/>
                        </w:rPr>
                      </m:ctrlPr>
                    </m:mPr>
                    <m:mr>
                      <m:e>
                        <m:f>
                          <m:fPr>
                            <m:ctrlPr>
                              <w:rPr>
                                <w:rFonts w:ascii="Cambria Math" w:hAnsi="Cambria Math" w:cs="Times New Roman"/>
                              </w:rPr>
                            </m:ctrlPr>
                          </m:fPr>
                          <m:num>
                            <m:sSup>
                              <m:sSupPr>
                                <m:ctrlPr>
                                  <w:ins w:id="124" w:author="Tomás De Araújo Tavares" w:date="2021-11-03T17:02:00Z">
                                    <w:rPr>
                                      <w:rFonts w:ascii="Cambria Math" w:hAnsi="Cambria Math" w:cs="Times New Roman"/>
                                      <w:i/>
                                    </w:rPr>
                                  </w:ins>
                                </m:ctrlPr>
                              </m:sSupPr>
                              <m:e>
                                <m:r>
                                  <w:ins w:id="125" w:author="Tomás De Araújo Tavares" w:date="2021-11-03T17:02:00Z">
                                    <w:rPr>
                                      <w:rFonts w:ascii="Cambria Math" w:hAnsi="Cambria Math" w:cs="Times New Roman"/>
                                    </w:rPr>
                                    <m:t>e</m:t>
                                  </w:ins>
                                </m:r>
                              </m:e>
                              <m:sup>
                                <m:sSubSup>
                                  <m:sSubSupPr>
                                    <m:ctrlPr>
                                      <w:ins w:id="126" w:author="Tomás De Araújo Tavares" w:date="2021-11-03T17:02:00Z">
                                        <w:rPr>
                                          <w:rFonts w:ascii="Cambria Math" w:hAnsi="Cambria Math" w:cs="Times New Roman"/>
                                          <w:i/>
                                        </w:rPr>
                                      </w:ins>
                                    </m:ctrlPr>
                                  </m:sSubSupPr>
                                  <m:e>
                                    <m:r>
                                      <w:ins w:id="127" w:author="Tomás De Araújo Tavares" w:date="2021-11-03T17:02:00Z">
                                        <w:rPr>
                                          <w:rFonts w:ascii="Cambria Math" w:hAnsi="Cambria Math" w:cs="Times New Roman"/>
                                        </w:rPr>
                                        <m:t>N</m:t>
                                      </w:ins>
                                    </m:r>
                                  </m:e>
                                  <m:sub>
                                    <m:r>
                                      <w:ins w:id="128" w:author="Tomás De Araújo Tavares" w:date="2021-11-03T17:02:00Z">
                                        <w:rPr>
                                          <w:rFonts w:ascii="Cambria Math" w:hAnsi="Cambria Math" w:cs="Times New Roman"/>
                                        </w:rPr>
                                        <m:t>1</m:t>
                                      </w:ins>
                                    </m:r>
                                  </m:sub>
                                  <m:sup>
                                    <m:d>
                                      <m:dPr>
                                        <m:begChr m:val="["/>
                                        <m:endChr m:val="]"/>
                                        <m:ctrlPr>
                                          <w:ins w:id="129" w:author="Tomás De Araújo Tavares" w:date="2021-11-03T17:02:00Z">
                                            <w:rPr>
                                              <w:rFonts w:ascii="Cambria Math" w:hAnsi="Cambria Math" w:cs="Times New Roman"/>
                                              <w:i/>
                                            </w:rPr>
                                          </w:ins>
                                        </m:ctrlPr>
                                      </m:dPr>
                                      <m:e>
                                        <m:r>
                                          <w:ins w:id="130" w:author="Tomás De Araújo Tavares" w:date="2021-11-03T17:02:00Z">
                                            <w:rPr>
                                              <w:rFonts w:ascii="Cambria Math" w:hAnsi="Cambria Math" w:cs="Times New Roman"/>
                                            </w:rPr>
                                            <m:t>3</m:t>
                                          </w:ins>
                                        </m:r>
                                      </m:e>
                                    </m:d>
                                  </m:sup>
                                </m:sSubSup>
                              </m:sup>
                            </m:sSup>
                            <m:ctrlPr>
                              <w:rPr>
                                <w:rFonts w:ascii="Cambria Math" w:hAnsi="Cambria Math" w:cs="Times New Roman"/>
                                <w:i/>
                              </w:rPr>
                            </m:ctrlPr>
                          </m:num>
                          <m:den>
                            <m:nary>
                              <m:naryPr>
                                <m:chr m:val="∑"/>
                                <m:ctrlPr>
                                  <w:rPr>
                                    <w:rFonts w:ascii="Cambria Math" w:hAnsi="Cambria Math" w:cs="Times New Roman"/>
                                  </w:rPr>
                                </m:ctrlPr>
                              </m:naryPr>
                              <m:sub>
                                <m:r>
                                  <w:ins w:id="131" w:author="Tomás De Araújo Tavares" w:date="2021-11-03T17:01:00Z">
                                    <w:rPr>
                                      <w:rFonts w:ascii="Cambria Math" w:hAnsi="Cambria Math" w:cs="Times New Roman"/>
                                    </w:rPr>
                                    <m:t>k=1</m:t>
                                  </w:ins>
                                </m:r>
                                <m:ctrlPr>
                                  <w:rPr>
                                    <w:rFonts w:ascii="Cambria Math" w:hAnsi="Cambria Math" w:cs="Times New Roman"/>
                                    <w:i/>
                                  </w:rPr>
                                </m:ctrlPr>
                              </m:sub>
                              <m:sup>
                                <m:r>
                                  <w:ins w:id="132" w:author="Tomás De Araújo Tavares" w:date="2021-11-03T17:02:00Z">
                                    <w:rPr>
                                      <w:rFonts w:ascii="Cambria Math" w:hAnsi="Cambria Math" w:cs="Times New Roman"/>
                                    </w:rPr>
                                    <m:t>2</m:t>
                                  </w:ins>
                                </m:r>
                                <m:ctrlPr>
                                  <w:rPr>
                                    <w:rFonts w:ascii="Cambria Math" w:hAnsi="Cambria Math" w:cs="Times New Roman"/>
                                    <w:i/>
                                  </w:rPr>
                                </m:ctrlPr>
                              </m:sup>
                              <m:e>
                                <m:d>
                                  <m:dPr>
                                    <m:ctrlPr>
                                      <w:ins w:id="133" w:author="Tomás De Araújo Tavares" w:date="2021-11-03T17:02:00Z">
                                        <w:rPr>
                                          <w:rFonts w:ascii="Cambria Math" w:hAnsi="Cambria Math" w:cs="Times New Roman"/>
                                          <w:i/>
                                        </w:rPr>
                                      </w:ins>
                                    </m:ctrlPr>
                                  </m:dPr>
                                  <m:e>
                                    <m:sSup>
                                      <m:sSupPr>
                                        <m:ctrlPr>
                                          <w:ins w:id="134" w:author="Tomás De Araújo Tavares" w:date="2021-11-03T17:02:00Z">
                                            <w:rPr>
                                              <w:rFonts w:ascii="Cambria Math" w:hAnsi="Cambria Math" w:cs="Times New Roman"/>
                                              <w:i/>
                                            </w:rPr>
                                          </w:ins>
                                        </m:ctrlPr>
                                      </m:sSupPr>
                                      <m:e>
                                        <m:r>
                                          <w:ins w:id="135" w:author="Tomás De Araújo Tavares" w:date="2021-11-03T17:02:00Z">
                                            <w:rPr>
                                              <w:rFonts w:ascii="Cambria Math" w:hAnsi="Cambria Math" w:cs="Times New Roman"/>
                                            </w:rPr>
                                            <m:t>e</m:t>
                                          </w:ins>
                                        </m:r>
                                      </m:e>
                                      <m:sup>
                                        <m:sSubSup>
                                          <m:sSubSupPr>
                                            <m:ctrlPr>
                                              <w:ins w:id="136" w:author="Tomás De Araújo Tavares" w:date="2021-11-03T17:02:00Z">
                                                <w:rPr>
                                                  <w:rFonts w:ascii="Cambria Math" w:hAnsi="Cambria Math" w:cs="Times New Roman"/>
                                                  <w:i/>
                                                </w:rPr>
                                              </w:ins>
                                            </m:ctrlPr>
                                          </m:sSubSupPr>
                                          <m:e>
                                            <m:r>
                                              <w:ins w:id="137" w:author="Tomás De Araújo Tavares" w:date="2021-11-03T17:02:00Z">
                                                <w:rPr>
                                                  <w:rFonts w:ascii="Cambria Math" w:hAnsi="Cambria Math" w:cs="Times New Roman"/>
                                                </w:rPr>
                                                <m:t>N</m:t>
                                              </w:ins>
                                            </m:r>
                                          </m:e>
                                          <m:sub>
                                            <m:r>
                                              <w:ins w:id="138" w:author="Tomás De Araújo Tavares" w:date="2021-11-03T17:02:00Z">
                                                <w:rPr>
                                                  <w:rFonts w:ascii="Cambria Math" w:hAnsi="Cambria Math" w:cs="Times New Roman"/>
                                                </w:rPr>
                                                <m:t>k</m:t>
                                              </w:ins>
                                            </m:r>
                                          </m:sub>
                                          <m:sup>
                                            <m:d>
                                              <m:dPr>
                                                <m:begChr m:val="["/>
                                                <m:endChr m:val="]"/>
                                                <m:ctrlPr>
                                                  <w:ins w:id="139" w:author="Tomás De Araújo Tavares" w:date="2021-11-03T17:02:00Z">
                                                    <w:rPr>
                                                      <w:rFonts w:ascii="Cambria Math" w:hAnsi="Cambria Math" w:cs="Times New Roman"/>
                                                      <w:i/>
                                                    </w:rPr>
                                                  </w:ins>
                                                </m:ctrlPr>
                                              </m:dPr>
                                              <m:e>
                                                <m:r>
                                                  <w:ins w:id="140" w:author="Tomás De Araújo Tavares" w:date="2021-11-03T17:02:00Z">
                                                    <w:rPr>
                                                      <w:rFonts w:ascii="Cambria Math" w:hAnsi="Cambria Math" w:cs="Times New Roman"/>
                                                    </w:rPr>
                                                    <m:t>3</m:t>
                                                  </w:ins>
                                                </m:r>
                                              </m:e>
                                            </m:d>
                                          </m:sup>
                                        </m:sSubSup>
                                      </m:sup>
                                    </m:sSup>
                                  </m:e>
                                </m:d>
                                <m:ctrlPr>
                                  <w:rPr>
                                    <w:rFonts w:ascii="Cambria Math" w:hAnsi="Cambria Math" w:cs="Times New Roman"/>
                                    <w:i/>
                                  </w:rPr>
                                </m:ctrlPr>
                              </m:e>
                            </m:nary>
                            <m:ctrlPr>
                              <w:rPr>
                                <w:rFonts w:ascii="Cambria Math" w:hAnsi="Cambria Math" w:cs="Times New Roman"/>
                                <w:i/>
                              </w:rPr>
                            </m:ctrlPr>
                          </m:den>
                        </m:f>
                        <m:ctrlPr>
                          <w:rPr>
                            <w:rFonts w:ascii="Cambria Math" w:hAnsi="Cambria Math" w:cs="Times New Roman"/>
                            <w:i/>
                          </w:rPr>
                        </m:ctrlPr>
                      </m:e>
                      <m:e>
                        <m:f>
                          <m:fPr>
                            <m:ctrlPr>
                              <w:ins w:id="141" w:author="Tomás De Araújo Tavares" w:date="2021-11-03T17:02:00Z">
                                <w:rPr>
                                  <w:rFonts w:ascii="Cambria Math" w:hAnsi="Cambria Math" w:cs="Times New Roman"/>
                                </w:rPr>
                              </w:ins>
                            </m:ctrlPr>
                          </m:fPr>
                          <m:num>
                            <m:sSup>
                              <m:sSupPr>
                                <m:ctrlPr>
                                  <w:ins w:id="142" w:author="Tomás De Araújo Tavares" w:date="2021-11-03T17:02:00Z">
                                    <w:rPr>
                                      <w:rFonts w:ascii="Cambria Math" w:hAnsi="Cambria Math" w:cs="Times New Roman"/>
                                      <w:i/>
                                    </w:rPr>
                                  </w:ins>
                                </m:ctrlPr>
                              </m:sSupPr>
                              <m:e>
                                <m:r>
                                  <w:ins w:id="143" w:author="Tomás De Araújo Tavares" w:date="2021-11-03T17:02:00Z">
                                    <w:rPr>
                                      <w:rFonts w:ascii="Cambria Math" w:hAnsi="Cambria Math" w:cs="Times New Roman"/>
                                    </w:rPr>
                                    <m:t>e</m:t>
                                  </w:ins>
                                </m:r>
                              </m:e>
                              <m:sup>
                                <m:sSubSup>
                                  <m:sSubSupPr>
                                    <m:ctrlPr>
                                      <w:ins w:id="144" w:author="Tomás De Araújo Tavares" w:date="2021-11-03T17:02:00Z">
                                        <w:rPr>
                                          <w:rFonts w:ascii="Cambria Math" w:hAnsi="Cambria Math" w:cs="Times New Roman"/>
                                          <w:i/>
                                        </w:rPr>
                                      </w:ins>
                                    </m:ctrlPr>
                                  </m:sSubSupPr>
                                  <m:e>
                                    <m:r>
                                      <w:ins w:id="145" w:author="Tomás De Araújo Tavares" w:date="2021-11-03T17:02:00Z">
                                        <w:rPr>
                                          <w:rFonts w:ascii="Cambria Math" w:hAnsi="Cambria Math" w:cs="Times New Roman"/>
                                        </w:rPr>
                                        <m:t>N</m:t>
                                      </w:ins>
                                    </m:r>
                                  </m:e>
                                  <m:sub>
                                    <m:r>
                                      <w:ins w:id="146" w:author="Tomás De Araújo Tavares" w:date="2021-11-03T17:02:00Z">
                                        <w:rPr>
                                          <w:rFonts w:ascii="Cambria Math" w:hAnsi="Cambria Math" w:cs="Times New Roman"/>
                                        </w:rPr>
                                        <m:t>2</m:t>
                                      </w:ins>
                                    </m:r>
                                  </m:sub>
                                  <m:sup>
                                    <m:d>
                                      <m:dPr>
                                        <m:begChr m:val="["/>
                                        <m:endChr m:val="]"/>
                                        <m:ctrlPr>
                                          <w:ins w:id="147" w:author="Tomás De Araújo Tavares" w:date="2021-11-03T17:02:00Z">
                                            <w:rPr>
                                              <w:rFonts w:ascii="Cambria Math" w:hAnsi="Cambria Math" w:cs="Times New Roman"/>
                                              <w:i/>
                                            </w:rPr>
                                          </w:ins>
                                        </m:ctrlPr>
                                      </m:dPr>
                                      <m:e>
                                        <m:r>
                                          <w:ins w:id="148" w:author="Tomás De Araújo Tavares" w:date="2021-11-03T17:02:00Z">
                                            <w:rPr>
                                              <w:rFonts w:ascii="Cambria Math" w:hAnsi="Cambria Math" w:cs="Times New Roman"/>
                                            </w:rPr>
                                            <m:t>3</m:t>
                                          </w:ins>
                                        </m:r>
                                      </m:e>
                                    </m:d>
                                  </m:sup>
                                </m:sSubSup>
                              </m:sup>
                            </m:sSup>
                            <m:ctrlPr>
                              <w:ins w:id="149" w:author="Tomás De Araújo Tavares" w:date="2021-11-03T17:02:00Z">
                                <w:rPr>
                                  <w:rFonts w:ascii="Cambria Math" w:hAnsi="Cambria Math" w:cs="Times New Roman"/>
                                  <w:i/>
                                </w:rPr>
                              </w:ins>
                            </m:ctrlPr>
                          </m:num>
                          <m:den>
                            <m:nary>
                              <m:naryPr>
                                <m:chr m:val="∑"/>
                                <m:ctrlPr>
                                  <w:ins w:id="150" w:author="Tomás De Araújo Tavares" w:date="2021-11-03T17:02:00Z">
                                    <w:rPr>
                                      <w:rFonts w:ascii="Cambria Math" w:hAnsi="Cambria Math" w:cs="Times New Roman"/>
                                    </w:rPr>
                                  </w:ins>
                                </m:ctrlPr>
                              </m:naryPr>
                              <m:sub>
                                <m:r>
                                  <w:ins w:id="151" w:author="Tomás De Araújo Tavares" w:date="2021-11-03T17:02:00Z">
                                    <w:rPr>
                                      <w:rFonts w:ascii="Cambria Math" w:hAnsi="Cambria Math" w:cs="Times New Roman"/>
                                    </w:rPr>
                                    <m:t>k=1</m:t>
                                  </w:ins>
                                </m:r>
                                <m:ctrlPr>
                                  <w:ins w:id="152" w:author="Tomás De Araújo Tavares" w:date="2021-11-03T17:02:00Z">
                                    <w:rPr>
                                      <w:rFonts w:ascii="Cambria Math" w:hAnsi="Cambria Math" w:cs="Times New Roman"/>
                                      <w:i/>
                                    </w:rPr>
                                  </w:ins>
                                </m:ctrlPr>
                              </m:sub>
                              <m:sup>
                                <m:r>
                                  <w:ins w:id="153" w:author="Tomás De Araújo Tavares" w:date="2021-11-03T17:02:00Z">
                                    <w:rPr>
                                      <w:rFonts w:ascii="Cambria Math" w:hAnsi="Cambria Math" w:cs="Times New Roman"/>
                                    </w:rPr>
                                    <m:t>2</m:t>
                                  </w:ins>
                                </m:r>
                                <m:ctrlPr>
                                  <w:ins w:id="154" w:author="Tomás De Araújo Tavares" w:date="2021-11-03T17:02:00Z">
                                    <w:rPr>
                                      <w:rFonts w:ascii="Cambria Math" w:hAnsi="Cambria Math" w:cs="Times New Roman"/>
                                      <w:i/>
                                    </w:rPr>
                                  </w:ins>
                                </m:ctrlPr>
                              </m:sup>
                              <m:e>
                                <m:d>
                                  <m:dPr>
                                    <m:ctrlPr>
                                      <w:ins w:id="155" w:author="Tomás De Araújo Tavares" w:date="2021-11-03T17:02:00Z">
                                        <w:rPr>
                                          <w:rFonts w:ascii="Cambria Math" w:hAnsi="Cambria Math" w:cs="Times New Roman"/>
                                          <w:i/>
                                        </w:rPr>
                                      </w:ins>
                                    </m:ctrlPr>
                                  </m:dPr>
                                  <m:e>
                                    <m:sSup>
                                      <m:sSupPr>
                                        <m:ctrlPr>
                                          <w:ins w:id="156" w:author="Tomás De Araújo Tavares" w:date="2021-11-03T17:02:00Z">
                                            <w:rPr>
                                              <w:rFonts w:ascii="Cambria Math" w:hAnsi="Cambria Math" w:cs="Times New Roman"/>
                                              <w:i/>
                                            </w:rPr>
                                          </w:ins>
                                        </m:ctrlPr>
                                      </m:sSupPr>
                                      <m:e>
                                        <m:r>
                                          <w:ins w:id="157" w:author="Tomás De Araújo Tavares" w:date="2021-11-03T17:02:00Z">
                                            <w:rPr>
                                              <w:rFonts w:ascii="Cambria Math" w:hAnsi="Cambria Math" w:cs="Times New Roman"/>
                                            </w:rPr>
                                            <m:t>e</m:t>
                                          </w:ins>
                                        </m:r>
                                      </m:e>
                                      <m:sup>
                                        <m:sSubSup>
                                          <m:sSubSupPr>
                                            <m:ctrlPr>
                                              <w:ins w:id="158" w:author="Tomás De Araújo Tavares" w:date="2021-11-03T17:02:00Z">
                                                <w:rPr>
                                                  <w:rFonts w:ascii="Cambria Math" w:hAnsi="Cambria Math" w:cs="Times New Roman"/>
                                                  <w:i/>
                                                </w:rPr>
                                              </w:ins>
                                            </m:ctrlPr>
                                          </m:sSubSupPr>
                                          <m:e>
                                            <m:r>
                                              <w:ins w:id="159" w:author="Tomás De Araújo Tavares" w:date="2021-11-03T17:02:00Z">
                                                <w:rPr>
                                                  <w:rFonts w:ascii="Cambria Math" w:hAnsi="Cambria Math" w:cs="Times New Roman"/>
                                                </w:rPr>
                                                <m:t>N</m:t>
                                              </w:ins>
                                            </m:r>
                                          </m:e>
                                          <m:sub>
                                            <m:r>
                                              <w:ins w:id="160" w:author="Tomás De Araújo Tavares" w:date="2021-11-03T17:02:00Z">
                                                <w:rPr>
                                                  <w:rFonts w:ascii="Cambria Math" w:hAnsi="Cambria Math" w:cs="Times New Roman"/>
                                                </w:rPr>
                                                <m:t>k</m:t>
                                              </w:ins>
                                            </m:r>
                                          </m:sub>
                                          <m:sup>
                                            <m:d>
                                              <m:dPr>
                                                <m:begChr m:val="["/>
                                                <m:endChr m:val="]"/>
                                                <m:ctrlPr>
                                                  <w:ins w:id="161" w:author="Tomás De Araújo Tavares" w:date="2021-11-03T17:02:00Z">
                                                    <w:rPr>
                                                      <w:rFonts w:ascii="Cambria Math" w:hAnsi="Cambria Math" w:cs="Times New Roman"/>
                                                      <w:i/>
                                                    </w:rPr>
                                                  </w:ins>
                                                </m:ctrlPr>
                                              </m:dPr>
                                              <m:e>
                                                <m:r>
                                                  <w:ins w:id="162" w:author="Tomás De Araújo Tavares" w:date="2021-11-03T17:02:00Z">
                                                    <w:rPr>
                                                      <w:rFonts w:ascii="Cambria Math" w:hAnsi="Cambria Math" w:cs="Times New Roman"/>
                                                    </w:rPr>
                                                    <m:t>3</m:t>
                                                  </w:ins>
                                                </m:r>
                                              </m:e>
                                            </m:d>
                                          </m:sup>
                                        </m:sSubSup>
                                      </m:sup>
                                    </m:sSup>
                                  </m:e>
                                </m:d>
                                <m:ctrlPr>
                                  <w:ins w:id="163" w:author="Tomás De Araújo Tavares" w:date="2021-11-03T17:02:00Z">
                                    <w:rPr>
                                      <w:rFonts w:ascii="Cambria Math" w:hAnsi="Cambria Math" w:cs="Times New Roman"/>
                                      <w:i/>
                                    </w:rPr>
                                  </w:ins>
                                </m:ctrlPr>
                              </m:e>
                            </m:nary>
                            <m:ctrlPr>
                              <w:ins w:id="164" w:author="Tomás De Araújo Tavares" w:date="2021-11-03T17:02:00Z">
                                <w:rPr>
                                  <w:rFonts w:ascii="Cambria Math" w:hAnsi="Cambria Math" w:cs="Times New Roman"/>
                                  <w:i/>
                                </w:rPr>
                              </w:ins>
                            </m:ctrlPr>
                          </m:den>
                        </m:f>
                        <m:ctrlPr>
                          <w:rPr>
                            <w:rFonts w:ascii="Cambria Math" w:hAnsi="Cambria Math" w:cs="Times New Roman"/>
                            <w:i/>
                          </w:rPr>
                        </m:ctrlPr>
                      </m:e>
                    </m:mr>
                  </m:m>
                </m:e>
              </m:d>
            </m:e>
            <m:sup>
              <m:r>
                <w:ins w:id="165" w:author="Tomás De Araújo Tavares" w:date="2021-11-03T16:59:00Z">
                  <w:rPr>
                    <w:rFonts w:ascii="Cambria Math" w:hAnsi="Cambria Math" w:cs="Times New Roman"/>
                  </w:rPr>
                  <m:t>T</m:t>
                </w:ins>
              </m:r>
            </m:sup>
          </m:sSup>
          <m:r>
            <w:ins w:id="166" w:author="Tomás De Araújo Tavares" w:date="2021-11-03T16:59:00Z">
              <w:rPr>
                <w:rFonts w:ascii="Cambria Math" w:hAnsi="Cambria Math" w:cs="Times New Roman"/>
              </w:rPr>
              <m:t>=</m:t>
            </w:ins>
          </m:r>
          <m:sSup>
            <m:sSupPr>
              <m:ctrlPr>
                <w:ins w:id="167" w:author="Tomás De Araújo Tavares" w:date="2021-11-03T16:59:00Z">
                  <w:rPr>
                    <w:rFonts w:ascii="Cambria Math" w:hAnsi="Cambria Math" w:cs="Times New Roman"/>
                    <w:i/>
                  </w:rPr>
                </w:ins>
              </m:ctrlPr>
            </m:sSupPr>
            <m:e>
              <m:d>
                <m:dPr>
                  <m:begChr m:val="["/>
                  <m:endChr m:val="]"/>
                  <m:ctrlPr>
                    <w:ins w:id="168" w:author="Tomás De Araújo Tavares" w:date="2021-11-03T16:59:00Z">
                      <w:rPr>
                        <w:rFonts w:ascii="Cambria Math" w:hAnsi="Cambria Math" w:cs="Times New Roman"/>
                        <w:i/>
                      </w:rPr>
                    </w:ins>
                  </m:ctrlPr>
                </m:dPr>
                <m:e>
                  <m:m>
                    <m:mPr>
                      <m:mcs>
                        <m:mc>
                          <m:mcPr>
                            <m:count m:val="2"/>
                            <m:mcJc m:val="center"/>
                          </m:mcPr>
                        </m:mc>
                      </m:mcs>
                      <m:ctrlPr>
                        <w:rPr>
                          <w:rFonts w:ascii="Cambria Math" w:hAnsi="Cambria Math" w:cs="Times New Roman"/>
                        </w:rPr>
                      </m:ctrlPr>
                    </m:mPr>
                    <m:mr>
                      <m:e>
                        <m:r>
                          <w:ins w:id="169" w:author="Tomás De Araújo Tavares" w:date="2021-11-03T16:59:00Z">
                            <w:rPr>
                              <w:rFonts w:ascii="Cambria Math" w:hAnsi="Cambria Math" w:cs="Times New Roman"/>
                            </w:rPr>
                            <m:t>0.5</m:t>
                          </w:ins>
                        </m:r>
                        <m:ctrlPr>
                          <w:rPr>
                            <w:rFonts w:ascii="Cambria Math" w:hAnsi="Cambria Math" w:cs="Times New Roman"/>
                            <w:i/>
                          </w:rPr>
                        </m:ctrlPr>
                      </m:e>
                      <m:e>
                        <m:r>
                          <w:ins w:id="170" w:author="Tomás De Araújo Tavares" w:date="2021-11-03T16:59:00Z">
                            <w:rPr>
                              <w:rFonts w:ascii="Cambria Math" w:hAnsi="Cambria Math" w:cs="Times New Roman"/>
                            </w:rPr>
                            <m:t>0</m:t>
                          </w:ins>
                        </m:r>
                        <m:r>
                          <w:ins w:id="171" w:author="Tomás De Araújo Tavares" w:date="2021-11-03T17:00:00Z">
                            <w:rPr>
                              <w:rFonts w:ascii="Cambria Math" w:hAnsi="Cambria Math" w:cs="Times New Roman"/>
                            </w:rPr>
                            <m:t>.5</m:t>
                          </w:ins>
                        </m:r>
                        <m:ctrlPr>
                          <w:rPr>
                            <w:rFonts w:ascii="Cambria Math" w:hAnsi="Cambria Math" w:cs="Times New Roman"/>
                            <w:i/>
                          </w:rPr>
                        </m:ctrlPr>
                      </m:e>
                    </m:mr>
                  </m:m>
                </m:e>
              </m:d>
            </m:e>
            <m:sup>
              <m:r>
                <w:ins w:id="172" w:author="Tomás De Araújo Tavares" w:date="2021-11-03T16:59:00Z">
                  <w:rPr>
                    <w:rFonts w:ascii="Cambria Math" w:hAnsi="Cambria Math" w:cs="Times New Roman"/>
                  </w:rPr>
                  <m:t>T</m:t>
                </w:ins>
              </m:r>
            </m:sup>
          </m:sSup>
        </m:oMath>
      </m:oMathPara>
    </w:p>
    <w:p w14:paraId="7517A3B0" w14:textId="6A53DD31" w:rsidR="00FD164B" w:rsidRPr="00E17ABA" w:rsidRDefault="007D43C9" w:rsidP="00D604A0">
      <w:pPr>
        <w:pStyle w:val="Body"/>
        <w:spacing w:before="120" w:after="120"/>
        <w:ind w:left="720"/>
        <w:rPr>
          <w:ins w:id="173" w:author="Tomás De Araújo Tavares" w:date="2021-11-03T17:01:00Z"/>
          <w:rFonts w:ascii="Cambria Math" w:hAnsi="Cambria Math" w:cs="Times New Roman"/>
          <w:u w:val="single"/>
          <w:lang w:val="en-US"/>
          <w:rPrChange w:id="174" w:author="Tomás De Araújo Tavares" w:date="2021-11-03T17:05:00Z">
            <w:rPr>
              <w:ins w:id="175" w:author="Tomás De Araújo Tavares" w:date="2021-11-03T17:01:00Z"/>
              <w:rFonts w:ascii="Cambria Math" w:hAnsi="Cambria Math" w:cs="Times New Roman"/>
              <w:i/>
            </w:rPr>
          </w:rPrChange>
        </w:rPr>
      </w:pPr>
      <w:ins w:id="176" w:author="Tomás De Araújo Tavares" w:date="2021-11-03T17:02:00Z">
        <w:r w:rsidRPr="00E17ABA">
          <w:rPr>
            <w:rFonts w:ascii="Cambria Math" w:hAnsi="Cambria Math" w:cs="Times New Roman"/>
            <w:u w:val="single"/>
            <w:lang w:val="en-US"/>
            <w:rPrChange w:id="177" w:author="Tomás De Araújo Tavares" w:date="2021-11-03T17:05:00Z">
              <w:rPr>
                <w:rFonts w:ascii="Cambria Math" w:hAnsi="Cambria Math" w:cs="Times New Roman"/>
              </w:rPr>
            </w:rPrChange>
          </w:rPr>
          <w:t>Back Prop</w:t>
        </w:r>
      </w:ins>
      <w:ins w:id="178" w:author="Tomás De Araújo Tavares" w:date="2021-11-03T17:03:00Z">
        <w:r w:rsidRPr="00E17ABA">
          <w:rPr>
            <w:rFonts w:ascii="Cambria Math" w:hAnsi="Cambria Math" w:cs="Times New Roman"/>
            <w:u w:val="single"/>
            <w:lang w:val="en-US"/>
            <w:rPrChange w:id="179" w:author="Tomás De Araújo Tavares" w:date="2021-11-03T17:05:00Z">
              <w:rPr>
                <w:rFonts w:ascii="Cambria Math" w:hAnsi="Cambria Math" w:cs="Times New Roman"/>
              </w:rPr>
            </w:rPrChange>
          </w:rPr>
          <w:t>ag</w:t>
        </w:r>
      </w:ins>
      <w:ins w:id="180" w:author="João Manuel Ginja Ramalho" w:date="2021-11-05T18:47:00Z">
        <w:r w:rsidR="000D3A40">
          <w:rPr>
            <w:rFonts w:ascii="Cambria Math" w:hAnsi="Cambria Math" w:cs="Times New Roman"/>
            <w:u w:val="single"/>
            <w:lang w:val="en-US"/>
          </w:rPr>
          <w:t>a</w:t>
        </w:r>
      </w:ins>
      <w:ins w:id="181" w:author="Tomás De Araújo Tavares" w:date="2021-11-03T17:03:00Z">
        <w:del w:id="182" w:author="João Manuel Ginja Ramalho" w:date="2021-11-05T18:47:00Z">
          <w:r w:rsidRPr="00E17ABA" w:rsidDel="000D3A40">
            <w:rPr>
              <w:rFonts w:ascii="Cambria Math" w:hAnsi="Cambria Math" w:cs="Times New Roman"/>
              <w:u w:val="single"/>
              <w:lang w:val="en-US"/>
              <w:rPrChange w:id="183" w:author="Tomás De Araújo Tavares" w:date="2021-11-03T17:05:00Z">
                <w:rPr>
                  <w:rFonts w:ascii="Cambria Math" w:hAnsi="Cambria Math" w:cs="Times New Roman"/>
                </w:rPr>
              </w:rPrChange>
            </w:rPr>
            <w:delText>r</w:delText>
          </w:r>
        </w:del>
        <w:r w:rsidRPr="00E17ABA">
          <w:rPr>
            <w:rFonts w:ascii="Cambria Math" w:hAnsi="Cambria Math" w:cs="Times New Roman"/>
            <w:u w:val="single"/>
            <w:lang w:val="en-US"/>
            <w:rPrChange w:id="184" w:author="Tomás De Araújo Tavares" w:date="2021-11-03T17:05:00Z">
              <w:rPr>
                <w:rFonts w:ascii="Cambria Math" w:hAnsi="Cambria Math" w:cs="Times New Roman"/>
              </w:rPr>
            </w:rPrChange>
          </w:rPr>
          <w:t>tion:</w:t>
        </w:r>
      </w:ins>
    </w:p>
    <w:p w14:paraId="61441E8B" w14:textId="4F2F908D" w:rsidR="00706EE2" w:rsidRPr="00D91705" w:rsidRDefault="00B90A07" w:rsidP="003D5986">
      <w:pPr>
        <w:pStyle w:val="Body"/>
        <w:spacing w:before="120" w:after="120"/>
        <w:ind w:left="720"/>
        <w:rPr>
          <w:ins w:id="185" w:author="Tomás De Araújo Tavares" w:date="2021-11-03T17:17:00Z"/>
          <w:rFonts w:ascii="Cambria Math" w:hAnsi="Cambria Math" w:cs="Times New Roman"/>
          <w:sz w:val="20"/>
          <w:szCs w:val="20"/>
          <w:rPrChange w:id="186" w:author="Tomás De Araújo Tavares" w:date="2021-11-03T17:17:00Z">
            <w:rPr>
              <w:ins w:id="187" w:author="Tomás De Araújo Tavares" w:date="2021-11-03T17:17:00Z"/>
              <w:rFonts w:ascii="Cambria Math" w:hAnsi="Cambria Math" w:cs="Times New Roman"/>
              <w:i/>
              <w:sz w:val="20"/>
              <w:szCs w:val="20"/>
            </w:rPr>
          </w:rPrChange>
        </w:rPr>
      </w:pPr>
      <m:oMathPara>
        <m:oMath>
          <m:f>
            <m:fPr>
              <m:ctrlPr>
                <w:rPr>
                  <w:rFonts w:ascii="Cambria Math" w:hAnsi="Cambria Math" w:cs="Times New Roman"/>
                </w:rPr>
              </m:ctrlPr>
            </m:fPr>
            <m:num>
              <m:r>
                <m:rPr>
                  <m:sty m:val="p"/>
                </m:rPr>
                <w:rPr>
                  <w:rFonts w:ascii="Cambria Math" w:hAnsi="Cambria Math" w:cs="Times New Roman"/>
                </w:rPr>
                <m:t>∂</m:t>
              </m:r>
              <m:r>
                <w:ins w:id="188" w:author="Tomás De Araújo Tavares" w:date="2021-11-03T17:04:00Z">
                  <w:rPr>
                    <w:rFonts w:ascii="Cambria Math" w:hAnsi="Cambria Math" w:cs="Times New Roman"/>
                  </w:rPr>
                  <m:t>e</m:t>
                </w:ins>
              </m:r>
              <m:ctrlPr>
                <w:rPr>
                  <w:rFonts w:ascii="Cambria Math" w:hAnsi="Cambria Math" w:cs="Times New Roman"/>
                  <w:i/>
                </w:rPr>
              </m:ctrlPr>
            </m:num>
            <m:den>
              <m:r>
                <m:rPr>
                  <m:sty m:val="p"/>
                </m:rPr>
                <w:rPr>
                  <w:rFonts w:ascii="Cambria Math" w:hAnsi="Cambria Math" w:cs="Times New Roman"/>
                </w:rPr>
                <m:t>∂</m:t>
              </m:r>
              <m:sSubSup>
                <m:sSubSupPr>
                  <m:ctrlPr>
                    <w:ins w:id="189" w:author="Tomás De Araújo Tavares" w:date="2021-11-03T17:04:00Z">
                      <w:rPr>
                        <w:rFonts w:ascii="Cambria Math" w:hAnsi="Cambria Math" w:cs="Times New Roman"/>
                        <w:i/>
                      </w:rPr>
                    </w:ins>
                  </m:ctrlPr>
                </m:sSubSupPr>
                <m:e>
                  <m:r>
                    <w:ins w:id="190" w:author="Tomás De Araújo Tavares" w:date="2021-11-03T17:04:00Z">
                      <w:rPr>
                        <w:rFonts w:ascii="Cambria Math" w:hAnsi="Cambria Math" w:cs="Times New Roman"/>
                      </w:rPr>
                      <m:t>a</m:t>
                    </w:ins>
                  </m:r>
                </m:e>
                <m:sub>
                  <m:r>
                    <w:ins w:id="191" w:author="Tomás De Araújo Tavares" w:date="2021-11-03T17:04:00Z">
                      <w:rPr>
                        <w:rFonts w:ascii="Cambria Math" w:hAnsi="Cambria Math" w:cs="Times New Roman"/>
                      </w:rPr>
                      <m:t>i</m:t>
                    </w:ins>
                  </m:r>
                </m:sub>
                <m:sup>
                  <m:d>
                    <m:dPr>
                      <m:begChr m:val="["/>
                      <m:endChr m:val="]"/>
                      <m:ctrlPr>
                        <w:ins w:id="192" w:author="Tomás De Araújo Tavares" w:date="2021-11-03T17:04:00Z">
                          <w:rPr>
                            <w:rFonts w:ascii="Cambria Math" w:hAnsi="Cambria Math" w:cs="Times New Roman"/>
                            <w:i/>
                          </w:rPr>
                        </w:ins>
                      </m:ctrlPr>
                    </m:dPr>
                    <m:e>
                      <m:r>
                        <w:ins w:id="193" w:author="Tomás De Araújo Tavares" w:date="2021-11-03T17:04:00Z">
                          <w:rPr>
                            <w:rFonts w:ascii="Cambria Math" w:hAnsi="Cambria Math" w:cs="Times New Roman"/>
                            <w:lang w:val="en-US"/>
                            <w:rPrChange w:id="194" w:author="Tomás De Araújo Tavares" w:date="2021-11-03T17:05:00Z">
                              <w:rPr>
                                <w:rFonts w:ascii="Cambria Math" w:hAnsi="Cambria Math" w:cs="Times New Roman"/>
                              </w:rPr>
                            </w:rPrChange>
                          </w:rPr>
                          <m:t>3</m:t>
                        </w:ins>
                      </m:r>
                    </m:e>
                  </m:d>
                </m:sup>
              </m:sSubSup>
              <m:ctrlPr>
                <w:rPr>
                  <w:rFonts w:ascii="Cambria Math" w:hAnsi="Cambria Math" w:cs="Times New Roman"/>
                  <w:i/>
                </w:rPr>
              </m:ctrlPr>
            </m:den>
          </m:f>
          <m:r>
            <w:ins w:id="195" w:author="Tomás De Araújo Tavares" w:date="2021-11-03T17:04:00Z">
              <w:rPr>
                <w:rFonts w:ascii="Cambria Math" w:hAnsi="Cambria Math" w:cs="Times New Roman"/>
                <w:lang w:val="en-US"/>
                <w:rPrChange w:id="196" w:author="Tomás De Araújo Tavares" w:date="2021-11-03T17:05:00Z">
                  <w:rPr>
                    <w:rFonts w:ascii="Cambria Math" w:hAnsi="Cambria Math" w:cs="Times New Roman"/>
                  </w:rPr>
                </w:rPrChange>
              </w:rPr>
              <m:t>=</m:t>
            </w:ins>
          </m:r>
          <m:r>
            <w:ins w:id="197" w:author="Tomás De Araújo Tavares" w:date="2021-11-03T17:05:00Z">
              <w:rPr>
                <w:rFonts w:ascii="Cambria Math" w:hAnsi="Cambria Math" w:cs="Times New Roman"/>
                <w:lang w:val="en-US"/>
                <w:rPrChange w:id="198" w:author="Tomás De Araújo Tavares" w:date="2021-11-03T17:05:00Z">
                  <w:rPr>
                    <w:rFonts w:ascii="Cambria Math" w:hAnsi="Cambria Math" w:cs="Times New Roman"/>
                  </w:rPr>
                </w:rPrChange>
              </w:rPr>
              <m:t>-</m:t>
            </w:ins>
          </m:r>
          <m:f>
            <m:fPr>
              <m:ctrlPr>
                <w:rPr>
                  <w:rFonts w:ascii="Cambria Math" w:hAnsi="Cambria Math" w:cs="Times New Roman"/>
                </w:rPr>
              </m:ctrlPr>
            </m:fPr>
            <m:num>
              <m:sSub>
                <m:sSubPr>
                  <m:ctrlPr>
                    <w:ins w:id="199" w:author="Tomás De Araújo Tavares" w:date="2021-11-03T17:05:00Z">
                      <w:rPr>
                        <w:rFonts w:ascii="Cambria Math" w:hAnsi="Cambria Math" w:cs="Times New Roman"/>
                        <w:i/>
                      </w:rPr>
                    </w:ins>
                  </m:ctrlPr>
                </m:sSubPr>
                <m:e>
                  <m:r>
                    <w:ins w:id="200" w:author="Tomás De Araújo Tavares" w:date="2021-11-03T17:04:00Z">
                      <w:rPr>
                        <w:rFonts w:ascii="Cambria Math" w:hAnsi="Cambria Math" w:cs="Times New Roman"/>
                      </w:rPr>
                      <m:t>z</m:t>
                    </w:ins>
                  </m:r>
                </m:e>
                <m:sub>
                  <m:r>
                    <w:ins w:id="201" w:author="Tomás De Araújo Tavares" w:date="2021-11-03T17:05:00Z">
                      <w:rPr>
                        <w:rFonts w:ascii="Cambria Math" w:hAnsi="Cambria Math" w:cs="Times New Roman"/>
                      </w:rPr>
                      <m:t>i</m:t>
                    </w:ins>
                  </m:r>
                </m:sub>
              </m:sSub>
              <m:ctrlPr>
                <w:rPr>
                  <w:rFonts w:ascii="Cambria Math" w:hAnsi="Cambria Math" w:cs="Times New Roman"/>
                  <w:i/>
                </w:rPr>
              </m:ctrlPr>
            </m:num>
            <m:den>
              <m:sSubSup>
                <m:sSubSupPr>
                  <m:ctrlPr>
                    <w:ins w:id="202" w:author="Tomás De Araújo Tavares" w:date="2021-11-03T17:05:00Z">
                      <w:rPr>
                        <w:rFonts w:ascii="Cambria Math" w:hAnsi="Cambria Math" w:cs="Times New Roman"/>
                        <w:i/>
                      </w:rPr>
                    </w:ins>
                  </m:ctrlPr>
                </m:sSubSupPr>
                <m:e>
                  <m:r>
                    <w:ins w:id="203" w:author="Tomás De Araújo Tavares" w:date="2021-11-03T17:05:00Z">
                      <w:rPr>
                        <w:rFonts w:ascii="Cambria Math" w:hAnsi="Cambria Math" w:cs="Times New Roman"/>
                      </w:rPr>
                      <m:t>a</m:t>
                    </w:ins>
                  </m:r>
                </m:e>
                <m:sub>
                  <m:r>
                    <w:ins w:id="204" w:author="Tomás De Araújo Tavares" w:date="2021-11-03T17:05:00Z">
                      <w:rPr>
                        <w:rFonts w:ascii="Cambria Math" w:hAnsi="Cambria Math" w:cs="Times New Roman"/>
                      </w:rPr>
                      <m:t>i</m:t>
                    </w:ins>
                  </m:r>
                </m:sub>
                <m:sup>
                  <m:d>
                    <m:dPr>
                      <m:begChr m:val="["/>
                      <m:endChr m:val="]"/>
                      <m:ctrlPr>
                        <w:ins w:id="205" w:author="Tomás De Araújo Tavares" w:date="2021-11-03T17:05:00Z">
                          <w:rPr>
                            <w:rFonts w:ascii="Cambria Math" w:hAnsi="Cambria Math" w:cs="Times New Roman"/>
                            <w:i/>
                          </w:rPr>
                        </w:ins>
                      </m:ctrlPr>
                    </m:dPr>
                    <m:e>
                      <m:r>
                        <w:ins w:id="206" w:author="Tomás De Araújo Tavares" w:date="2021-11-03T17:05:00Z">
                          <w:rPr>
                            <w:rFonts w:ascii="Cambria Math" w:hAnsi="Cambria Math" w:cs="Times New Roman"/>
                            <w:lang w:val="en-US"/>
                            <w:rPrChange w:id="207" w:author="Tomás De Araújo Tavares" w:date="2021-11-03T17:05:00Z">
                              <w:rPr>
                                <w:rFonts w:ascii="Cambria Math" w:hAnsi="Cambria Math" w:cs="Times New Roman"/>
                              </w:rPr>
                            </w:rPrChange>
                          </w:rPr>
                          <m:t>3</m:t>
                        </w:ins>
                      </m:r>
                    </m:e>
                  </m:d>
                </m:sup>
              </m:sSubSup>
              <m:ctrlPr>
                <w:rPr>
                  <w:rFonts w:ascii="Cambria Math" w:hAnsi="Cambria Math" w:cs="Times New Roman"/>
                  <w:i/>
                </w:rPr>
              </m:ctrlPr>
            </m:den>
          </m:f>
          <m:r>
            <w:ins w:id="208" w:author="Tomás De Araújo Tavares" w:date="2021-11-03T17:05:00Z">
              <w:rPr>
                <w:rFonts w:ascii="Cambria Math" w:hAnsi="Cambria Math" w:cs="Times New Roman"/>
              </w:rPr>
              <m:t xml:space="preserve">, </m:t>
            </w:ins>
          </m:r>
          <m:f>
            <m:fPr>
              <m:ctrlPr>
                <w:ins w:id="209" w:author="Tomás De Araújo Tavares" w:date="2021-11-03T17:05:00Z">
                  <w:rPr>
                    <w:rFonts w:ascii="Cambria Math" w:hAnsi="Cambria Math" w:cs="Times New Roman"/>
                  </w:rPr>
                </w:ins>
              </m:ctrlPr>
            </m:fPr>
            <m:num>
              <m:r>
                <w:ins w:id="210" w:author="Tomás De Araújo Tavares" w:date="2021-11-03T17:05:00Z">
                  <w:rPr>
                    <w:rFonts w:ascii="Cambria Math" w:hAnsi="Cambria Math" w:cs="Times New Roman"/>
                  </w:rPr>
                  <m:t>∂</m:t>
                </w:ins>
              </m:r>
              <m:sSubSup>
                <m:sSubSupPr>
                  <m:ctrlPr>
                    <w:ins w:id="211" w:author="Tomás De Araújo Tavares" w:date="2021-11-03T17:06:00Z">
                      <w:rPr>
                        <w:rFonts w:ascii="Cambria Math" w:hAnsi="Cambria Math" w:cs="Times New Roman"/>
                        <w:i/>
                      </w:rPr>
                    </w:ins>
                  </m:ctrlPr>
                </m:sSubSupPr>
                <m:e>
                  <m:r>
                    <w:ins w:id="212" w:author="Tomás De Araújo Tavares" w:date="2021-11-03T17:06:00Z">
                      <w:rPr>
                        <w:rFonts w:ascii="Cambria Math" w:hAnsi="Cambria Math" w:cs="Times New Roman"/>
                      </w:rPr>
                      <m:t>a</m:t>
                    </w:ins>
                  </m:r>
                </m:e>
                <m:sub>
                  <m:r>
                    <w:ins w:id="213" w:author="Tomás De Araújo Tavares" w:date="2021-11-03T17:06:00Z">
                      <w:rPr>
                        <w:rFonts w:ascii="Cambria Math" w:hAnsi="Cambria Math" w:cs="Times New Roman"/>
                      </w:rPr>
                      <m:t>j</m:t>
                    </w:ins>
                  </m:r>
                </m:sub>
                <m:sup>
                  <m:d>
                    <m:dPr>
                      <m:begChr m:val="["/>
                      <m:endChr m:val="]"/>
                      <m:ctrlPr>
                        <w:ins w:id="214" w:author="Tomás De Araújo Tavares" w:date="2021-11-03T17:06:00Z">
                          <w:rPr>
                            <w:rFonts w:ascii="Cambria Math" w:hAnsi="Cambria Math" w:cs="Times New Roman"/>
                            <w:i/>
                          </w:rPr>
                        </w:ins>
                      </m:ctrlPr>
                    </m:dPr>
                    <m:e>
                      <m:r>
                        <w:ins w:id="215" w:author="Tomás De Araújo Tavares" w:date="2021-11-03T17:06:00Z">
                          <w:rPr>
                            <w:rFonts w:ascii="Cambria Math" w:hAnsi="Cambria Math" w:cs="Times New Roman"/>
                          </w:rPr>
                          <m:t>3</m:t>
                        </w:ins>
                      </m:r>
                    </m:e>
                  </m:d>
                </m:sup>
              </m:sSubSup>
              <m:ctrlPr>
                <w:ins w:id="216" w:author="Tomás De Araújo Tavares" w:date="2021-11-03T17:05:00Z">
                  <w:rPr>
                    <w:rFonts w:ascii="Cambria Math" w:hAnsi="Cambria Math" w:cs="Times New Roman"/>
                    <w:i/>
                  </w:rPr>
                </w:ins>
              </m:ctrlPr>
            </m:num>
            <m:den>
              <m:r>
                <w:ins w:id="217" w:author="Tomás De Araújo Tavares" w:date="2021-11-03T17:05:00Z">
                  <w:rPr>
                    <w:rFonts w:ascii="Cambria Math" w:hAnsi="Cambria Math" w:cs="Times New Roman"/>
                  </w:rPr>
                  <m:t>∂</m:t>
                </w:ins>
              </m:r>
              <m:sSubSup>
                <m:sSubSupPr>
                  <m:ctrlPr>
                    <w:ins w:id="218" w:author="Tomás De Araújo Tavares" w:date="2021-11-03T17:05:00Z">
                      <w:rPr>
                        <w:rFonts w:ascii="Cambria Math" w:hAnsi="Cambria Math" w:cs="Times New Roman"/>
                        <w:i/>
                      </w:rPr>
                    </w:ins>
                  </m:ctrlPr>
                </m:sSubSupPr>
                <m:e>
                  <m:r>
                    <w:ins w:id="219" w:author="Tomás De Araújo Tavares" w:date="2021-11-03T17:06:00Z">
                      <w:rPr>
                        <w:rFonts w:ascii="Cambria Math" w:hAnsi="Cambria Math" w:cs="Times New Roman"/>
                      </w:rPr>
                      <m:t>N</m:t>
                    </w:ins>
                  </m:r>
                </m:e>
                <m:sub>
                  <m:r>
                    <w:ins w:id="220" w:author="Tomás De Araújo Tavares" w:date="2021-11-03T17:05:00Z">
                      <w:rPr>
                        <w:rFonts w:ascii="Cambria Math" w:hAnsi="Cambria Math" w:cs="Times New Roman"/>
                      </w:rPr>
                      <m:t>i</m:t>
                    </w:ins>
                  </m:r>
                </m:sub>
                <m:sup>
                  <m:d>
                    <m:dPr>
                      <m:begChr m:val="["/>
                      <m:endChr m:val="]"/>
                      <m:ctrlPr>
                        <w:ins w:id="221" w:author="Tomás De Araújo Tavares" w:date="2021-11-03T17:05:00Z">
                          <w:rPr>
                            <w:rFonts w:ascii="Cambria Math" w:hAnsi="Cambria Math" w:cs="Times New Roman"/>
                            <w:i/>
                          </w:rPr>
                        </w:ins>
                      </m:ctrlPr>
                    </m:dPr>
                    <m:e>
                      <m:r>
                        <w:ins w:id="222" w:author="Tomás De Araújo Tavares" w:date="2021-11-03T17:05:00Z">
                          <w:rPr>
                            <w:rFonts w:ascii="Cambria Math" w:hAnsi="Cambria Math" w:cs="Times New Roman"/>
                            <w:lang w:val="en-US"/>
                            <w:rPrChange w:id="223" w:author="Tomás De Araújo Tavares" w:date="2021-11-03T17:05:00Z">
                              <w:rPr>
                                <w:rFonts w:ascii="Cambria Math" w:hAnsi="Cambria Math" w:cs="Times New Roman"/>
                              </w:rPr>
                            </w:rPrChange>
                          </w:rPr>
                          <m:t>3</m:t>
                        </w:ins>
                      </m:r>
                    </m:e>
                  </m:d>
                </m:sup>
              </m:sSubSup>
              <m:ctrlPr>
                <w:ins w:id="224" w:author="Tomás De Araújo Tavares" w:date="2021-11-03T17:05:00Z">
                  <w:rPr>
                    <w:rFonts w:ascii="Cambria Math" w:hAnsi="Cambria Math" w:cs="Times New Roman"/>
                    <w:i/>
                  </w:rPr>
                </w:ins>
              </m:ctrlPr>
            </m:den>
          </m:f>
          <m:r>
            <w:ins w:id="225" w:author="Tomás De Araújo Tavares" w:date="2021-11-03T17:06:00Z">
              <w:rPr>
                <w:rFonts w:ascii="Cambria Math" w:hAnsi="Cambria Math" w:cs="Times New Roman"/>
              </w:rPr>
              <m:t xml:space="preserve"> </m:t>
            </w:ins>
          </m:r>
          <m:r>
            <w:ins w:id="226" w:author="Tomás De Araújo Tavares" w:date="2021-11-03T17:06:00Z">
              <w:rPr>
                <w:rFonts w:ascii="Cambria Math" w:hAnsi="Cambria Math" w:cs="Times New Roman"/>
                <w:sz w:val="20"/>
                <w:szCs w:val="20"/>
              </w:rPr>
              <m:t xml:space="preserve">= </m:t>
            </w:ins>
          </m:r>
          <m:d>
            <m:dPr>
              <m:begChr m:val="{"/>
              <m:endChr m:val=""/>
              <m:ctrlPr>
                <w:ins w:id="227" w:author="Tomás De Araújo Tavares" w:date="2021-11-03T17:06:00Z">
                  <w:rPr>
                    <w:rFonts w:ascii="Cambria Math" w:hAnsi="Cambria Math" w:cs="Times New Roman"/>
                    <w:i/>
                    <w:sz w:val="20"/>
                    <w:szCs w:val="20"/>
                  </w:rPr>
                </w:ins>
              </m:ctrlPr>
            </m:dPr>
            <m:e>
              <m:eqArr>
                <m:eqArrPr>
                  <m:ctrlPr>
                    <w:ins w:id="228" w:author="Tomás De Araújo Tavares" w:date="2021-11-03T17:06:00Z">
                      <w:rPr>
                        <w:rFonts w:ascii="Cambria Math" w:hAnsi="Cambria Math" w:cs="Times New Roman"/>
                        <w:i/>
                        <w:sz w:val="20"/>
                        <w:szCs w:val="20"/>
                      </w:rPr>
                    </w:ins>
                  </m:ctrlPr>
                </m:eqArrPr>
                <m:e>
                  <m:r>
                    <w:ins w:id="229" w:author="Tomás De Araújo Tavares" w:date="2021-11-03T17:08:00Z">
                      <w:rPr>
                        <w:rFonts w:ascii="Cambria Math" w:hAnsi="Cambria Math" w:cs="Times New Roman"/>
                      </w:rPr>
                      <m:t xml:space="preserve">- </m:t>
                    </w:ins>
                  </m:r>
                  <m:sSubSup>
                    <m:sSubSupPr>
                      <m:ctrlPr>
                        <w:ins w:id="230" w:author="Tomás De Araújo Tavares" w:date="2021-11-03T17:17:00Z">
                          <w:rPr>
                            <w:rFonts w:ascii="Cambria Math" w:hAnsi="Cambria Math" w:cs="Times New Roman"/>
                            <w:i/>
                          </w:rPr>
                        </w:ins>
                      </m:ctrlPr>
                    </m:sSubSupPr>
                    <m:e>
                      <m:r>
                        <w:ins w:id="231" w:author="Tomás De Araújo Tavares" w:date="2021-11-03T17:17:00Z">
                          <w:rPr>
                            <w:rFonts w:ascii="Cambria Math" w:hAnsi="Cambria Math" w:cs="Times New Roman"/>
                          </w:rPr>
                          <m:t>a</m:t>
                        </w:ins>
                      </m:r>
                    </m:e>
                    <m:sub>
                      <m:r>
                        <w:ins w:id="232" w:author="Tomás De Araújo Tavares" w:date="2021-11-03T17:17:00Z">
                          <w:rPr>
                            <w:rFonts w:ascii="Cambria Math" w:hAnsi="Cambria Math" w:cs="Times New Roman"/>
                          </w:rPr>
                          <m:t>i</m:t>
                        </w:ins>
                      </m:r>
                    </m:sub>
                    <m:sup>
                      <m:d>
                        <m:dPr>
                          <m:begChr m:val="["/>
                          <m:endChr m:val="]"/>
                          <m:ctrlPr>
                            <w:ins w:id="233" w:author="Tomás De Araújo Tavares" w:date="2021-11-03T17:17:00Z">
                              <w:rPr>
                                <w:rFonts w:ascii="Cambria Math" w:hAnsi="Cambria Math" w:cs="Times New Roman"/>
                                <w:i/>
                              </w:rPr>
                            </w:ins>
                          </m:ctrlPr>
                        </m:dPr>
                        <m:e>
                          <m:r>
                            <w:ins w:id="234" w:author="Tomás De Araújo Tavares" w:date="2021-11-03T17:17:00Z">
                              <w:rPr>
                                <w:rFonts w:ascii="Cambria Math" w:hAnsi="Cambria Math" w:cs="Times New Roman"/>
                                <w:lang w:val="en-US"/>
                              </w:rPr>
                              <m:t>3</m:t>
                            </w:ins>
                          </m:r>
                        </m:e>
                      </m:d>
                    </m:sup>
                  </m:sSubSup>
                  <m:sSubSup>
                    <m:sSubSupPr>
                      <m:ctrlPr>
                        <w:ins w:id="235" w:author="Tomás De Araújo Tavares" w:date="2021-11-03T17:07:00Z">
                          <w:rPr>
                            <w:rFonts w:ascii="Cambria Math" w:hAnsi="Cambria Math" w:cs="Times New Roman"/>
                            <w:i/>
                          </w:rPr>
                        </w:ins>
                      </m:ctrlPr>
                    </m:sSubSupPr>
                    <m:e>
                      <m:r>
                        <w:ins w:id="236" w:author="Tomás De Araújo Tavares" w:date="2021-11-03T17:07:00Z">
                          <w:rPr>
                            <w:rFonts w:ascii="Cambria Math" w:hAnsi="Cambria Math" w:cs="Times New Roman"/>
                          </w:rPr>
                          <m:t>a</m:t>
                        </w:ins>
                      </m:r>
                    </m:e>
                    <m:sub>
                      <m:r>
                        <w:ins w:id="237" w:author="Tomás De Araújo Tavares" w:date="2021-11-03T17:07:00Z">
                          <w:rPr>
                            <w:rFonts w:ascii="Cambria Math" w:hAnsi="Cambria Math" w:cs="Times New Roman"/>
                          </w:rPr>
                          <m:t>j</m:t>
                        </w:ins>
                      </m:r>
                    </m:sub>
                    <m:sup>
                      <m:d>
                        <m:dPr>
                          <m:begChr m:val="["/>
                          <m:endChr m:val="]"/>
                          <m:ctrlPr>
                            <w:ins w:id="238" w:author="Tomás De Araújo Tavares" w:date="2021-11-03T17:07:00Z">
                              <w:rPr>
                                <w:rFonts w:ascii="Cambria Math" w:hAnsi="Cambria Math" w:cs="Times New Roman"/>
                                <w:i/>
                              </w:rPr>
                            </w:ins>
                          </m:ctrlPr>
                        </m:dPr>
                        <m:e>
                          <m:r>
                            <w:ins w:id="239" w:author="Tomás De Araújo Tavares" w:date="2021-11-03T17:07:00Z">
                              <w:rPr>
                                <w:rFonts w:ascii="Cambria Math" w:hAnsi="Cambria Math" w:cs="Times New Roman"/>
                                <w:lang w:val="en-US"/>
                              </w:rPr>
                              <m:t>3</m:t>
                            </w:ins>
                          </m:r>
                        </m:e>
                      </m:d>
                    </m:sup>
                  </m:sSubSup>
                  <m:r>
                    <w:ins w:id="240" w:author="Tomás De Araújo Tavares" w:date="2021-11-03T17:06:00Z">
                      <w:rPr>
                        <w:rFonts w:ascii="Cambria Math" w:hAnsi="Cambria Math" w:cs="Times New Roman"/>
                        <w:sz w:val="20"/>
                        <w:szCs w:val="20"/>
                      </w:rPr>
                      <m:t xml:space="preserve"> if i ≠ j</m:t>
                    </w:ins>
                  </m:r>
                </m:e>
                <m:e>
                  <m:sSubSup>
                    <m:sSubSupPr>
                      <m:ctrlPr>
                        <w:ins w:id="241" w:author="Tomás De Araújo Tavares" w:date="2021-11-03T17:07:00Z">
                          <w:rPr>
                            <w:rFonts w:ascii="Cambria Math" w:hAnsi="Cambria Math" w:cs="Times New Roman"/>
                            <w:i/>
                          </w:rPr>
                        </w:ins>
                      </m:ctrlPr>
                    </m:sSubSupPr>
                    <m:e>
                      <m:r>
                        <w:ins w:id="242" w:author="Tomás De Araújo Tavares" w:date="2021-11-03T17:07:00Z">
                          <w:rPr>
                            <w:rFonts w:ascii="Cambria Math" w:hAnsi="Cambria Math" w:cs="Times New Roman"/>
                          </w:rPr>
                          <m:t>a</m:t>
                        </w:ins>
                      </m:r>
                    </m:e>
                    <m:sub>
                      <m:r>
                        <w:ins w:id="243" w:author="Tomás De Araújo Tavares" w:date="2021-11-03T17:07:00Z">
                          <w:rPr>
                            <w:rFonts w:ascii="Cambria Math" w:hAnsi="Cambria Math" w:cs="Times New Roman"/>
                          </w:rPr>
                          <m:t>i</m:t>
                        </w:ins>
                      </m:r>
                    </m:sub>
                    <m:sup>
                      <m:d>
                        <m:dPr>
                          <m:begChr m:val="["/>
                          <m:endChr m:val="]"/>
                          <m:ctrlPr>
                            <w:ins w:id="244" w:author="Tomás De Araújo Tavares" w:date="2021-11-03T17:07:00Z">
                              <w:rPr>
                                <w:rFonts w:ascii="Cambria Math" w:hAnsi="Cambria Math" w:cs="Times New Roman"/>
                                <w:i/>
                              </w:rPr>
                            </w:ins>
                          </m:ctrlPr>
                        </m:dPr>
                        <m:e>
                          <m:r>
                            <w:ins w:id="245" w:author="Tomás De Araújo Tavares" w:date="2021-11-03T17:07:00Z">
                              <w:rPr>
                                <w:rFonts w:ascii="Cambria Math" w:hAnsi="Cambria Math" w:cs="Times New Roman"/>
                                <w:lang w:val="en-US"/>
                              </w:rPr>
                              <m:t>3</m:t>
                            </w:ins>
                          </m:r>
                        </m:e>
                      </m:d>
                    </m:sup>
                  </m:sSubSup>
                  <m:d>
                    <m:dPr>
                      <m:ctrlPr>
                        <w:ins w:id="246" w:author="Tomás De Araújo Tavares" w:date="2021-11-03T17:07:00Z">
                          <w:rPr>
                            <w:rFonts w:ascii="Cambria Math" w:hAnsi="Cambria Math" w:cs="Times New Roman"/>
                            <w:i/>
                            <w:sz w:val="20"/>
                            <w:szCs w:val="20"/>
                          </w:rPr>
                        </w:ins>
                      </m:ctrlPr>
                    </m:dPr>
                    <m:e>
                      <m:r>
                        <w:ins w:id="247" w:author="Tomás De Araújo Tavares" w:date="2021-11-03T17:07:00Z">
                          <w:rPr>
                            <w:rFonts w:ascii="Cambria Math" w:hAnsi="Cambria Math" w:cs="Times New Roman"/>
                            <w:sz w:val="20"/>
                            <w:szCs w:val="20"/>
                          </w:rPr>
                          <m:t>1-</m:t>
                        </w:ins>
                      </m:r>
                      <m:sSubSup>
                        <m:sSubSupPr>
                          <m:ctrlPr>
                            <w:ins w:id="248" w:author="Tomás De Araújo Tavares" w:date="2021-11-03T17:07:00Z">
                              <w:rPr>
                                <w:rFonts w:ascii="Cambria Math" w:hAnsi="Cambria Math" w:cs="Times New Roman"/>
                                <w:i/>
                              </w:rPr>
                            </w:ins>
                          </m:ctrlPr>
                        </m:sSubSupPr>
                        <m:e>
                          <m:r>
                            <w:ins w:id="249" w:author="Tomás De Araújo Tavares" w:date="2021-11-03T17:07:00Z">
                              <w:rPr>
                                <w:rFonts w:ascii="Cambria Math" w:hAnsi="Cambria Math" w:cs="Times New Roman"/>
                              </w:rPr>
                              <m:t>a</m:t>
                            </w:ins>
                          </m:r>
                        </m:e>
                        <m:sub>
                          <m:r>
                            <w:ins w:id="250" w:author="Tomás De Araújo Tavares" w:date="2021-11-03T17:07:00Z">
                              <w:rPr>
                                <w:rFonts w:ascii="Cambria Math" w:hAnsi="Cambria Math" w:cs="Times New Roman"/>
                              </w:rPr>
                              <m:t>i</m:t>
                            </w:ins>
                          </m:r>
                        </m:sub>
                        <m:sup>
                          <m:d>
                            <m:dPr>
                              <m:begChr m:val="["/>
                              <m:endChr m:val="]"/>
                              <m:ctrlPr>
                                <w:ins w:id="251" w:author="Tomás De Araújo Tavares" w:date="2021-11-03T17:07:00Z">
                                  <w:rPr>
                                    <w:rFonts w:ascii="Cambria Math" w:hAnsi="Cambria Math" w:cs="Times New Roman"/>
                                    <w:i/>
                                  </w:rPr>
                                </w:ins>
                              </m:ctrlPr>
                            </m:dPr>
                            <m:e>
                              <m:r>
                                <w:ins w:id="252" w:author="Tomás De Araújo Tavares" w:date="2021-11-03T17:07:00Z">
                                  <w:rPr>
                                    <w:rFonts w:ascii="Cambria Math" w:hAnsi="Cambria Math" w:cs="Times New Roman"/>
                                    <w:lang w:val="en-US"/>
                                  </w:rPr>
                                  <m:t>3</m:t>
                                </w:ins>
                              </m:r>
                            </m:e>
                          </m:d>
                        </m:sup>
                      </m:sSubSup>
                    </m:e>
                  </m:d>
                  <m:r>
                    <w:ins w:id="253" w:author="Tomás De Araújo Tavares" w:date="2021-11-03T17:06:00Z">
                      <w:rPr>
                        <w:rFonts w:ascii="Cambria Math" w:hAnsi="Cambria Math" w:cs="Times New Roman"/>
                        <w:sz w:val="20"/>
                        <w:szCs w:val="20"/>
                      </w:rPr>
                      <m:t>if</m:t>
                    </w:ins>
                  </m:r>
                  <m:r>
                    <w:ins w:id="254" w:author="Tomás De Araújo Tavares" w:date="2021-11-03T17:08:00Z">
                      <w:rPr>
                        <w:rFonts w:ascii="Cambria Math" w:hAnsi="Cambria Math" w:cs="Times New Roman"/>
                        <w:sz w:val="20"/>
                        <w:szCs w:val="20"/>
                      </w:rPr>
                      <m:t xml:space="preserve"> </m:t>
                    </w:ins>
                  </m:r>
                  <m:r>
                    <w:ins w:id="255" w:author="Tomás De Araújo Tavares" w:date="2021-11-03T17:06:00Z">
                      <w:rPr>
                        <w:rFonts w:ascii="Cambria Math" w:hAnsi="Cambria Math" w:cs="Times New Roman"/>
                        <w:sz w:val="20"/>
                        <w:szCs w:val="20"/>
                      </w:rPr>
                      <m:t>i=j</m:t>
                    </w:ins>
                  </m:r>
                </m:e>
              </m:eqArr>
            </m:e>
          </m:d>
        </m:oMath>
      </m:oMathPara>
    </w:p>
    <w:p w14:paraId="566E603E" w14:textId="657F08D7" w:rsidR="00B9500A" w:rsidRPr="004B4295" w:rsidRDefault="004B4295" w:rsidP="00D604A0">
      <w:pPr>
        <w:pStyle w:val="Body"/>
        <w:spacing w:before="120" w:after="120"/>
        <w:ind w:left="720"/>
        <w:rPr>
          <w:ins w:id="256" w:author="Tomás De Araújo Tavares" w:date="2021-11-03T17:17:00Z"/>
          <w:rFonts w:ascii="Cambria Math" w:hAnsi="Cambria Math" w:cs="Times New Roman"/>
          <w:lang w:val="en-US"/>
          <w:rPrChange w:id="257" w:author="Tomás De Araújo Tavares" w:date="2021-11-05T09:33:00Z">
            <w:rPr>
              <w:ins w:id="258" w:author="Tomás De Araújo Tavares" w:date="2021-11-03T17:17:00Z"/>
              <w:rFonts w:ascii="Cambria Math" w:hAnsi="Cambria Math" w:cs="Times New Roman"/>
            </w:rPr>
          </w:rPrChange>
        </w:rPr>
      </w:pPr>
      <w:ins w:id="259" w:author="Tomás De Araújo Tavares" w:date="2021-11-05T09:33:00Z">
        <w:r w:rsidRPr="004B4295">
          <w:rPr>
            <w:rFonts w:ascii="Cambria Math" w:hAnsi="Cambria Math" w:cs="Times New Roman"/>
            <w:lang w:val="en-US"/>
            <w:rPrChange w:id="260" w:author="Tomás De Araújo Tavares" w:date="2021-11-05T09:33:00Z">
              <w:rPr>
                <w:rFonts w:ascii="Cambria Math" w:hAnsi="Cambria Math" w:cs="Times New Roman"/>
              </w:rPr>
            </w:rPrChange>
          </w:rPr>
          <w:t xml:space="preserve">By </w:t>
        </w:r>
        <w:r w:rsidRPr="004B4295">
          <w:rPr>
            <w:rFonts w:ascii="Cambria Math" w:hAnsi="Cambria Math" w:cs="Times New Roman"/>
            <w:lang w:val="en-US"/>
          </w:rPr>
          <w:t>applying</w:t>
        </w:r>
        <w:r w:rsidRPr="004B4295">
          <w:rPr>
            <w:rFonts w:ascii="Cambria Math" w:hAnsi="Cambria Math" w:cs="Times New Roman"/>
            <w:lang w:val="en-US"/>
            <w:rPrChange w:id="261" w:author="Tomás De Araújo Tavares" w:date="2021-11-05T09:33:00Z">
              <w:rPr>
                <w:rFonts w:ascii="Cambria Math" w:hAnsi="Cambria Math" w:cs="Times New Roman"/>
              </w:rPr>
            </w:rPrChange>
          </w:rPr>
          <w:t xml:space="preserve"> th</w:t>
        </w:r>
      </w:ins>
      <w:ins w:id="262" w:author="João Manuel Ginja Ramalho" w:date="2021-11-05T18:47:00Z">
        <w:r w:rsidR="000D3A40">
          <w:rPr>
            <w:rFonts w:ascii="Cambria Math" w:hAnsi="Cambria Math" w:cs="Times New Roman"/>
            <w:lang w:val="en-US"/>
          </w:rPr>
          <w:t>ese</w:t>
        </w:r>
      </w:ins>
      <w:ins w:id="263" w:author="Tomás De Araújo Tavares" w:date="2021-11-05T09:33:00Z">
        <w:del w:id="264" w:author="João Manuel Ginja Ramalho" w:date="2021-11-05T18:47:00Z">
          <w:r w:rsidRPr="004B4295" w:rsidDel="000D3A40">
            <w:rPr>
              <w:rFonts w:ascii="Cambria Math" w:hAnsi="Cambria Math" w:cs="Times New Roman"/>
              <w:lang w:val="en-US"/>
              <w:rPrChange w:id="265" w:author="Tomás De Araújo Tavares" w:date="2021-11-05T09:33:00Z">
                <w:rPr>
                  <w:rFonts w:ascii="Cambria Math" w:hAnsi="Cambria Math" w:cs="Times New Roman"/>
                </w:rPr>
              </w:rPrChange>
            </w:rPr>
            <w:delText>is</w:delText>
          </w:r>
        </w:del>
        <w:r w:rsidRPr="004B4295">
          <w:rPr>
            <w:rFonts w:ascii="Cambria Math" w:hAnsi="Cambria Math" w:cs="Times New Roman"/>
            <w:lang w:val="en-US"/>
            <w:rPrChange w:id="266" w:author="Tomás De Araújo Tavares" w:date="2021-11-05T09:33:00Z">
              <w:rPr>
                <w:rFonts w:ascii="Cambria Math" w:hAnsi="Cambria Math" w:cs="Times New Roman"/>
              </w:rPr>
            </w:rPrChange>
          </w:rPr>
          <w:t xml:space="preserve"> formulas we g</w:t>
        </w:r>
        <w:r>
          <w:rPr>
            <w:rFonts w:ascii="Cambria Math" w:hAnsi="Cambria Math" w:cs="Times New Roman"/>
            <w:lang w:val="en-US"/>
          </w:rPr>
          <w:t>ot:</w:t>
        </w:r>
      </w:ins>
    </w:p>
    <w:tbl>
      <w:tblPr>
        <w:tblStyle w:val="TableGrid"/>
        <w:tblW w:w="0" w:type="auto"/>
        <w:jc w:val="center"/>
        <w:tblLook w:val="04A0" w:firstRow="1" w:lastRow="0" w:firstColumn="1" w:lastColumn="0" w:noHBand="0" w:noVBand="1"/>
        <w:tblPrChange w:id="267" w:author="Tomás De Araújo Tavares" w:date="2021-11-04T17:21:00Z">
          <w:tblPr>
            <w:tblStyle w:val="TableGrid"/>
            <w:tblW w:w="0" w:type="auto"/>
            <w:tblInd w:w="720" w:type="dxa"/>
            <w:tblLook w:val="04A0" w:firstRow="1" w:lastRow="0" w:firstColumn="1" w:lastColumn="0" w:noHBand="0" w:noVBand="1"/>
          </w:tblPr>
        </w:tblPrChange>
      </w:tblPr>
      <w:tblGrid>
        <w:gridCol w:w="978"/>
        <w:gridCol w:w="700"/>
        <w:gridCol w:w="700"/>
        <w:gridCol w:w="578"/>
        <w:tblGridChange w:id="268">
          <w:tblGrid>
            <w:gridCol w:w="2349"/>
            <w:gridCol w:w="2349"/>
            <w:gridCol w:w="2349"/>
            <w:gridCol w:w="2349"/>
          </w:tblGrid>
        </w:tblGridChange>
      </w:tblGrid>
      <w:tr w:rsidR="002D4558" w14:paraId="4C5CC298" w14:textId="77777777" w:rsidTr="00FD73D4">
        <w:trPr>
          <w:jc w:val="center"/>
          <w:ins w:id="269" w:author="Tomás De Araújo Tavares" w:date="2021-11-03T17:19:00Z"/>
        </w:trPr>
        <w:tc>
          <w:tcPr>
            <w:tcW w:w="0" w:type="auto"/>
            <w:tcBorders>
              <w:bottom w:val="single" w:sz="4" w:space="0" w:color="000000" w:themeColor="text1"/>
            </w:tcBorders>
            <w:shd w:val="clear" w:color="auto" w:fill="CCECFF" w:themeFill="accent1" w:themeFillTint="33"/>
            <w:tcPrChange w:id="270" w:author="Tomás De Araújo Tavares" w:date="2021-11-04T17:21:00Z">
              <w:tcPr>
                <w:tcW w:w="2349" w:type="dxa"/>
              </w:tcPr>
            </w:tcPrChange>
          </w:tcPr>
          <w:p w14:paraId="4B6A175A" w14:textId="4868AD3D" w:rsidR="002D4558" w:rsidRDefault="002D4558">
            <w:pPr>
              <w:pStyle w:val="Body"/>
              <w:rPr>
                <w:ins w:id="271" w:author="Tomás De Araújo Tavares" w:date="2021-11-03T17:19:00Z"/>
                <w:rFonts w:ascii="Cambria Math" w:hAnsi="Cambria Math" w:cs="Times New Roman"/>
              </w:rPr>
              <w:pPrChange w:id="272" w:author="Tomás De Araújo Tavares" w:date="2021-11-03T17:22:00Z">
                <w:pPr>
                  <w:pStyle w:val="Body"/>
                  <w:spacing w:before="120" w:after="120"/>
                </w:pPr>
              </w:pPrChange>
            </w:pPr>
            <m:oMathPara>
              <m:oMath>
                <m:r>
                  <w:ins w:id="273" w:author="Tomás De Araújo Tavares" w:date="2021-11-03T17:20:00Z">
                    <w:rPr>
                      <w:rFonts w:ascii="Cambria Math" w:hAnsi="Cambria Math" w:cs="Times New Roman"/>
                      <w:sz w:val="20"/>
                      <w:szCs w:val="20"/>
                    </w:rPr>
                    <m:t>∂E</m:t>
                  </w:ins>
                </m:r>
                <m:r>
                  <w:ins w:id="274" w:author="Tomás De Araújo Tavares" w:date="2021-11-03T17:20:00Z">
                    <m:rPr>
                      <m:lit/>
                    </m:rPr>
                    <w:rPr>
                      <w:rFonts w:ascii="Cambria Math" w:hAnsi="Cambria Math" w:cs="Times New Roman"/>
                      <w:sz w:val="20"/>
                      <w:szCs w:val="20"/>
                    </w:rPr>
                    <m:t>/</m:t>
                  </w:ins>
                </m:r>
                <m:r>
                  <w:ins w:id="275" w:author="Tomás De Araújo Tavares" w:date="2021-11-03T17:20:00Z">
                    <w:rPr>
                      <w:rFonts w:ascii="Cambria Math" w:hAnsi="Cambria Math" w:cs="Times New Roman"/>
                      <w:sz w:val="20"/>
                      <w:szCs w:val="20"/>
                    </w:rPr>
                    <m:t>∂</m:t>
                  </w:ins>
                </m:r>
                <m:sSup>
                  <m:sSupPr>
                    <m:ctrlPr>
                      <w:ins w:id="276" w:author="Tomás De Araújo Tavares" w:date="2021-11-03T17:20:00Z">
                        <w:rPr>
                          <w:rFonts w:ascii="Cambria Math" w:hAnsi="Cambria Math" w:cs="Times New Roman"/>
                          <w:sz w:val="20"/>
                          <w:szCs w:val="20"/>
                        </w:rPr>
                      </w:ins>
                    </m:ctrlPr>
                  </m:sSupPr>
                  <m:e>
                    <m:r>
                      <w:ins w:id="277" w:author="Tomás De Araújo Tavares" w:date="2021-11-03T17:20:00Z">
                        <w:rPr>
                          <w:rFonts w:ascii="Cambria Math" w:hAnsi="Cambria Math" w:cs="Times New Roman"/>
                          <w:sz w:val="20"/>
                          <w:szCs w:val="20"/>
                        </w:rPr>
                        <m:t>a</m:t>
                      </w:ins>
                    </m:r>
                  </m:e>
                  <m:sup>
                    <m:d>
                      <m:dPr>
                        <m:begChr m:val="["/>
                        <m:endChr m:val="]"/>
                        <m:ctrlPr>
                          <w:ins w:id="278" w:author="Tomás De Araújo Tavares" w:date="2021-11-03T17:20:00Z">
                            <w:rPr>
                              <w:rFonts w:ascii="Cambria Math" w:hAnsi="Cambria Math" w:cs="Times New Roman"/>
                              <w:sz w:val="20"/>
                              <w:szCs w:val="20"/>
                            </w:rPr>
                          </w:ins>
                        </m:ctrlPr>
                      </m:dPr>
                      <m:e>
                        <m:r>
                          <w:ins w:id="279" w:author="Tomás De Araújo Tavares" w:date="2021-11-03T17:20:00Z">
                            <m:rPr>
                              <m:sty m:val="p"/>
                            </m:rPr>
                            <w:rPr>
                              <w:rFonts w:ascii="Cambria Math" w:hAnsi="Cambria Math" w:cs="Times New Roman"/>
                              <w:sz w:val="20"/>
                              <w:szCs w:val="20"/>
                            </w:rPr>
                            <m:t>3</m:t>
                          </w:ins>
                        </m:r>
                      </m:e>
                    </m:d>
                  </m:sup>
                </m:sSup>
              </m:oMath>
            </m:oMathPara>
          </w:p>
        </w:tc>
        <w:tc>
          <w:tcPr>
            <w:tcW w:w="0" w:type="auto"/>
            <w:gridSpan w:val="2"/>
            <w:tcBorders>
              <w:bottom w:val="single" w:sz="4" w:space="0" w:color="000000" w:themeColor="text1"/>
            </w:tcBorders>
            <w:shd w:val="clear" w:color="auto" w:fill="CCECFF" w:themeFill="accent1" w:themeFillTint="33"/>
            <w:tcPrChange w:id="280" w:author="Tomás De Araújo Tavares" w:date="2021-11-04T17:21:00Z">
              <w:tcPr>
                <w:tcW w:w="4698" w:type="dxa"/>
                <w:gridSpan w:val="2"/>
              </w:tcPr>
            </w:tcPrChange>
          </w:tcPr>
          <w:p w14:paraId="10083792" w14:textId="18C912E4" w:rsidR="002D4558" w:rsidRDefault="00371A69">
            <w:pPr>
              <w:pStyle w:val="Body"/>
              <w:rPr>
                <w:ins w:id="281" w:author="Tomás De Araújo Tavares" w:date="2021-11-03T17:19:00Z"/>
                <w:rFonts w:ascii="Cambria Math" w:hAnsi="Cambria Math" w:cs="Times New Roman"/>
              </w:rPr>
              <w:pPrChange w:id="282" w:author="Tomás De Araújo Tavares" w:date="2021-11-03T17:22:00Z">
                <w:pPr>
                  <w:pStyle w:val="Body"/>
                  <w:spacing w:before="120" w:after="120"/>
                </w:pPr>
              </w:pPrChange>
            </w:pPr>
            <m:oMathPara>
              <m:oMath>
                <m:r>
                  <w:ins w:id="283" w:author="Tomás De Araújo Tavares" w:date="2021-11-03T17:20:00Z">
                    <w:rPr>
                      <w:rFonts w:ascii="Cambria Math" w:hAnsi="Cambria Math" w:cs="Times New Roman"/>
                      <w:sz w:val="20"/>
                      <w:szCs w:val="20"/>
                    </w:rPr>
                    <m:t>∂</m:t>
                  </w:ins>
                </m:r>
                <m:sSup>
                  <m:sSupPr>
                    <m:ctrlPr>
                      <w:ins w:id="284" w:author="Tomás De Araújo Tavares" w:date="2021-11-03T17:20:00Z">
                        <w:rPr>
                          <w:rFonts w:ascii="Cambria Math" w:hAnsi="Cambria Math" w:cs="Times New Roman"/>
                          <w:sz w:val="20"/>
                          <w:szCs w:val="20"/>
                        </w:rPr>
                      </w:ins>
                    </m:ctrlPr>
                  </m:sSupPr>
                  <m:e>
                    <m:r>
                      <w:ins w:id="285" w:author="Tomás De Araújo Tavares" w:date="2021-11-03T17:20:00Z">
                        <w:rPr>
                          <w:rFonts w:ascii="Cambria Math" w:hAnsi="Cambria Math" w:cs="Times New Roman"/>
                          <w:sz w:val="20"/>
                          <w:szCs w:val="20"/>
                        </w:rPr>
                        <m:t>a</m:t>
                      </w:ins>
                    </m:r>
                  </m:e>
                  <m:sup>
                    <m:d>
                      <m:dPr>
                        <m:begChr m:val="["/>
                        <m:endChr m:val="]"/>
                        <m:ctrlPr>
                          <w:ins w:id="286" w:author="Tomás De Araújo Tavares" w:date="2021-11-03T17:20:00Z">
                            <w:rPr>
                              <w:rFonts w:ascii="Cambria Math" w:hAnsi="Cambria Math" w:cs="Times New Roman"/>
                              <w:sz w:val="20"/>
                              <w:szCs w:val="20"/>
                            </w:rPr>
                          </w:ins>
                        </m:ctrlPr>
                      </m:dPr>
                      <m:e>
                        <m:r>
                          <w:ins w:id="287" w:author="Tomás De Araújo Tavares" w:date="2021-11-03T17:20:00Z">
                            <m:rPr>
                              <m:sty m:val="p"/>
                            </m:rPr>
                            <w:rPr>
                              <w:rFonts w:ascii="Cambria Math" w:hAnsi="Cambria Math" w:cs="Times New Roman"/>
                              <w:sz w:val="20"/>
                              <w:szCs w:val="20"/>
                            </w:rPr>
                            <m:t>3</m:t>
                          </w:ins>
                        </m:r>
                      </m:e>
                    </m:d>
                  </m:sup>
                </m:sSup>
                <m:r>
                  <w:ins w:id="288" w:author="Tomás De Araújo Tavares" w:date="2021-11-03T17:20:00Z">
                    <m:rPr>
                      <m:lit/>
                    </m:rPr>
                    <w:rPr>
                      <w:rFonts w:ascii="Cambria Math" w:hAnsi="Cambria Math" w:cs="Times New Roman"/>
                      <w:sz w:val="20"/>
                      <w:szCs w:val="20"/>
                    </w:rPr>
                    <m:t>/</m:t>
                  </w:ins>
                </m:r>
                <m:r>
                  <w:ins w:id="289" w:author="Tomás De Araújo Tavares" w:date="2021-11-03T17:20:00Z">
                    <w:rPr>
                      <w:rFonts w:ascii="Cambria Math" w:hAnsi="Cambria Math" w:cs="Times New Roman"/>
                      <w:sz w:val="20"/>
                      <w:szCs w:val="20"/>
                    </w:rPr>
                    <m:t>∂</m:t>
                  </w:ins>
                </m:r>
                <m:sSup>
                  <m:sSupPr>
                    <m:ctrlPr>
                      <w:ins w:id="290" w:author="Tomás De Araújo Tavares" w:date="2021-11-03T17:20:00Z">
                        <w:rPr>
                          <w:rFonts w:ascii="Cambria Math" w:hAnsi="Cambria Math" w:cs="Times New Roman"/>
                          <w:i/>
                          <w:sz w:val="20"/>
                          <w:szCs w:val="20"/>
                        </w:rPr>
                      </w:ins>
                    </m:ctrlPr>
                  </m:sSupPr>
                  <m:e>
                    <m:r>
                      <w:ins w:id="291" w:author="Tomás De Araújo Tavares" w:date="2021-11-03T17:20:00Z">
                        <w:rPr>
                          <w:rFonts w:ascii="Cambria Math" w:hAnsi="Cambria Math" w:cs="Times New Roman"/>
                          <w:sz w:val="20"/>
                          <w:szCs w:val="20"/>
                        </w:rPr>
                        <m:t>N</m:t>
                      </w:ins>
                    </m:r>
                  </m:e>
                  <m:sup>
                    <m:d>
                      <m:dPr>
                        <m:begChr m:val="["/>
                        <m:endChr m:val="]"/>
                        <m:ctrlPr>
                          <w:ins w:id="292" w:author="Tomás De Araújo Tavares" w:date="2021-11-03T17:20:00Z">
                            <w:rPr>
                              <w:rFonts w:ascii="Cambria Math" w:hAnsi="Cambria Math" w:cs="Times New Roman"/>
                              <w:i/>
                              <w:sz w:val="20"/>
                              <w:szCs w:val="20"/>
                            </w:rPr>
                          </w:ins>
                        </m:ctrlPr>
                      </m:dPr>
                      <m:e>
                        <m:r>
                          <w:ins w:id="293" w:author="Tomás De Araújo Tavares" w:date="2021-11-03T17:20:00Z">
                            <w:rPr>
                              <w:rFonts w:ascii="Cambria Math" w:hAnsi="Cambria Math" w:cs="Times New Roman"/>
                              <w:sz w:val="20"/>
                              <w:szCs w:val="20"/>
                            </w:rPr>
                            <m:t>3</m:t>
                          </w:ins>
                        </m:r>
                      </m:e>
                    </m:d>
                  </m:sup>
                </m:sSup>
              </m:oMath>
            </m:oMathPara>
          </w:p>
        </w:tc>
        <w:tc>
          <w:tcPr>
            <w:tcW w:w="0" w:type="auto"/>
            <w:tcBorders>
              <w:bottom w:val="single" w:sz="4" w:space="0" w:color="000000" w:themeColor="text1"/>
            </w:tcBorders>
            <w:shd w:val="clear" w:color="auto" w:fill="CCECFF" w:themeFill="accent1" w:themeFillTint="33"/>
            <w:tcPrChange w:id="294" w:author="Tomás De Araújo Tavares" w:date="2021-11-04T17:21:00Z">
              <w:tcPr>
                <w:tcW w:w="2349" w:type="dxa"/>
              </w:tcPr>
            </w:tcPrChange>
          </w:tcPr>
          <w:p w14:paraId="2648A7DE" w14:textId="29BBA1E4" w:rsidR="002D4558" w:rsidRDefault="00B90A07">
            <w:pPr>
              <w:pStyle w:val="Body"/>
              <w:rPr>
                <w:ins w:id="295" w:author="Tomás De Araújo Tavares" w:date="2021-11-03T17:19:00Z"/>
                <w:rFonts w:ascii="Cambria Math" w:hAnsi="Cambria Math" w:cs="Times New Roman"/>
              </w:rPr>
              <w:pPrChange w:id="296" w:author="Tomás De Araújo Tavares" w:date="2021-11-03T17:22:00Z">
                <w:pPr>
                  <w:pStyle w:val="Body"/>
                  <w:spacing w:before="120" w:after="120"/>
                </w:pPr>
              </w:pPrChange>
            </w:pPr>
            <m:oMathPara>
              <m:oMath>
                <m:sSup>
                  <m:sSupPr>
                    <m:ctrlPr>
                      <w:ins w:id="297" w:author="Tomás De Araújo Tavares" w:date="2021-11-03T17:21:00Z">
                        <w:rPr>
                          <w:rFonts w:ascii="Cambria Math" w:hAnsi="Cambria Math" w:cs="Times New Roman"/>
                          <w:sz w:val="20"/>
                          <w:szCs w:val="20"/>
                        </w:rPr>
                      </w:ins>
                    </m:ctrlPr>
                  </m:sSupPr>
                  <m:e>
                    <m:r>
                      <w:ins w:id="298" w:author="Tomás De Araújo Tavares" w:date="2021-11-03T17:21:00Z">
                        <w:rPr>
                          <w:rFonts w:ascii="Cambria Math" w:hAnsi="Cambria Math" w:cs="Times New Roman"/>
                          <w:sz w:val="20"/>
                          <w:szCs w:val="20"/>
                        </w:rPr>
                        <m:t>δ</m:t>
                      </w:ins>
                    </m:r>
                  </m:e>
                  <m:sup>
                    <m:d>
                      <m:dPr>
                        <m:begChr m:val="["/>
                        <m:endChr m:val="]"/>
                        <m:ctrlPr>
                          <w:ins w:id="299" w:author="Tomás De Araújo Tavares" w:date="2021-11-03T17:21:00Z">
                            <w:rPr>
                              <w:rFonts w:ascii="Cambria Math" w:hAnsi="Cambria Math" w:cs="Times New Roman"/>
                              <w:sz w:val="20"/>
                              <w:szCs w:val="20"/>
                            </w:rPr>
                          </w:ins>
                        </m:ctrlPr>
                      </m:dPr>
                      <m:e>
                        <m:r>
                          <w:ins w:id="300" w:author="Tomás De Araújo Tavares" w:date="2021-11-03T17:21:00Z">
                            <m:rPr>
                              <m:sty m:val="p"/>
                            </m:rPr>
                            <w:rPr>
                              <w:rFonts w:ascii="Cambria Math" w:hAnsi="Cambria Math" w:cs="Times New Roman"/>
                              <w:sz w:val="20"/>
                              <w:szCs w:val="20"/>
                            </w:rPr>
                            <m:t>3</m:t>
                          </w:ins>
                        </m:r>
                      </m:e>
                    </m:d>
                  </m:sup>
                </m:sSup>
              </m:oMath>
            </m:oMathPara>
          </w:p>
        </w:tc>
      </w:tr>
      <w:tr w:rsidR="002D4558" w14:paraId="5E703E55" w14:textId="77777777" w:rsidTr="00FD73D4">
        <w:trPr>
          <w:jc w:val="center"/>
          <w:ins w:id="301" w:author="Tomás De Araújo Tavares" w:date="2021-11-03T17:19:00Z"/>
        </w:trPr>
        <w:tc>
          <w:tcPr>
            <w:tcW w:w="0" w:type="auto"/>
            <w:tcBorders>
              <w:bottom w:val="nil"/>
            </w:tcBorders>
            <w:tcPrChange w:id="302" w:author="Tomás De Araújo Tavares" w:date="2021-11-04T17:21:00Z">
              <w:tcPr>
                <w:tcW w:w="2349" w:type="dxa"/>
              </w:tcPr>
            </w:tcPrChange>
          </w:tcPr>
          <w:p w14:paraId="1DA21DFB" w14:textId="66F8A2D8" w:rsidR="00371A69" w:rsidRDefault="00371A69">
            <w:pPr>
              <w:pStyle w:val="Body"/>
              <w:jc w:val="center"/>
              <w:rPr>
                <w:ins w:id="303" w:author="Tomás De Araújo Tavares" w:date="2021-11-03T17:19:00Z"/>
                <w:rFonts w:ascii="Cambria Math" w:hAnsi="Cambria Math" w:cs="Times New Roman"/>
              </w:rPr>
              <w:pPrChange w:id="304" w:author="Tomás De Araújo Tavares" w:date="2021-11-03T17:22:00Z">
                <w:pPr>
                  <w:pStyle w:val="Body"/>
                  <w:spacing w:before="120" w:after="120"/>
                </w:pPr>
              </w:pPrChange>
            </w:pPr>
            <w:ins w:id="305" w:author="Tomás De Araújo Tavares" w:date="2021-11-03T17:21:00Z">
              <w:r>
                <w:rPr>
                  <w:rFonts w:ascii="Cambria Math" w:hAnsi="Cambria Math" w:cs="Times New Roman"/>
                </w:rPr>
                <w:t>-2</w:t>
              </w:r>
            </w:ins>
          </w:p>
        </w:tc>
        <w:tc>
          <w:tcPr>
            <w:tcW w:w="0" w:type="auto"/>
            <w:tcBorders>
              <w:bottom w:val="nil"/>
              <w:right w:val="nil"/>
            </w:tcBorders>
            <w:tcPrChange w:id="306" w:author="Tomás De Araújo Tavares" w:date="2021-11-04T17:21:00Z">
              <w:tcPr>
                <w:tcW w:w="2349" w:type="dxa"/>
              </w:tcPr>
            </w:tcPrChange>
          </w:tcPr>
          <w:p w14:paraId="6F64FB13" w14:textId="3DA0F3F9" w:rsidR="002D4558" w:rsidRDefault="00371A69">
            <w:pPr>
              <w:pStyle w:val="Body"/>
              <w:jc w:val="center"/>
              <w:rPr>
                <w:ins w:id="307" w:author="Tomás De Araújo Tavares" w:date="2021-11-03T17:19:00Z"/>
                <w:rFonts w:ascii="Cambria Math" w:hAnsi="Cambria Math" w:cs="Times New Roman"/>
              </w:rPr>
              <w:pPrChange w:id="308" w:author="Tomás De Araújo Tavares" w:date="2021-11-03T17:22:00Z">
                <w:pPr>
                  <w:pStyle w:val="Body"/>
                  <w:spacing w:before="120" w:after="120"/>
                </w:pPr>
              </w:pPrChange>
            </w:pPr>
            <w:ins w:id="309" w:author="Tomás De Araújo Tavares" w:date="2021-11-03T17:21:00Z">
              <w:r>
                <w:rPr>
                  <w:rFonts w:ascii="Cambria Math" w:hAnsi="Cambria Math" w:cs="Times New Roman"/>
                </w:rPr>
                <w:t>0.25</w:t>
              </w:r>
            </w:ins>
          </w:p>
        </w:tc>
        <w:tc>
          <w:tcPr>
            <w:tcW w:w="0" w:type="auto"/>
            <w:tcBorders>
              <w:left w:val="nil"/>
              <w:bottom w:val="nil"/>
            </w:tcBorders>
            <w:tcPrChange w:id="310" w:author="Tomás De Araújo Tavares" w:date="2021-11-04T17:21:00Z">
              <w:tcPr>
                <w:tcW w:w="2349" w:type="dxa"/>
              </w:tcPr>
            </w:tcPrChange>
          </w:tcPr>
          <w:p w14:paraId="10010064" w14:textId="6EDCC272" w:rsidR="002D4558" w:rsidRDefault="00371A69">
            <w:pPr>
              <w:pStyle w:val="Body"/>
              <w:jc w:val="center"/>
              <w:rPr>
                <w:ins w:id="311" w:author="Tomás De Araújo Tavares" w:date="2021-11-03T17:19:00Z"/>
                <w:rFonts w:ascii="Cambria Math" w:hAnsi="Cambria Math" w:cs="Times New Roman"/>
              </w:rPr>
              <w:pPrChange w:id="312" w:author="Tomás De Araújo Tavares" w:date="2021-11-03T17:22:00Z">
                <w:pPr>
                  <w:pStyle w:val="Body"/>
                  <w:spacing w:before="120" w:after="120"/>
                </w:pPr>
              </w:pPrChange>
            </w:pPr>
            <w:ins w:id="313" w:author="Tomás De Araújo Tavares" w:date="2021-11-03T17:21:00Z">
              <w:r>
                <w:rPr>
                  <w:rFonts w:ascii="Cambria Math" w:hAnsi="Cambria Math" w:cs="Times New Roman"/>
                </w:rPr>
                <w:t>-0.25</w:t>
              </w:r>
            </w:ins>
          </w:p>
        </w:tc>
        <w:tc>
          <w:tcPr>
            <w:tcW w:w="0" w:type="auto"/>
            <w:tcBorders>
              <w:bottom w:val="nil"/>
            </w:tcBorders>
            <w:tcPrChange w:id="314" w:author="Tomás De Araújo Tavares" w:date="2021-11-04T17:21:00Z">
              <w:tcPr>
                <w:tcW w:w="2349" w:type="dxa"/>
              </w:tcPr>
            </w:tcPrChange>
          </w:tcPr>
          <w:p w14:paraId="1178B2CE" w14:textId="1BECD48D" w:rsidR="002D4558" w:rsidRDefault="00371A69">
            <w:pPr>
              <w:pStyle w:val="Body"/>
              <w:jc w:val="center"/>
              <w:rPr>
                <w:ins w:id="315" w:author="Tomás De Araújo Tavares" w:date="2021-11-03T17:19:00Z"/>
                <w:rFonts w:ascii="Cambria Math" w:hAnsi="Cambria Math" w:cs="Times New Roman"/>
              </w:rPr>
              <w:pPrChange w:id="316" w:author="Tomás De Araújo Tavares" w:date="2021-11-03T17:22:00Z">
                <w:pPr>
                  <w:pStyle w:val="Body"/>
                  <w:spacing w:before="120" w:after="120"/>
                </w:pPr>
              </w:pPrChange>
            </w:pPr>
            <w:ins w:id="317" w:author="Tomás De Araújo Tavares" w:date="2021-11-03T17:21:00Z">
              <w:r>
                <w:rPr>
                  <w:rFonts w:ascii="Cambria Math" w:hAnsi="Cambria Math" w:cs="Times New Roman"/>
                </w:rPr>
                <w:t>-0.5</w:t>
              </w:r>
            </w:ins>
          </w:p>
        </w:tc>
      </w:tr>
      <w:tr w:rsidR="002D4558" w14:paraId="28B7998B" w14:textId="77777777" w:rsidTr="00FD73D4">
        <w:trPr>
          <w:jc w:val="center"/>
          <w:ins w:id="318" w:author="Tomás De Araújo Tavares" w:date="2021-11-03T17:19:00Z"/>
        </w:trPr>
        <w:tc>
          <w:tcPr>
            <w:tcW w:w="0" w:type="auto"/>
            <w:tcBorders>
              <w:top w:val="nil"/>
            </w:tcBorders>
            <w:tcPrChange w:id="319" w:author="Tomás De Araújo Tavares" w:date="2021-11-04T17:21:00Z">
              <w:tcPr>
                <w:tcW w:w="2349" w:type="dxa"/>
              </w:tcPr>
            </w:tcPrChange>
          </w:tcPr>
          <w:p w14:paraId="1314373F" w14:textId="6B8C2FC1" w:rsidR="002D4558" w:rsidRDefault="00371A69">
            <w:pPr>
              <w:pStyle w:val="Body"/>
              <w:jc w:val="center"/>
              <w:rPr>
                <w:ins w:id="320" w:author="Tomás De Araújo Tavares" w:date="2021-11-03T17:19:00Z"/>
                <w:rFonts w:ascii="Cambria Math" w:hAnsi="Cambria Math" w:cs="Times New Roman"/>
              </w:rPr>
              <w:pPrChange w:id="321" w:author="Tomás De Araújo Tavares" w:date="2021-11-03T17:22:00Z">
                <w:pPr>
                  <w:pStyle w:val="Body"/>
                  <w:spacing w:before="120" w:after="120"/>
                </w:pPr>
              </w:pPrChange>
            </w:pPr>
            <w:ins w:id="322" w:author="Tomás De Araújo Tavares" w:date="2021-11-03T17:21:00Z">
              <w:r>
                <w:rPr>
                  <w:rFonts w:ascii="Cambria Math" w:hAnsi="Cambria Math" w:cs="Times New Roman"/>
                </w:rPr>
                <w:t>0</w:t>
              </w:r>
            </w:ins>
          </w:p>
        </w:tc>
        <w:tc>
          <w:tcPr>
            <w:tcW w:w="0" w:type="auto"/>
            <w:tcBorders>
              <w:top w:val="nil"/>
              <w:right w:val="nil"/>
            </w:tcBorders>
            <w:tcPrChange w:id="323" w:author="Tomás De Araújo Tavares" w:date="2021-11-04T17:21:00Z">
              <w:tcPr>
                <w:tcW w:w="2349" w:type="dxa"/>
              </w:tcPr>
            </w:tcPrChange>
          </w:tcPr>
          <w:p w14:paraId="099822BD" w14:textId="4A9B6109" w:rsidR="002D4558" w:rsidRDefault="00371A69">
            <w:pPr>
              <w:pStyle w:val="Body"/>
              <w:jc w:val="center"/>
              <w:rPr>
                <w:ins w:id="324" w:author="Tomás De Araújo Tavares" w:date="2021-11-03T17:19:00Z"/>
                <w:rFonts w:ascii="Cambria Math" w:hAnsi="Cambria Math" w:cs="Times New Roman"/>
              </w:rPr>
              <w:pPrChange w:id="325" w:author="Tomás De Araújo Tavares" w:date="2021-11-03T17:22:00Z">
                <w:pPr>
                  <w:pStyle w:val="Body"/>
                  <w:spacing w:before="120" w:after="120"/>
                </w:pPr>
              </w:pPrChange>
            </w:pPr>
            <w:ins w:id="326" w:author="Tomás De Araújo Tavares" w:date="2021-11-03T17:21:00Z">
              <w:r>
                <w:rPr>
                  <w:rFonts w:ascii="Cambria Math" w:hAnsi="Cambria Math" w:cs="Times New Roman"/>
                </w:rPr>
                <w:t>-0.25</w:t>
              </w:r>
            </w:ins>
          </w:p>
        </w:tc>
        <w:tc>
          <w:tcPr>
            <w:tcW w:w="0" w:type="auto"/>
            <w:tcBorders>
              <w:top w:val="nil"/>
              <w:left w:val="nil"/>
            </w:tcBorders>
            <w:tcPrChange w:id="327" w:author="Tomás De Araújo Tavares" w:date="2021-11-04T17:21:00Z">
              <w:tcPr>
                <w:tcW w:w="2349" w:type="dxa"/>
              </w:tcPr>
            </w:tcPrChange>
          </w:tcPr>
          <w:p w14:paraId="2C795EA4" w14:textId="261C7F0F" w:rsidR="002D4558" w:rsidRDefault="00371A69">
            <w:pPr>
              <w:pStyle w:val="Body"/>
              <w:jc w:val="center"/>
              <w:rPr>
                <w:ins w:id="328" w:author="Tomás De Araújo Tavares" w:date="2021-11-03T17:19:00Z"/>
                <w:rFonts w:ascii="Cambria Math" w:hAnsi="Cambria Math" w:cs="Times New Roman"/>
              </w:rPr>
              <w:pPrChange w:id="329" w:author="Tomás De Araújo Tavares" w:date="2021-11-03T17:22:00Z">
                <w:pPr>
                  <w:pStyle w:val="Body"/>
                  <w:spacing w:before="120" w:after="120"/>
                </w:pPr>
              </w:pPrChange>
            </w:pPr>
            <w:ins w:id="330" w:author="Tomás De Araújo Tavares" w:date="2021-11-03T17:21:00Z">
              <w:r>
                <w:rPr>
                  <w:rFonts w:ascii="Cambria Math" w:hAnsi="Cambria Math" w:cs="Times New Roman"/>
                </w:rPr>
                <w:t>0.25</w:t>
              </w:r>
            </w:ins>
          </w:p>
        </w:tc>
        <w:tc>
          <w:tcPr>
            <w:tcW w:w="0" w:type="auto"/>
            <w:tcBorders>
              <w:top w:val="nil"/>
            </w:tcBorders>
            <w:tcPrChange w:id="331" w:author="Tomás De Araújo Tavares" w:date="2021-11-04T17:21:00Z">
              <w:tcPr>
                <w:tcW w:w="2349" w:type="dxa"/>
              </w:tcPr>
            </w:tcPrChange>
          </w:tcPr>
          <w:p w14:paraId="473072F9" w14:textId="113AEFAC" w:rsidR="002D4558" w:rsidRDefault="00371A69">
            <w:pPr>
              <w:pStyle w:val="Body"/>
              <w:jc w:val="center"/>
              <w:rPr>
                <w:ins w:id="332" w:author="Tomás De Araújo Tavares" w:date="2021-11-03T17:19:00Z"/>
                <w:rFonts w:ascii="Cambria Math" w:hAnsi="Cambria Math" w:cs="Times New Roman"/>
              </w:rPr>
              <w:pPrChange w:id="333" w:author="Tomás De Araújo Tavares" w:date="2021-11-03T17:22:00Z">
                <w:pPr>
                  <w:pStyle w:val="Body"/>
                  <w:spacing w:before="120" w:after="120"/>
                </w:pPr>
              </w:pPrChange>
            </w:pPr>
            <w:ins w:id="334" w:author="Tomás De Araújo Tavares" w:date="2021-11-03T17:21:00Z">
              <w:r>
                <w:rPr>
                  <w:rFonts w:ascii="Cambria Math" w:hAnsi="Cambria Math" w:cs="Times New Roman"/>
                </w:rPr>
                <w:t>0.5</w:t>
              </w:r>
            </w:ins>
          </w:p>
        </w:tc>
      </w:tr>
    </w:tbl>
    <w:p w14:paraId="7385C2FD" w14:textId="7D413F55" w:rsidR="00B17E24" w:rsidRPr="00AF6BE7" w:rsidRDefault="00AF6BE7" w:rsidP="00D604A0">
      <w:pPr>
        <w:pStyle w:val="Body"/>
        <w:spacing w:before="120" w:after="120"/>
        <w:ind w:left="720"/>
        <w:rPr>
          <w:ins w:id="335" w:author="Tomás De Araújo Tavares" w:date="2021-11-03T17:22:00Z"/>
          <w:rFonts w:ascii="Cambria Math" w:hAnsi="Cambria Math" w:cs="Times New Roman"/>
          <w:u w:val="single"/>
          <w:rPrChange w:id="336" w:author="Tomás De Araújo Tavares" w:date="2021-11-03T17:24:00Z">
            <w:rPr>
              <w:ins w:id="337" w:author="Tomás De Araújo Tavares" w:date="2021-11-03T17:22:00Z"/>
              <w:rFonts w:ascii="Cambria Math" w:hAnsi="Cambria Math" w:cs="Times New Roman"/>
            </w:rPr>
          </w:rPrChange>
        </w:rPr>
      </w:pPr>
      <w:ins w:id="338" w:author="Tomás De Araújo Tavares" w:date="2021-11-03T17:24:00Z">
        <w:r w:rsidRPr="00AF6BE7">
          <w:rPr>
            <w:rFonts w:ascii="Cambria Math" w:hAnsi="Cambria Math" w:cs="Times New Roman"/>
            <w:u w:val="single"/>
            <w:rPrChange w:id="339" w:author="Tomás De Araújo Tavares" w:date="2021-11-03T17:24:00Z">
              <w:rPr>
                <w:rFonts w:ascii="Cambria Math" w:hAnsi="Cambria Math" w:cs="Times New Roman"/>
              </w:rPr>
            </w:rPrChange>
          </w:rPr>
          <w:t>Updates</w:t>
        </w:r>
        <w:r>
          <w:rPr>
            <w:rFonts w:ascii="Cambria Math" w:hAnsi="Cambria Math" w:cs="Times New Roman"/>
            <w:u w:val="single"/>
          </w:rPr>
          <w:t>:</w:t>
        </w:r>
      </w:ins>
    </w:p>
    <w:tbl>
      <w:tblPr>
        <w:tblStyle w:val="TableGrid"/>
        <w:tblW w:w="0" w:type="auto"/>
        <w:jc w:val="center"/>
        <w:tblLook w:val="04A0" w:firstRow="1" w:lastRow="0" w:firstColumn="1" w:lastColumn="0" w:noHBand="0" w:noVBand="1"/>
      </w:tblPr>
      <w:tblGrid>
        <w:gridCol w:w="944"/>
        <w:gridCol w:w="992"/>
        <w:gridCol w:w="1066"/>
        <w:gridCol w:w="1066"/>
        <w:gridCol w:w="976"/>
        <w:gridCol w:w="700"/>
      </w:tblGrid>
      <w:tr w:rsidR="00AF585C" w14:paraId="4F037CA1" w14:textId="77777777" w:rsidTr="002F5103">
        <w:trPr>
          <w:jc w:val="center"/>
          <w:ins w:id="340" w:author="Tomás De Araújo Tavares" w:date="2021-11-03T17:29:00Z"/>
        </w:trPr>
        <w:tc>
          <w:tcPr>
            <w:tcW w:w="0" w:type="auto"/>
            <w:gridSpan w:val="2"/>
            <w:tcBorders>
              <w:bottom w:val="single" w:sz="4" w:space="0" w:color="000000" w:themeColor="text1"/>
            </w:tcBorders>
            <w:shd w:val="clear" w:color="auto" w:fill="CCECFF" w:themeFill="accent1" w:themeFillTint="33"/>
          </w:tcPr>
          <w:p w14:paraId="6E806A05" w14:textId="77777777" w:rsidR="00AF585C" w:rsidRDefault="00AF585C" w:rsidP="002F5103">
            <w:pPr>
              <w:pStyle w:val="Body"/>
              <w:rPr>
                <w:ins w:id="341" w:author="Tomás De Araújo Tavares" w:date="2021-11-03T17:29:00Z"/>
                <w:rFonts w:ascii="Cambria Math" w:hAnsi="Cambria Math" w:cs="Times New Roman"/>
              </w:rPr>
            </w:pPr>
            <m:oMathPara>
              <m:oMath>
                <m:r>
                  <w:ins w:id="342" w:author="Tomás De Araújo Tavares" w:date="2021-11-03T17:29:00Z">
                    <w:rPr>
                      <w:rFonts w:ascii="Cambria Math" w:hAnsi="Cambria Math" w:cs="Times New Roman"/>
                      <w:sz w:val="20"/>
                      <w:szCs w:val="20"/>
                    </w:rPr>
                    <m:t>∂E</m:t>
                  </w:ins>
                </m:r>
                <m:r>
                  <w:ins w:id="343" w:author="Tomás De Araújo Tavares" w:date="2021-11-03T17:29:00Z">
                    <m:rPr>
                      <m:lit/>
                    </m:rPr>
                    <w:rPr>
                      <w:rFonts w:ascii="Cambria Math" w:hAnsi="Cambria Math" w:cs="Times New Roman"/>
                      <w:sz w:val="20"/>
                      <w:szCs w:val="20"/>
                    </w:rPr>
                    <m:t>/</m:t>
                  </w:ins>
                </m:r>
                <m:r>
                  <w:ins w:id="344" w:author="Tomás De Araújo Tavares" w:date="2021-11-03T17:29:00Z">
                    <w:rPr>
                      <w:rFonts w:ascii="Cambria Math" w:hAnsi="Cambria Math" w:cs="Times New Roman"/>
                      <w:sz w:val="20"/>
                      <w:szCs w:val="20"/>
                    </w:rPr>
                    <m:t>∂</m:t>
                  </w:ins>
                </m:r>
                <m:sSup>
                  <m:sSupPr>
                    <m:ctrlPr>
                      <w:ins w:id="345" w:author="Tomás De Araújo Tavares" w:date="2021-11-03T17:29:00Z">
                        <w:rPr>
                          <w:rFonts w:ascii="Cambria Math" w:hAnsi="Cambria Math" w:cs="Times New Roman"/>
                          <w:sz w:val="20"/>
                          <w:szCs w:val="20"/>
                        </w:rPr>
                      </w:ins>
                    </m:ctrlPr>
                  </m:sSupPr>
                  <m:e>
                    <m:r>
                      <w:ins w:id="346" w:author="Tomás De Araújo Tavares" w:date="2021-11-03T17:29:00Z">
                        <w:rPr>
                          <w:rFonts w:ascii="Cambria Math" w:hAnsi="Cambria Math" w:cs="Times New Roman"/>
                          <w:sz w:val="20"/>
                          <w:szCs w:val="20"/>
                        </w:rPr>
                        <m:t>W</m:t>
                      </w:ins>
                    </m:r>
                  </m:e>
                  <m:sup>
                    <m:d>
                      <m:dPr>
                        <m:begChr m:val="["/>
                        <m:endChr m:val="]"/>
                        <m:ctrlPr>
                          <w:ins w:id="347" w:author="Tomás De Araújo Tavares" w:date="2021-11-03T17:29:00Z">
                            <w:rPr>
                              <w:rFonts w:ascii="Cambria Math" w:hAnsi="Cambria Math" w:cs="Times New Roman"/>
                              <w:sz w:val="20"/>
                              <w:szCs w:val="20"/>
                            </w:rPr>
                          </w:ins>
                        </m:ctrlPr>
                      </m:dPr>
                      <m:e>
                        <m:r>
                          <w:ins w:id="348" w:author="Tomás De Araújo Tavares" w:date="2021-11-03T17:29:00Z">
                            <m:rPr>
                              <m:sty m:val="p"/>
                            </m:rPr>
                            <w:rPr>
                              <w:rFonts w:ascii="Cambria Math" w:hAnsi="Cambria Math" w:cs="Times New Roman"/>
                              <w:sz w:val="20"/>
                              <w:szCs w:val="20"/>
                            </w:rPr>
                            <m:t>3</m:t>
                          </w:ins>
                        </m:r>
                      </m:e>
                    </m:d>
                  </m:sup>
                </m:sSup>
              </m:oMath>
            </m:oMathPara>
          </w:p>
        </w:tc>
        <w:tc>
          <w:tcPr>
            <w:tcW w:w="0" w:type="auto"/>
            <w:gridSpan w:val="2"/>
            <w:tcBorders>
              <w:bottom w:val="single" w:sz="4" w:space="0" w:color="000000" w:themeColor="text1"/>
            </w:tcBorders>
            <w:shd w:val="clear" w:color="auto" w:fill="CCECFF" w:themeFill="accent1" w:themeFillTint="33"/>
          </w:tcPr>
          <w:p w14:paraId="4F704624" w14:textId="77777777" w:rsidR="00AF585C" w:rsidRPr="00891314" w:rsidRDefault="00B90A07" w:rsidP="002F5103">
            <w:pPr>
              <w:pStyle w:val="Body"/>
              <w:rPr>
                <w:ins w:id="349" w:author="Tomás De Araújo Tavares" w:date="2021-11-03T17:29:00Z"/>
                <w:rFonts w:ascii="Cambria Math" w:eastAsiaTheme="minorEastAsia" w:hAnsi="Cambria Math" w:cs="Times New Roman"/>
              </w:rPr>
            </w:pPr>
            <m:oMathPara>
              <m:oMath>
                <m:sSubSup>
                  <m:sSubSupPr>
                    <m:ctrlPr>
                      <w:ins w:id="350" w:author="Tomás De Araújo Tavares" w:date="2021-11-03T17:29:00Z">
                        <w:rPr>
                          <w:rFonts w:ascii="Cambria Math" w:hAnsi="Cambria Math" w:cs="Times New Roman"/>
                          <w:i/>
                        </w:rPr>
                      </w:ins>
                    </m:ctrlPr>
                  </m:sSubSupPr>
                  <m:e>
                    <m:r>
                      <w:ins w:id="351" w:author="Tomás De Araújo Tavares" w:date="2021-11-03T17:29:00Z">
                        <w:rPr>
                          <w:rFonts w:ascii="Cambria Math" w:hAnsi="Cambria Math" w:cs="Times New Roman"/>
                        </w:rPr>
                        <m:t>W</m:t>
                      </w:ins>
                    </m:r>
                  </m:e>
                  <m:sub>
                    <m:r>
                      <w:ins w:id="352" w:author="Tomás De Araújo Tavares" w:date="2021-11-03T17:29:00Z">
                        <w:rPr>
                          <w:rFonts w:ascii="Cambria Math" w:hAnsi="Cambria Math" w:cs="Times New Roman"/>
                        </w:rPr>
                        <m:t>new</m:t>
                      </w:ins>
                    </m:r>
                  </m:sub>
                  <m:sup>
                    <m:d>
                      <m:dPr>
                        <m:begChr m:val="["/>
                        <m:endChr m:val="]"/>
                        <m:ctrlPr>
                          <w:ins w:id="353" w:author="Tomás De Araújo Tavares" w:date="2021-11-03T17:29:00Z">
                            <w:rPr>
                              <w:rFonts w:ascii="Cambria Math" w:hAnsi="Cambria Math" w:cs="Times New Roman"/>
                              <w:i/>
                            </w:rPr>
                          </w:ins>
                        </m:ctrlPr>
                      </m:dPr>
                      <m:e>
                        <m:r>
                          <w:ins w:id="354" w:author="Tomás De Araújo Tavares" w:date="2021-11-03T17:29:00Z">
                            <w:rPr>
                              <w:rFonts w:ascii="Cambria Math" w:hAnsi="Cambria Math" w:cs="Times New Roman"/>
                            </w:rPr>
                            <m:t>3</m:t>
                          </w:ins>
                        </m:r>
                      </m:e>
                    </m:d>
                  </m:sup>
                </m:sSubSup>
              </m:oMath>
            </m:oMathPara>
          </w:p>
        </w:tc>
        <w:tc>
          <w:tcPr>
            <w:tcW w:w="0" w:type="auto"/>
            <w:tcBorders>
              <w:bottom w:val="single" w:sz="4" w:space="0" w:color="000000" w:themeColor="text1"/>
            </w:tcBorders>
            <w:shd w:val="clear" w:color="auto" w:fill="CCECFF" w:themeFill="accent1" w:themeFillTint="33"/>
          </w:tcPr>
          <w:p w14:paraId="213FA487" w14:textId="77777777" w:rsidR="00AF585C" w:rsidRDefault="00AF585C" w:rsidP="002F5103">
            <w:pPr>
              <w:pStyle w:val="Body"/>
              <w:rPr>
                <w:ins w:id="355" w:author="Tomás De Araújo Tavares" w:date="2021-11-03T17:29:00Z"/>
                <w:rFonts w:ascii="Cambria Math" w:hAnsi="Cambria Math" w:cs="Times New Roman"/>
              </w:rPr>
            </w:pPr>
            <m:oMathPara>
              <m:oMath>
                <m:r>
                  <w:ins w:id="356" w:author="Tomás De Araújo Tavares" w:date="2021-11-03T17:29:00Z">
                    <w:rPr>
                      <w:rFonts w:ascii="Cambria Math" w:hAnsi="Cambria Math" w:cs="Times New Roman"/>
                      <w:sz w:val="20"/>
                      <w:szCs w:val="20"/>
                    </w:rPr>
                    <m:t>∂E</m:t>
                  </w:ins>
                </m:r>
                <m:r>
                  <w:ins w:id="357" w:author="Tomás De Araújo Tavares" w:date="2021-11-03T17:29:00Z">
                    <m:rPr>
                      <m:lit/>
                    </m:rPr>
                    <w:rPr>
                      <w:rFonts w:ascii="Cambria Math" w:hAnsi="Cambria Math" w:cs="Times New Roman"/>
                      <w:sz w:val="20"/>
                      <w:szCs w:val="20"/>
                    </w:rPr>
                    <m:t>/</m:t>
                  </w:ins>
                </m:r>
                <m:r>
                  <w:ins w:id="358" w:author="Tomás De Araújo Tavares" w:date="2021-11-03T17:29:00Z">
                    <w:rPr>
                      <w:rFonts w:ascii="Cambria Math" w:hAnsi="Cambria Math" w:cs="Times New Roman"/>
                      <w:sz w:val="20"/>
                      <w:szCs w:val="20"/>
                    </w:rPr>
                    <m:t>∂</m:t>
                  </w:ins>
                </m:r>
                <m:sSup>
                  <m:sSupPr>
                    <m:ctrlPr>
                      <w:ins w:id="359" w:author="Tomás De Araújo Tavares" w:date="2021-11-03T17:29:00Z">
                        <w:rPr>
                          <w:rFonts w:ascii="Cambria Math" w:hAnsi="Cambria Math" w:cs="Times New Roman"/>
                          <w:sz w:val="20"/>
                          <w:szCs w:val="20"/>
                        </w:rPr>
                      </w:ins>
                    </m:ctrlPr>
                  </m:sSupPr>
                  <m:e>
                    <m:r>
                      <w:ins w:id="360" w:author="Tomás De Araújo Tavares" w:date="2021-11-03T17:29:00Z">
                        <w:rPr>
                          <w:rFonts w:ascii="Cambria Math" w:hAnsi="Cambria Math" w:cs="Times New Roman"/>
                          <w:sz w:val="20"/>
                          <w:szCs w:val="20"/>
                        </w:rPr>
                        <m:t>b</m:t>
                      </w:ins>
                    </m:r>
                  </m:e>
                  <m:sup>
                    <m:d>
                      <m:dPr>
                        <m:begChr m:val="["/>
                        <m:endChr m:val="]"/>
                        <m:ctrlPr>
                          <w:ins w:id="361" w:author="Tomás De Araújo Tavares" w:date="2021-11-03T17:29:00Z">
                            <w:rPr>
                              <w:rFonts w:ascii="Cambria Math" w:hAnsi="Cambria Math" w:cs="Times New Roman"/>
                              <w:sz w:val="20"/>
                              <w:szCs w:val="20"/>
                            </w:rPr>
                          </w:ins>
                        </m:ctrlPr>
                      </m:dPr>
                      <m:e>
                        <m:r>
                          <w:ins w:id="362" w:author="Tomás De Araújo Tavares" w:date="2021-11-03T17:29:00Z">
                            <m:rPr>
                              <m:sty m:val="p"/>
                            </m:rPr>
                            <w:rPr>
                              <w:rFonts w:ascii="Cambria Math" w:hAnsi="Cambria Math" w:cs="Times New Roman"/>
                              <w:sz w:val="20"/>
                              <w:szCs w:val="20"/>
                            </w:rPr>
                            <m:t>3</m:t>
                          </w:ins>
                        </m:r>
                      </m:e>
                    </m:d>
                  </m:sup>
                </m:sSup>
              </m:oMath>
            </m:oMathPara>
          </w:p>
        </w:tc>
        <w:tc>
          <w:tcPr>
            <w:tcW w:w="0" w:type="auto"/>
            <w:tcBorders>
              <w:bottom w:val="single" w:sz="4" w:space="0" w:color="000000" w:themeColor="text1"/>
            </w:tcBorders>
            <w:shd w:val="clear" w:color="auto" w:fill="CCECFF" w:themeFill="accent1" w:themeFillTint="33"/>
          </w:tcPr>
          <w:p w14:paraId="21979388" w14:textId="77777777" w:rsidR="00AF585C" w:rsidRDefault="00B90A07" w:rsidP="002F5103">
            <w:pPr>
              <w:pStyle w:val="Body"/>
              <w:rPr>
                <w:ins w:id="363" w:author="Tomás De Araújo Tavares" w:date="2021-11-03T17:29:00Z"/>
                <w:rFonts w:ascii="Cambria Math" w:hAnsi="Cambria Math" w:cs="Times New Roman"/>
              </w:rPr>
            </w:pPr>
            <m:oMathPara>
              <m:oMath>
                <m:sSubSup>
                  <m:sSubSupPr>
                    <m:ctrlPr>
                      <w:ins w:id="364" w:author="Tomás De Araújo Tavares" w:date="2021-11-03T17:29:00Z">
                        <w:rPr>
                          <w:rFonts w:ascii="Cambria Math" w:hAnsi="Cambria Math" w:cs="Times New Roman"/>
                          <w:i/>
                        </w:rPr>
                      </w:ins>
                    </m:ctrlPr>
                  </m:sSubSupPr>
                  <m:e>
                    <m:r>
                      <w:ins w:id="365" w:author="Tomás De Araújo Tavares" w:date="2021-11-03T17:29:00Z">
                        <w:rPr>
                          <w:rFonts w:ascii="Cambria Math" w:hAnsi="Cambria Math" w:cs="Times New Roman"/>
                        </w:rPr>
                        <m:t>b</m:t>
                      </w:ins>
                    </m:r>
                  </m:e>
                  <m:sub>
                    <m:r>
                      <w:ins w:id="366" w:author="Tomás De Araújo Tavares" w:date="2021-11-03T17:29:00Z">
                        <w:rPr>
                          <w:rFonts w:ascii="Cambria Math" w:hAnsi="Cambria Math" w:cs="Times New Roman"/>
                        </w:rPr>
                        <m:t>new</m:t>
                      </w:ins>
                    </m:r>
                  </m:sub>
                  <m:sup>
                    <m:d>
                      <m:dPr>
                        <m:begChr m:val="["/>
                        <m:endChr m:val="]"/>
                        <m:ctrlPr>
                          <w:ins w:id="367" w:author="Tomás De Araújo Tavares" w:date="2021-11-03T17:29:00Z">
                            <w:rPr>
                              <w:rFonts w:ascii="Cambria Math" w:hAnsi="Cambria Math" w:cs="Times New Roman"/>
                              <w:i/>
                            </w:rPr>
                          </w:ins>
                        </m:ctrlPr>
                      </m:dPr>
                      <m:e>
                        <m:r>
                          <w:ins w:id="368" w:author="Tomás De Araújo Tavares" w:date="2021-11-03T17:29:00Z">
                            <w:rPr>
                              <w:rFonts w:ascii="Cambria Math" w:hAnsi="Cambria Math" w:cs="Times New Roman"/>
                            </w:rPr>
                            <m:t>3</m:t>
                          </w:ins>
                        </m:r>
                      </m:e>
                    </m:d>
                  </m:sup>
                </m:sSubSup>
              </m:oMath>
            </m:oMathPara>
          </w:p>
        </w:tc>
      </w:tr>
      <w:tr w:rsidR="00AF585C" w14:paraId="68574011" w14:textId="77777777" w:rsidTr="002F5103">
        <w:trPr>
          <w:jc w:val="center"/>
          <w:ins w:id="369" w:author="Tomás De Araújo Tavares" w:date="2021-11-03T17:29:00Z"/>
        </w:trPr>
        <w:tc>
          <w:tcPr>
            <w:tcW w:w="0" w:type="auto"/>
            <w:tcBorders>
              <w:bottom w:val="nil"/>
              <w:right w:val="nil"/>
            </w:tcBorders>
          </w:tcPr>
          <w:p w14:paraId="53D11D7B" w14:textId="470CEFD0" w:rsidR="00AF585C" w:rsidRDefault="00AF585C" w:rsidP="002F5103">
            <w:pPr>
              <w:pStyle w:val="Body"/>
              <w:jc w:val="center"/>
              <w:rPr>
                <w:ins w:id="370" w:author="Tomás De Araújo Tavares" w:date="2021-11-03T17:29:00Z"/>
                <w:rFonts w:ascii="Cambria Math" w:hAnsi="Cambria Math" w:cs="Times New Roman"/>
              </w:rPr>
            </w:pPr>
            <w:ins w:id="371" w:author="Tomás De Araújo Tavares" w:date="2021-11-03T17:29:00Z">
              <w:r>
                <w:rPr>
                  <w:rFonts w:ascii="Cambria Math" w:hAnsi="Cambria Math" w:cs="Times New Roman"/>
                </w:rPr>
                <w:t>-0.</w:t>
              </w:r>
              <w:r w:rsidR="00DC622A">
                <w:rPr>
                  <w:rFonts w:ascii="Cambria Math" w:hAnsi="Cambria Math" w:cs="Times New Roman"/>
                </w:rPr>
                <w:t>4995</w:t>
              </w:r>
            </w:ins>
          </w:p>
        </w:tc>
        <w:tc>
          <w:tcPr>
            <w:tcW w:w="0" w:type="auto"/>
            <w:tcBorders>
              <w:left w:val="nil"/>
              <w:bottom w:val="nil"/>
            </w:tcBorders>
          </w:tcPr>
          <w:p w14:paraId="1864CE3A" w14:textId="6D67B501" w:rsidR="00AF585C" w:rsidRDefault="00AF585C" w:rsidP="002F5103">
            <w:pPr>
              <w:pStyle w:val="Body"/>
              <w:jc w:val="center"/>
              <w:rPr>
                <w:ins w:id="372" w:author="Tomás De Araújo Tavares" w:date="2021-11-03T17:29:00Z"/>
                <w:rFonts w:ascii="Cambria Math" w:hAnsi="Cambria Math" w:cs="Times New Roman"/>
              </w:rPr>
            </w:pPr>
            <w:ins w:id="373" w:author="Tomás De Araújo Tavares" w:date="2021-11-03T17:29:00Z">
              <w:r>
                <w:rPr>
                  <w:rFonts w:ascii="Cambria Math" w:hAnsi="Cambria Math" w:cs="Times New Roman"/>
                </w:rPr>
                <w:t>-0.</w:t>
              </w:r>
              <w:r w:rsidR="008D561A">
                <w:rPr>
                  <w:rFonts w:ascii="Cambria Math" w:hAnsi="Cambria Math" w:cs="Times New Roman"/>
                </w:rPr>
                <w:t xml:space="preserve"> 4995</w:t>
              </w:r>
            </w:ins>
          </w:p>
        </w:tc>
        <w:tc>
          <w:tcPr>
            <w:tcW w:w="0" w:type="auto"/>
            <w:tcBorders>
              <w:bottom w:val="nil"/>
              <w:right w:val="nil"/>
            </w:tcBorders>
          </w:tcPr>
          <w:p w14:paraId="6E48590A" w14:textId="0DAEFA39" w:rsidR="00AF585C" w:rsidRDefault="00AF585C" w:rsidP="002F5103">
            <w:pPr>
              <w:pStyle w:val="Body"/>
              <w:jc w:val="center"/>
              <w:rPr>
                <w:ins w:id="374" w:author="Tomás De Araújo Tavares" w:date="2021-11-03T17:29:00Z"/>
                <w:rFonts w:ascii="Cambria Math" w:hAnsi="Cambria Math" w:cs="Times New Roman"/>
              </w:rPr>
            </w:pPr>
            <w:ins w:id="375" w:author="Tomás De Araújo Tavares" w:date="2021-11-03T17:29:00Z">
              <w:r>
                <w:rPr>
                  <w:rFonts w:ascii="Cambria Math" w:hAnsi="Cambria Math" w:cs="Times New Roman"/>
                </w:rPr>
                <w:t>0.0</w:t>
              </w:r>
            </w:ins>
            <w:ins w:id="376" w:author="Tomás De Araújo Tavares" w:date="2021-11-03T17:30:00Z">
              <w:r w:rsidR="008D561A">
                <w:rPr>
                  <w:rFonts w:ascii="Cambria Math" w:hAnsi="Cambria Math" w:cs="Times New Roman"/>
                </w:rPr>
                <w:t>4995</w:t>
              </w:r>
            </w:ins>
          </w:p>
        </w:tc>
        <w:tc>
          <w:tcPr>
            <w:tcW w:w="0" w:type="auto"/>
            <w:tcBorders>
              <w:left w:val="nil"/>
              <w:bottom w:val="nil"/>
            </w:tcBorders>
          </w:tcPr>
          <w:p w14:paraId="688CC9E5" w14:textId="0C470900" w:rsidR="00AF585C" w:rsidRDefault="00AF585C" w:rsidP="002F5103">
            <w:pPr>
              <w:pStyle w:val="Body"/>
              <w:jc w:val="center"/>
              <w:rPr>
                <w:ins w:id="377" w:author="Tomás De Araújo Tavares" w:date="2021-11-03T17:29:00Z"/>
                <w:rFonts w:ascii="Cambria Math" w:hAnsi="Cambria Math" w:cs="Times New Roman"/>
              </w:rPr>
            </w:pPr>
            <w:ins w:id="378" w:author="Tomás De Araújo Tavares" w:date="2021-11-03T17:29:00Z">
              <w:r>
                <w:rPr>
                  <w:rFonts w:ascii="Cambria Math" w:hAnsi="Cambria Math" w:cs="Times New Roman"/>
                </w:rPr>
                <w:t>0.0</w:t>
              </w:r>
            </w:ins>
            <w:ins w:id="379" w:author="Tomás De Araújo Tavares" w:date="2021-11-03T17:30:00Z">
              <w:r w:rsidR="008D561A">
                <w:rPr>
                  <w:rFonts w:ascii="Cambria Math" w:hAnsi="Cambria Math" w:cs="Times New Roman"/>
                </w:rPr>
                <w:t>4995</w:t>
              </w:r>
            </w:ins>
          </w:p>
        </w:tc>
        <w:tc>
          <w:tcPr>
            <w:tcW w:w="0" w:type="auto"/>
            <w:tcBorders>
              <w:bottom w:val="nil"/>
            </w:tcBorders>
          </w:tcPr>
          <w:p w14:paraId="7C2A3A5E" w14:textId="6A8EF6E8" w:rsidR="00AF585C" w:rsidRDefault="00AF585C" w:rsidP="002F5103">
            <w:pPr>
              <w:pStyle w:val="Body"/>
              <w:jc w:val="center"/>
              <w:rPr>
                <w:ins w:id="380" w:author="Tomás De Araújo Tavares" w:date="2021-11-03T17:29:00Z"/>
                <w:rFonts w:ascii="Cambria Math" w:hAnsi="Cambria Math" w:cs="Times New Roman"/>
              </w:rPr>
            </w:pPr>
            <w:ins w:id="381" w:author="Tomás De Araújo Tavares" w:date="2021-11-03T17:29:00Z">
              <w:r>
                <w:rPr>
                  <w:rFonts w:ascii="Cambria Math" w:hAnsi="Cambria Math" w:cs="Times New Roman"/>
                </w:rPr>
                <w:t>-</w:t>
              </w:r>
            </w:ins>
            <w:ins w:id="382" w:author="Tomás De Araújo Tavares" w:date="2021-11-03T17:30:00Z">
              <w:r w:rsidR="001B4482">
                <w:rPr>
                  <w:rFonts w:ascii="Cambria Math" w:hAnsi="Cambria Math" w:cs="Times New Roman"/>
                </w:rPr>
                <w:t>0.5</w:t>
              </w:r>
            </w:ins>
          </w:p>
        </w:tc>
        <w:tc>
          <w:tcPr>
            <w:tcW w:w="0" w:type="auto"/>
            <w:tcBorders>
              <w:bottom w:val="nil"/>
            </w:tcBorders>
          </w:tcPr>
          <w:p w14:paraId="7B0E22BA" w14:textId="4963D435" w:rsidR="00AF585C" w:rsidRDefault="00AF585C" w:rsidP="002F5103">
            <w:pPr>
              <w:pStyle w:val="Body"/>
              <w:jc w:val="center"/>
              <w:rPr>
                <w:ins w:id="383" w:author="Tomás De Araújo Tavares" w:date="2021-11-03T17:29:00Z"/>
                <w:rFonts w:ascii="Cambria Math" w:hAnsi="Cambria Math" w:cs="Times New Roman"/>
              </w:rPr>
            </w:pPr>
            <w:ins w:id="384" w:author="Tomás De Araújo Tavares" w:date="2021-11-03T17:29:00Z">
              <w:r>
                <w:rPr>
                  <w:rFonts w:ascii="Cambria Math" w:hAnsi="Cambria Math" w:cs="Times New Roman"/>
                </w:rPr>
                <w:t>0.</w:t>
              </w:r>
            </w:ins>
            <w:ins w:id="385" w:author="Tomás De Araújo Tavares" w:date="2021-11-03T17:30:00Z">
              <w:r w:rsidR="001B4482">
                <w:rPr>
                  <w:rFonts w:ascii="Cambria Math" w:hAnsi="Cambria Math" w:cs="Times New Roman"/>
                </w:rPr>
                <w:t>05</w:t>
              </w:r>
            </w:ins>
          </w:p>
        </w:tc>
      </w:tr>
      <w:tr w:rsidR="00AF585C" w14:paraId="72F404DC" w14:textId="77777777" w:rsidTr="002F5103">
        <w:trPr>
          <w:jc w:val="center"/>
          <w:ins w:id="386" w:author="Tomás De Araújo Tavares" w:date="2021-11-03T17:29:00Z"/>
        </w:trPr>
        <w:tc>
          <w:tcPr>
            <w:tcW w:w="0" w:type="auto"/>
            <w:tcBorders>
              <w:top w:val="nil"/>
              <w:right w:val="nil"/>
            </w:tcBorders>
          </w:tcPr>
          <w:p w14:paraId="7641A7CF" w14:textId="4D887B93" w:rsidR="00AF585C" w:rsidRDefault="00AF585C" w:rsidP="002F5103">
            <w:pPr>
              <w:pStyle w:val="Body"/>
              <w:jc w:val="center"/>
              <w:rPr>
                <w:ins w:id="387" w:author="Tomás De Araújo Tavares" w:date="2021-11-03T17:29:00Z"/>
                <w:rFonts w:ascii="Cambria Math" w:hAnsi="Cambria Math" w:cs="Times New Roman"/>
              </w:rPr>
            </w:pPr>
            <w:ins w:id="388" w:author="Tomás De Araújo Tavares" w:date="2021-11-03T17:29:00Z">
              <w:r>
                <w:rPr>
                  <w:rFonts w:ascii="Cambria Math" w:hAnsi="Cambria Math" w:cs="Times New Roman"/>
                </w:rPr>
                <w:t>0.</w:t>
              </w:r>
              <w:r w:rsidR="008D561A">
                <w:rPr>
                  <w:rFonts w:ascii="Cambria Math" w:hAnsi="Cambria Math" w:cs="Times New Roman"/>
                </w:rPr>
                <w:t xml:space="preserve"> 4995</w:t>
              </w:r>
            </w:ins>
          </w:p>
        </w:tc>
        <w:tc>
          <w:tcPr>
            <w:tcW w:w="0" w:type="auto"/>
            <w:tcBorders>
              <w:top w:val="nil"/>
              <w:left w:val="nil"/>
            </w:tcBorders>
          </w:tcPr>
          <w:p w14:paraId="4FCFB605" w14:textId="0671DF97" w:rsidR="00AF585C" w:rsidRDefault="00AF585C" w:rsidP="002F5103">
            <w:pPr>
              <w:pStyle w:val="Body"/>
              <w:jc w:val="center"/>
              <w:rPr>
                <w:ins w:id="389" w:author="Tomás De Araújo Tavares" w:date="2021-11-03T17:29:00Z"/>
                <w:rFonts w:ascii="Cambria Math" w:hAnsi="Cambria Math" w:cs="Times New Roman"/>
              </w:rPr>
            </w:pPr>
            <w:ins w:id="390" w:author="Tomás De Araújo Tavares" w:date="2021-11-03T17:29:00Z">
              <w:r>
                <w:rPr>
                  <w:rFonts w:ascii="Cambria Math" w:hAnsi="Cambria Math" w:cs="Times New Roman"/>
                </w:rPr>
                <w:t>0.</w:t>
              </w:r>
              <w:r w:rsidR="008D561A">
                <w:rPr>
                  <w:rFonts w:ascii="Cambria Math" w:hAnsi="Cambria Math" w:cs="Times New Roman"/>
                </w:rPr>
                <w:t xml:space="preserve"> 4995</w:t>
              </w:r>
            </w:ins>
          </w:p>
        </w:tc>
        <w:tc>
          <w:tcPr>
            <w:tcW w:w="0" w:type="auto"/>
            <w:tcBorders>
              <w:top w:val="nil"/>
              <w:right w:val="nil"/>
            </w:tcBorders>
          </w:tcPr>
          <w:p w14:paraId="6E86C78A" w14:textId="42786911" w:rsidR="00AF585C" w:rsidRDefault="00AF585C" w:rsidP="002F5103">
            <w:pPr>
              <w:pStyle w:val="Body"/>
              <w:jc w:val="center"/>
              <w:rPr>
                <w:ins w:id="391" w:author="Tomás De Araújo Tavares" w:date="2021-11-03T17:29:00Z"/>
                <w:rFonts w:ascii="Cambria Math" w:hAnsi="Cambria Math" w:cs="Times New Roman"/>
              </w:rPr>
            </w:pPr>
            <w:ins w:id="392" w:author="Tomás De Araújo Tavares" w:date="2021-11-03T17:29:00Z">
              <w:r>
                <w:rPr>
                  <w:rFonts w:ascii="Cambria Math" w:hAnsi="Cambria Math" w:cs="Times New Roman"/>
                </w:rPr>
                <w:t>-0.0</w:t>
              </w:r>
            </w:ins>
            <w:ins w:id="393" w:author="Tomás De Araújo Tavares" w:date="2021-11-03T17:30:00Z">
              <w:r w:rsidR="008D561A">
                <w:rPr>
                  <w:rFonts w:ascii="Cambria Math" w:hAnsi="Cambria Math" w:cs="Times New Roman"/>
                </w:rPr>
                <w:t>4995</w:t>
              </w:r>
            </w:ins>
          </w:p>
        </w:tc>
        <w:tc>
          <w:tcPr>
            <w:tcW w:w="0" w:type="auto"/>
            <w:tcBorders>
              <w:top w:val="nil"/>
              <w:left w:val="nil"/>
            </w:tcBorders>
          </w:tcPr>
          <w:p w14:paraId="43A1DE49" w14:textId="7EA74D69" w:rsidR="00AF585C" w:rsidRDefault="00AF585C" w:rsidP="002F5103">
            <w:pPr>
              <w:pStyle w:val="Body"/>
              <w:jc w:val="center"/>
              <w:rPr>
                <w:ins w:id="394" w:author="Tomás De Araújo Tavares" w:date="2021-11-03T17:29:00Z"/>
                <w:rFonts w:ascii="Cambria Math" w:hAnsi="Cambria Math" w:cs="Times New Roman"/>
              </w:rPr>
            </w:pPr>
            <w:ins w:id="395" w:author="Tomás De Araújo Tavares" w:date="2021-11-03T17:29:00Z">
              <w:r>
                <w:rPr>
                  <w:rFonts w:ascii="Cambria Math" w:hAnsi="Cambria Math" w:cs="Times New Roman"/>
                </w:rPr>
                <w:t>-0.0</w:t>
              </w:r>
            </w:ins>
            <w:ins w:id="396" w:author="Tomás De Araújo Tavares" w:date="2021-11-03T17:30:00Z">
              <w:r w:rsidR="008D561A">
                <w:rPr>
                  <w:rFonts w:ascii="Cambria Math" w:hAnsi="Cambria Math" w:cs="Times New Roman"/>
                </w:rPr>
                <w:t>4995</w:t>
              </w:r>
            </w:ins>
          </w:p>
        </w:tc>
        <w:tc>
          <w:tcPr>
            <w:tcW w:w="0" w:type="auto"/>
            <w:tcBorders>
              <w:top w:val="nil"/>
            </w:tcBorders>
          </w:tcPr>
          <w:p w14:paraId="33D978C0" w14:textId="59543B02" w:rsidR="00AF585C" w:rsidRDefault="001B4482" w:rsidP="002F5103">
            <w:pPr>
              <w:pStyle w:val="Body"/>
              <w:jc w:val="center"/>
              <w:rPr>
                <w:ins w:id="397" w:author="Tomás De Araújo Tavares" w:date="2021-11-03T17:29:00Z"/>
                <w:rFonts w:ascii="Cambria Math" w:hAnsi="Cambria Math" w:cs="Times New Roman"/>
              </w:rPr>
            </w:pPr>
            <w:ins w:id="398" w:author="Tomás De Araújo Tavares" w:date="2021-11-03T17:30:00Z">
              <w:r>
                <w:rPr>
                  <w:rFonts w:ascii="Cambria Math" w:hAnsi="Cambria Math" w:cs="Times New Roman"/>
                </w:rPr>
                <w:t>0.5</w:t>
              </w:r>
            </w:ins>
          </w:p>
        </w:tc>
        <w:tc>
          <w:tcPr>
            <w:tcW w:w="0" w:type="auto"/>
            <w:tcBorders>
              <w:top w:val="nil"/>
            </w:tcBorders>
          </w:tcPr>
          <w:p w14:paraId="38FA3C9C" w14:textId="15D0BFBC" w:rsidR="00AF585C" w:rsidRDefault="001B4482" w:rsidP="002F5103">
            <w:pPr>
              <w:pStyle w:val="Body"/>
              <w:jc w:val="center"/>
              <w:rPr>
                <w:ins w:id="399" w:author="Tomás De Araújo Tavares" w:date="2021-11-03T17:29:00Z"/>
                <w:rFonts w:ascii="Cambria Math" w:hAnsi="Cambria Math" w:cs="Times New Roman"/>
              </w:rPr>
            </w:pPr>
            <w:ins w:id="400" w:author="Tomás De Araújo Tavares" w:date="2021-11-03T17:30:00Z">
              <w:r>
                <w:rPr>
                  <w:rFonts w:ascii="Cambria Math" w:hAnsi="Cambria Math" w:cs="Times New Roman"/>
                </w:rPr>
                <w:t>-</w:t>
              </w:r>
            </w:ins>
            <w:ins w:id="401" w:author="Tomás De Araújo Tavares" w:date="2021-11-03T17:29:00Z">
              <w:r w:rsidR="00AF585C">
                <w:rPr>
                  <w:rFonts w:ascii="Cambria Math" w:hAnsi="Cambria Math" w:cs="Times New Roman"/>
                </w:rPr>
                <w:t>0.</w:t>
              </w:r>
            </w:ins>
            <w:ins w:id="402" w:author="Tomás De Araújo Tavares" w:date="2021-11-03T17:30:00Z">
              <w:r>
                <w:rPr>
                  <w:rFonts w:ascii="Cambria Math" w:hAnsi="Cambria Math" w:cs="Times New Roman"/>
                </w:rPr>
                <w:t>05</w:t>
              </w:r>
            </w:ins>
          </w:p>
        </w:tc>
      </w:tr>
    </w:tbl>
    <w:p w14:paraId="48E6775E" w14:textId="7C97BC43" w:rsidR="00541F23" w:rsidRPr="00A005A2" w:rsidRDefault="00403177">
      <w:pPr>
        <w:pStyle w:val="Body"/>
        <w:spacing w:before="120" w:after="120"/>
        <w:rPr>
          <w:rFonts w:ascii="Cambria Math" w:hAnsi="Cambria Math" w:cs="Times New Roman"/>
          <w:rPrChange w:id="403" w:author="Tomás De Araújo Tavares" w:date="2021-11-03T17:17:00Z">
            <w:rPr>
              <w:rFonts w:ascii="Cambria Math" w:hAnsi="Cambria Math" w:cs="Times New Roman"/>
              <w:u w:val="single"/>
            </w:rPr>
          </w:rPrChange>
        </w:rPr>
        <w:pPrChange w:id="404" w:author="Tomás De Araújo Tavares" w:date="2021-11-05T09:33:00Z">
          <w:pPr>
            <w:pStyle w:val="Body"/>
            <w:spacing w:before="120" w:after="120"/>
            <w:ind w:left="720"/>
          </w:pPr>
        </w:pPrChange>
      </w:pPr>
      <m:oMathPara>
        <m:oMath>
          <m:r>
            <w:del w:id="405" w:author="Tomás De Araújo Tavares" w:date="2021-11-04T11:34:00Z">
              <m:rPr>
                <m:sty m:val="p"/>
              </m:rPr>
              <w:rPr>
                <w:rFonts w:ascii="Cambria Math" w:hAnsi="Cambria Math" w:cs="Times New Roman"/>
              </w:rPr>
              <m:t>ϕ</m:t>
            </w:del>
          </m:r>
        </m:oMath>
      </m:oMathPara>
    </w:p>
    <w:p w14:paraId="2E9A6D77" w14:textId="77777777" w:rsidR="00F13B40" w:rsidRPr="00A005A2" w:rsidRDefault="00F13B40" w:rsidP="007F2FCB">
      <w:pPr>
        <w:pStyle w:val="Body"/>
        <w:spacing w:before="120" w:after="120"/>
        <w:ind w:hanging="360"/>
        <w:rPr>
          <w:rFonts w:ascii="Cambria Math" w:hAnsi="Cambria Math" w:cs="Times New Roman"/>
          <w:sz w:val="8"/>
          <w:szCs w:val="8"/>
        </w:rPr>
      </w:pPr>
    </w:p>
    <w:p w14:paraId="509741EA" w14:textId="77777777" w:rsidR="003F1A96" w:rsidRPr="00A005A2" w:rsidRDefault="003F1A96" w:rsidP="004F1BF6">
      <w:pPr>
        <w:pStyle w:val="Body"/>
      </w:pPr>
    </w:p>
    <w:p w14:paraId="5C59E1EF" w14:textId="17A6B430" w:rsidR="00510A07" w:rsidRPr="007F2FCB" w:rsidRDefault="00510A07" w:rsidP="00510A07">
      <w:pPr>
        <w:pStyle w:val="Body"/>
        <w:jc w:val="center"/>
        <w:rPr>
          <w:b/>
          <w:bCs/>
          <w:sz w:val="26"/>
          <w:szCs w:val="26"/>
          <w:lang w:val="en-US"/>
        </w:rPr>
      </w:pPr>
      <w:r w:rsidRPr="007F2FCB">
        <w:rPr>
          <w:b/>
          <w:bCs/>
          <w:sz w:val="26"/>
          <w:szCs w:val="26"/>
          <w:lang w:val="en-US"/>
        </w:rPr>
        <w:t>II. Programming and critical analysis</w:t>
      </w:r>
    </w:p>
    <w:p w14:paraId="1C0C001C" w14:textId="2B0109F8" w:rsidR="00510A07" w:rsidRPr="005E528A" w:rsidRDefault="00510A07" w:rsidP="004F1BF6">
      <w:pPr>
        <w:pStyle w:val="Body"/>
        <w:rPr>
          <w:rFonts w:ascii="Times New Roman" w:hAnsi="Times New Roman" w:cs="Times New Roman"/>
          <w:iCs/>
          <w:color w:val="auto"/>
          <w:sz w:val="8"/>
          <w:szCs w:val="8"/>
          <w:lang w:val="en-US"/>
        </w:rPr>
      </w:pPr>
    </w:p>
    <w:p w14:paraId="4947D851" w14:textId="277FC95C" w:rsidR="00E3787A" w:rsidDel="000D3A40" w:rsidRDefault="00F13B40" w:rsidP="00616001">
      <w:pPr>
        <w:pStyle w:val="Body"/>
        <w:numPr>
          <w:ilvl w:val="0"/>
          <w:numId w:val="9"/>
        </w:numPr>
        <w:spacing w:before="120" w:after="120"/>
        <w:ind w:left="0"/>
        <w:rPr>
          <w:del w:id="406" w:author="João Manuel Ginja Ramalho" w:date="2021-11-05T18:45:00Z"/>
          <w:lang w:val="en-US"/>
        </w:rPr>
      </w:pPr>
      <w:del w:id="407" w:author="João Manuel Ginja Ramalho" w:date="2021-11-05T18:45:00Z">
        <w:r w:rsidDel="000D3A40">
          <w:rPr>
            <w:lang w:val="en-US"/>
          </w:rPr>
          <w:delText>Answer 5</w:delText>
        </w:r>
      </w:del>
    </w:p>
    <w:p w14:paraId="164B9404" w14:textId="32409CB5" w:rsidR="00F13B40" w:rsidRPr="000D3A40" w:rsidDel="000D3A40" w:rsidRDefault="00F13B40" w:rsidP="00616001">
      <w:pPr>
        <w:pStyle w:val="Body"/>
        <w:spacing w:before="120" w:after="120"/>
        <w:rPr>
          <w:del w:id="408" w:author="João Manuel Ginja Ramalho" w:date="2021-11-05T18:45:00Z"/>
          <w:sz w:val="8"/>
          <w:szCs w:val="8"/>
          <w:lang w:val="en-US"/>
        </w:rPr>
      </w:pPr>
    </w:p>
    <w:p w14:paraId="6545FB9D" w14:textId="5A05F97A" w:rsidR="00E3787A" w:rsidDel="000D3A40" w:rsidRDefault="00F13B40" w:rsidP="00B94730">
      <w:pPr>
        <w:pStyle w:val="Body"/>
        <w:numPr>
          <w:ilvl w:val="0"/>
          <w:numId w:val="9"/>
        </w:numPr>
        <w:spacing w:before="120" w:after="120"/>
        <w:ind w:left="0"/>
        <w:rPr>
          <w:del w:id="409" w:author="João Manuel Ginja Ramalho" w:date="2021-11-05T18:45:00Z"/>
          <w:lang w:val="en-US"/>
        </w:rPr>
      </w:pPr>
      <w:del w:id="410" w:author="João Manuel Ginja Ramalho" w:date="2021-11-05T18:45:00Z">
        <w:r w:rsidDel="000D3A40">
          <w:rPr>
            <w:lang w:val="en-US"/>
          </w:rPr>
          <w:delText>Answer 6</w:delText>
        </w:r>
      </w:del>
    </w:p>
    <w:p w14:paraId="5572764A" w14:textId="53237DF4" w:rsidR="00F13B40" w:rsidRPr="000D3A40" w:rsidDel="000D3A40" w:rsidRDefault="00F13B40" w:rsidP="00B94730">
      <w:pPr>
        <w:pStyle w:val="ListParagraph"/>
        <w:ind w:left="0"/>
        <w:rPr>
          <w:del w:id="411" w:author="João Manuel Ginja Ramalho" w:date="2021-11-05T18:45:00Z"/>
          <w:sz w:val="8"/>
          <w:szCs w:val="8"/>
        </w:rPr>
      </w:pPr>
    </w:p>
    <w:p w14:paraId="75EB0D84" w14:textId="2C7F293B" w:rsidR="00F13B40" w:rsidDel="000D3A40" w:rsidRDefault="00F13B40" w:rsidP="007F2FCB">
      <w:pPr>
        <w:pStyle w:val="Body"/>
        <w:numPr>
          <w:ilvl w:val="0"/>
          <w:numId w:val="9"/>
        </w:numPr>
        <w:spacing w:before="120" w:after="120"/>
        <w:ind w:left="0"/>
        <w:rPr>
          <w:del w:id="412" w:author="João Manuel Ginja Ramalho" w:date="2021-11-05T18:45:00Z"/>
          <w:lang w:val="en-US"/>
        </w:rPr>
      </w:pPr>
      <w:del w:id="413" w:author="João Manuel Ginja Ramalho" w:date="2021-11-05T18:45:00Z">
        <w:r w:rsidDel="000D3A40">
          <w:rPr>
            <w:lang w:val="en-US"/>
          </w:rPr>
          <w:delText>Answer 7</w:delText>
        </w:r>
      </w:del>
    </w:p>
    <w:p w14:paraId="23425924" w14:textId="77777777" w:rsidR="00F13B40" w:rsidRPr="000D3A40" w:rsidDel="000D3A40" w:rsidRDefault="00F13B40">
      <w:pPr>
        <w:pStyle w:val="ListParagraph"/>
        <w:numPr>
          <w:ilvl w:val="0"/>
          <w:numId w:val="9"/>
        </w:numPr>
        <w:ind w:left="0"/>
        <w:rPr>
          <w:del w:id="414" w:author="João Manuel Ginja Ramalho" w:date="2021-11-05T18:45:00Z"/>
          <w:sz w:val="8"/>
          <w:szCs w:val="8"/>
        </w:rPr>
        <w:pPrChange w:id="415" w:author="João Manuel Ginja Ramalho" w:date="2021-11-05T18:45:00Z">
          <w:pPr>
            <w:pStyle w:val="ListParagraph"/>
            <w:ind w:left="0"/>
          </w:pPr>
        </w:pPrChange>
      </w:pPr>
    </w:p>
    <w:p w14:paraId="74956B4D" w14:textId="07A523F7" w:rsidR="00F13B40" w:rsidDel="000D3A40" w:rsidRDefault="00F13B40" w:rsidP="005A3368">
      <w:pPr>
        <w:pStyle w:val="Body"/>
        <w:numPr>
          <w:ilvl w:val="0"/>
          <w:numId w:val="9"/>
        </w:numPr>
        <w:spacing w:before="120" w:after="120"/>
        <w:ind w:left="0"/>
        <w:rPr>
          <w:del w:id="416" w:author="João Manuel Ginja Ramalho" w:date="2021-11-05T18:45:00Z"/>
          <w:lang w:val="en-US"/>
        </w:rPr>
      </w:pPr>
      <w:del w:id="417" w:author="João Manuel Ginja Ramalho" w:date="2021-11-05T18:45:00Z">
        <w:r w:rsidDel="000D3A40">
          <w:rPr>
            <w:lang w:val="en-US"/>
          </w:rPr>
          <w:delText>Answer 8</w:delText>
        </w:r>
      </w:del>
    </w:p>
    <w:p w14:paraId="49DE7C0C" w14:textId="71133207" w:rsidR="0024611A" w:rsidRPr="000D3A40" w:rsidDel="000D3A40" w:rsidRDefault="0024611A">
      <w:pPr>
        <w:pStyle w:val="Body"/>
        <w:numPr>
          <w:ilvl w:val="0"/>
          <w:numId w:val="9"/>
        </w:numPr>
        <w:spacing w:before="120" w:after="120"/>
        <w:ind w:left="0"/>
        <w:rPr>
          <w:del w:id="418" w:author="João Manuel Ginja Ramalho" w:date="2021-11-05T18:45:00Z"/>
          <w:rFonts w:ascii="Times New Roman" w:hAnsi="Times New Roman" w:cs="Times New Roman"/>
          <w:iCs/>
          <w:color w:val="auto"/>
          <w:sz w:val="24"/>
          <w:szCs w:val="24"/>
          <w:lang w:val="en-US"/>
        </w:rPr>
        <w:pPrChange w:id="419" w:author="João Manuel Ginja Ramalho" w:date="2021-11-05T18:45:00Z">
          <w:pPr>
            <w:pStyle w:val="Body"/>
            <w:spacing w:before="120" w:after="120"/>
            <w:ind w:left="720"/>
          </w:pPr>
        </w:pPrChange>
      </w:pPr>
    </w:p>
    <w:p w14:paraId="55A7541A" w14:textId="4DDB4C84" w:rsidR="00F13B40" w:rsidRPr="007F2FCB" w:rsidDel="000D3A40" w:rsidRDefault="00F13B40" w:rsidP="00F13B40">
      <w:pPr>
        <w:pStyle w:val="Body"/>
        <w:jc w:val="center"/>
        <w:rPr>
          <w:del w:id="420" w:author="João Manuel Ginja Ramalho" w:date="2021-11-05T18:45:00Z"/>
          <w:b/>
          <w:bCs/>
          <w:sz w:val="26"/>
          <w:szCs w:val="26"/>
          <w:lang w:val="en-US"/>
        </w:rPr>
      </w:pPr>
      <w:del w:id="421" w:author="João Manuel Ginja Ramalho" w:date="2021-11-05T18:45:00Z">
        <w:r w:rsidRPr="007F2FCB" w:rsidDel="000D3A40">
          <w:rPr>
            <w:b/>
            <w:bCs/>
            <w:sz w:val="26"/>
            <w:szCs w:val="26"/>
            <w:lang w:val="en-US"/>
          </w:rPr>
          <w:delText>III.</w:delText>
        </w:r>
      </w:del>
      <w:ins w:id="422" w:author="João Manuel Ginja Ramalho" w:date="2021-11-05T18:45:00Z">
        <w:r w:rsidR="000D3A40" w:rsidRPr="007F2FCB" w:rsidDel="000D3A40">
          <w:rPr>
            <w:b/>
            <w:bCs/>
            <w:sz w:val="26"/>
            <w:szCs w:val="26"/>
            <w:lang w:val="en-US"/>
          </w:rPr>
          <w:t xml:space="preserve"> </w:t>
        </w:r>
      </w:ins>
      <w:del w:id="423" w:author="João Manuel Ginja Ramalho" w:date="2021-11-05T18:45:00Z">
        <w:r w:rsidRPr="007F2FCB" w:rsidDel="000D3A40">
          <w:rPr>
            <w:b/>
            <w:bCs/>
            <w:sz w:val="26"/>
            <w:szCs w:val="26"/>
            <w:lang w:val="en-US"/>
          </w:rPr>
          <w:delText xml:space="preserve"> APPENDIX</w:delText>
        </w:r>
      </w:del>
    </w:p>
    <w:p w14:paraId="446D6DD3" w14:textId="03EF98EE" w:rsidR="00F13B40" w:rsidDel="000D3A40" w:rsidRDefault="00F13B40">
      <w:pPr>
        <w:pStyle w:val="Body"/>
        <w:ind w:left="270"/>
        <w:jc w:val="center"/>
        <w:rPr>
          <w:del w:id="424" w:author="João Manuel Ginja Ramalho" w:date="2021-11-05T18:45:00Z"/>
          <w:rFonts w:ascii="Consolas" w:hAnsi="Consolas"/>
          <w:sz w:val="18"/>
          <w:szCs w:val="18"/>
          <w:lang w:val="en-US"/>
        </w:rPr>
        <w:pPrChange w:id="425" w:author="João Manuel Ginja Ramalho" w:date="2021-11-05T18:45:00Z">
          <w:pPr>
            <w:pStyle w:val="Body"/>
            <w:spacing w:before="120" w:after="120"/>
            <w:ind w:left="270"/>
          </w:pPr>
        </w:pPrChange>
      </w:pPr>
    </w:p>
    <w:p w14:paraId="036080EE" w14:textId="07027282" w:rsidR="00F13B40" w:rsidDel="000D3A40" w:rsidRDefault="00F13B40" w:rsidP="007F2FCB">
      <w:pPr>
        <w:pStyle w:val="Body"/>
        <w:spacing w:before="120" w:after="120"/>
        <w:rPr>
          <w:del w:id="426" w:author="João Manuel Ginja Ramalho" w:date="2021-11-05T18:45:00Z"/>
          <w:rFonts w:ascii="Consolas" w:hAnsi="Consolas"/>
          <w:sz w:val="18"/>
          <w:szCs w:val="18"/>
          <w:lang w:val="en-US"/>
        </w:rPr>
      </w:pPr>
      <w:del w:id="427" w:author="João Manuel Ginja Ramalho" w:date="2021-11-05T18:45:00Z">
        <w:r w:rsidRPr="00F13B40" w:rsidDel="000D3A40">
          <w:rPr>
            <w:rFonts w:ascii="Consolas" w:hAnsi="Consolas"/>
            <w:sz w:val="18"/>
            <w:szCs w:val="18"/>
            <w:lang w:val="en-US"/>
          </w:rPr>
          <w:delText xml:space="preserve">Paste your </w:delText>
        </w:r>
        <w:r w:rsidDel="000D3A40">
          <w:rPr>
            <w:rFonts w:ascii="Consolas" w:hAnsi="Consolas"/>
            <w:sz w:val="18"/>
            <w:szCs w:val="18"/>
            <w:lang w:val="en-US"/>
          </w:rPr>
          <w:delText xml:space="preserve">programming </w:delText>
        </w:r>
        <w:r w:rsidRPr="00F13B40" w:rsidDel="000D3A40">
          <w:rPr>
            <w:rFonts w:ascii="Consolas" w:hAnsi="Consolas"/>
            <w:sz w:val="18"/>
            <w:szCs w:val="18"/>
            <w:lang w:val="en-US"/>
          </w:rPr>
          <w:delText xml:space="preserve">code here using Consolas </w:delText>
        </w:r>
        <w:r w:rsidDel="000D3A40">
          <w:rPr>
            <w:rFonts w:ascii="Consolas" w:hAnsi="Consolas"/>
            <w:sz w:val="18"/>
            <w:szCs w:val="18"/>
            <w:lang w:val="en-US"/>
          </w:rPr>
          <w:delText>9</w:delText>
        </w:r>
        <w:r w:rsidRPr="00F13B40" w:rsidDel="000D3A40">
          <w:rPr>
            <w:rFonts w:ascii="Consolas" w:hAnsi="Consolas"/>
            <w:sz w:val="18"/>
            <w:szCs w:val="18"/>
            <w:lang w:val="en-US"/>
          </w:rPr>
          <w:delText>pt</w:delText>
        </w:r>
        <w:r w:rsidR="006832E4" w:rsidDel="000D3A40">
          <w:rPr>
            <w:rFonts w:ascii="Consolas" w:hAnsi="Consolas"/>
            <w:sz w:val="18"/>
            <w:szCs w:val="18"/>
            <w:lang w:val="en-US"/>
          </w:rPr>
          <w:delText xml:space="preserve"> or 10pt</w:delText>
        </w:r>
        <w:r w:rsidRPr="00F13B40" w:rsidDel="000D3A40">
          <w:rPr>
            <w:rFonts w:ascii="Consolas" w:hAnsi="Consolas"/>
            <w:sz w:val="18"/>
            <w:szCs w:val="18"/>
            <w:lang w:val="en-US"/>
          </w:rPr>
          <w:delText>.</w:delText>
        </w:r>
      </w:del>
      <w:r>
        <w:rPr>
          <w:rFonts w:ascii="Consolas" w:hAnsi="Consolas"/>
          <w:sz w:val="18"/>
          <w:szCs w:val="18"/>
          <w:lang w:val="en-US"/>
        </w:rPr>
        <w:t xml:space="preserve"> </w:t>
      </w:r>
    </w:p>
    <w:p w14:paraId="12294E23" w14:textId="49340790" w:rsidR="00F13B40" w:rsidRPr="00F13B40" w:rsidDel="000D3A40" w:rsidRDefault="00F13B40" w:rsidP="007F2FCB">
      <w:pPr>
        <w:pStyle w:val="Body"/>
        <w:spacing w:before="120" w:after="120"/>
        <w:rPr>
          <w:del w:id="428" w:author="João Manuel Ginja Ramalho" w:date="2021-11-05T18:45:00Z"/>
          <w:rFonts w:ascii="Consolas" w:hAnsi="Consolas" w:cs="Times New Roman"/>
          <w:iCs/>
          <w:color w:val="auto"/>
          <w:sz w:val="20"/>
          <w:szCs w:val="20"/>
          <w:lang w:val="en-US"/>
        </w:rPr>
      </w:pPr>
      <w:del w:id="429" w:author="João Manuel Ginja Ramalho" w:date="2021-11-05T18:45:00Z">
        <w:r w:rsidDel="000D3A40">
          <w:rPr>
            <w:rFonts w:ascii="Consolas" w:hAnsi="Consolas"/>
            <w:sz w:val="18"/>
            <w:szCs w:val="18"/>
            <w:lang w:val="en-US"/>
          </w:rPr>
          <w:delText xml:space="preserve">Use </w:delText>
        </w:r>
        <w:r w:rsidRPr="00F74D5F" w:rsidDel="000D3A40">
          <w:rPr>
            <w:rFonts w:ascii="Consolas" w:hAnsi="Consolas"/>
            <w:b/>
            <w:bCs/>
            <w:sz w:val="18"/>
            <w:szCs w:val="18"/>
            <w:lang w:val="en-US"/>
          </w:rPr>
          <w:delText>highlighting</w:delText>
        </w:r>
        <w:r w:rsidDel="000D3A40">
          <w:rPr>
            <w:rFonts w:ascii="Consolas" w:hAnsi="Consolas"/>
            <w:sz w:val="18"/>
            <w:szCs w:val="18"/>
            <w:lang w:val="en-US"/>
          </w:rPr>
          <w:delText xml:space="preserve"> or </w:delText>
        </w:r>
        <w:r w:rsidRPr="00F74D5F" w:rsidDel="000D3A40">
          <w:rPr>
            <w:rFonts w:ascii="Consolas" w:hAnsi="Consolas"/>
            <w:color w:val="00B050"/>
            <w:sz w:val="18"/>
            <w:szCs w:val="18"/>
            <w:lang w:val="en-US"/>
          </w:rPr>
          <w:delText xml:space="preserve">colored </w:delText>
        </w:r>
        <w:r w:rsidDel="000D3A40">
          <w:rPr>
            <w:rFonts w:ascii="Consolas" w:hAnsi="Consolas"/>
            <w:sz w:val="18"/>
            <w:szCs w:val="18"/>
            <w:lang w:val="en-US"/>
          </w:rPr>
          <w:delText>text to facilitate the analysis by your faculty hosts.</w:delText>
        </w:r>
      </w:del>
    </w:p>
    <w:p w14:paraId="258E1A9F" w14:textId="4916FF31" w:rsidR="00436861" w:rsidDel="000D3A40" w:rsidRDefault="00436861" w:rsidP="002378FD">
      <w:pPr>
        <w:pStyle w:val="Body"/>
        <w:jc w:val="center"/>
        <w:rPr>
          <w:del w:id="430" w:author="João Manuel Ginja Ramalho" w:date="2021-11-05T18:45:00Z"/>
          <w:rFonts w:ascii="Times New Roman" w:hAnsi="Times New Roman" w:cs="Times New Roman"/>
          <w:iCs/>
          <w:color w:val="auto"/>
          <w:sz w:val="24"/>
          <w:szCs w:val="24"/>
          <w:lang w:val="en-US"/>
        </w:rPr>
      </w:pPr>
    </w:p>
    <w:p w14:paraId="1248D0D2" w14:textId="77777777" w:rsidR="00F13B40" w:rsidDel="000D3A40" w:rsidRDefault="00F13B40" w:rsidP="002378FD">
      <w:pPr>
        <w:pStyle w:val="Body"/>
        <w:jc w:val="center"/>
        <w:rPr>
          <w:del w:id="431" w:author="João Manuel Ginja Ramalho" w:date="2021-11-05T18:45:00Z"/>
          <w:rFonts w:ascii="Times New Roman" w:hAnsi="Times New Roman" w:cs="Times New Roman"/>
          <w:iCs/>
          <w:color w:val="auto"/>
          <w:sz w:val="24"/>
          <w:szCs w:val="24"/>
          <w:lang w:val="en-US"/>
        </w:rPr>
      </w:pPr>
    </w:p>
    <w:p w14:paraId="63A9954A" w14:textId="55A36300" w:rsidR="000D3A40" w:rsidRPr="000D3A40" w:rsidRDefault="000D3A40" w:rsidP="000D3A40">
      <w:pPr>
        <w:pStyle w:val="Body"/>
        <w:numPr>
          <w:ilvl w:val="0"/>
          <w:numId w:val="9"/>
        </w:numPr>
        <w:spacing w:before="120" w:after="120"/>
        <w:ind w:left="0"/>
        <w:rPr>
          <w:ins w:id="432" w:author="João Manuel Ginja Ramalho" w:date="2021-11-05T18:41:00Z"/>
          <w:lang w:val="en-GB"/>
        </w:rPr>
      </w:pPr>
      <w:ins w:id="433" w:author="João Manuel Ginja Ramalho" w:date="2021-11-05T18:46:00Z">
        <w:r w:rsidRPr="00B51970">
          <w:rPr>
            <w:lang w:val="en-US"/>
          </w:rPr>
          <w:t>The reasons for the observed differences are that with the presence of early stopping, an evaluation (with a validation split) is made each iteration, so the stopping criteria might involuntarily exclude crucial parts of the dataset. On the other hand, due to the stopping criteria, overfitting can be diminished, but in our specific case, it appears that the stopping criteria generates underfitting.</w:t>
        </w:r>
      </w:ins>
      <w:ins w:id="434" w:author="João Manuel Ginja Ramalho" w:date="2021-11-05T18:41:00Z">
        <w:r w:rsidRPr="000D3A40">
          <w:rPr>
            <w:lang w:val="en-US"/>
          </w:rPr>
          <w:br/>
        </w:r>
        <w:r w:rsidRPr="000D3A40">
          <w:rPr>
            <w:lang w:val="en-US"/>
          </w:rPr>
          <w:lastRenderedPageBreak/>
          <w:br/>
        </w:r>
        <w:r>
          <w:rPr>
            <w:noProof/>
          </w:rPr>
          <w:drawing>
            <wp:inline distT="0" distB="0" distL="0" distR="0" wp14:anchorId="09C35DE7" wp14:editId="26F60BA2">
              <wp:extent cx="6286500" cy="2733040"/>
              <wp:effectExtent l="0" t="0" r="0" b="0"/>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2733040"/>
                      </a:xfrm>
                      <a:prstGeom prst="rect">
                        <a:avLst/>
                      </a:prstGeom>
                      <a:noFill/>
                      <a:ln>
                        <a:noFill/>
                      </a:ln>
                    </pic:spPr>
                  </pic:pic>
                </a:graphicData>
              </a:graphic>
            </wp:inline>
          </w:drawing>
        </w:r>
      </w:ins>
    </w:p>
    <w:p w14:paraId="7BD1123E" w14:textId="77777777" w:rsidR="000D3A40" w:rsidRDefault="000D3A40" w:rsidP="000D3A40">
      <w:pPr>
        <w:pStyle w:val="Body"/>
        <w:numPr>
          <w:ilvl w:val="0"/>
          <w:numId w:val="9"/>
        </w:numPr>
        <w:spacing w:before="120" w:after="120"/>
        <w:ind w:left="0"/>
        <w:rPr>
          <w:ins w:id="435" w:author="João Manuel Ginja Ramalho" w:date="2021-11-05T18:41:00Z"/>
          <w:lang w:val="en-US"/>
        </w:rPr>
      </w:pPr>
      <w:ins w:id="436" w:author="João Manuel Ginja Ramalho" w:date="2021-11-05T18:41:00Z">
        <w:r>
          <w:rPr>
            <w:noProof/>
            <w:lang w:val="en-US"/>
          </w:rPr>
          <w:drawing>
            <wp:anchor distT="0" distB="0" distL="114300" distR="114300" simplePos="0" relativeHeight="251659264" behindDoc="0" locked="0" layoutInCell="1" allowOverlap="1" wp14:anchorId="48291FD7" wp14:editId="6CB75AB6">
              <wp:simplePos x="0" y="0"/>
              <wp:positionH relativeFrom="column">
                <wp:posOffset>906780</wp:posOffset>
              </wp:positionH>
              <wp:positionV relativeFrom="paragraph">
                <wp:posOffset>271145</wp:posOffset>
              </wp:positionV>
              <wp:extent cx="3970020" cy="2977515"/>
              <wp:effectExtent l="0" t="0" r="0" b="0"/>
              <wp:wrapTopAndBottom/>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0020" cy="2977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The boxplots computed were the following:</w:t>
        </w:r>
        <w:r>
          <w:rPr>
            <w:lang w:val="en-US"/>
          </w:rPr>
          <w:br/>
        </w:r>
        <w:r>
          <w:rPr>
            <w:lang w:val="en-US"/>
          </w:rPr>
          <w:br/>
          <w:t>The strategies we identified to minimize the observed error are:</w:t>
        </w:r>
      </w:ins>
    </w:p>
    <w:p w14:paraId="1EB5D6FA" w14:textId="77777777" w:rsidR="000D3A40" w:rsidRDefault="000D3A40" w:rsidP="000D3A40">
      <w:pPr>
        <w:pStyle w:val="Body"/>
        <w:numPr>
          <w:ilvl w:val="0"/>
          <w:numId w:val="14"/>
        </w:numPr>
        <w:spacing w:before="120" w:after="120"/>
        <w:rPr>
          <w:ins w:id="437" w:author="João Manuel Ginja Ramalho" w:date="2021-11-05T18:41:00Z"/>
          <w:lang w:val="en-US"/>
        </w:rPr>
      </w:pPr>
      <w:ins w:id="438" w:author="João Manuel Ginja Ramalho" w:date="2021-11-05T18:41:00Z">
        <w:r>
          <w:rPr>
            <w:lang w:val="en-US"/>
          </w:rPr>
          <w:t>Increasing the value of regularization</w:t>
        </w:r>
      </w:ins>
    </w:p>
    <w:p w14:paraId="4104F170" w14:textId="77777777" w:rsidR="000D3A40" w:rsidRDefault="000D3A40" w:rsidP="000D3A40">
      <w:pPr>
        <w:pStyle w:val="Body"/>
        <w:numPr>
          <w:ilvl w:val="0"/>
          <w:numId w:val="14"/>
        </w:numPr>
        <w:spacing w:before="120" w:after="120"/>
        <w:rPr>
          <w:ins w:id="439" w:author="João Manuel Ginja Ramalho" w:date="2021-11-05T18:41:00Z"/>
          <w:lang w:val="en-US"/>
        </w:rPr>
      </w:pPr>
      <w:ins w:id="440" w:author="João Manuel Ginja Ramalho" w:date="2021-11-05T18:41:00Z">
        <w:r>
          <w:rPr>
            <w:lang w:val="en-US"/>
          </w:rPr>
          <w:t>Lowering the learning rate will be more reliable, at the cost of execution time</w:t>
        </w:r>
      </w:ins>
    </w:p>
    <w:p w14:paraId="75AF2D80" w14:textId="77777777" w:rsidR="000D3A40" w:rsidRDefault="000D3A40" w:rsidP="000D3A40">
      <w:pPr>
        <w:pStyle w:val="Body"/>
        <w:numPr>
          <w:ilvl w:val="0"/>
          <w:numId w:val="14"/>
        </w:numPr>
        <w:spacing w:before="120" w:after="120"/>
        <w:rPr>
          <w:ins w:id="441" w:author="João Manuel Ginja Ramalho" w:date="2021-11-05T18:41:00Z"/>
          <w:lang w:val="en-US"/>
        </w:rPr>
      </w:pPr>
      <w:ins w:id="442" w:author="João Manuel Ginja Ramalho" w:date="2021-11-05T18:41:00Z">
        <w:r>
          <w:rPr>
            <w:lang w:val="en-US"/>
          </w:rPr>
          <w:t>Changing the network complexity, namely its structure and parameters</w:t>
        </w:r>
      </w:ins>
    </w:p>
    <w:p w14:paraId="5C718335" w14:textId="77777777" w:rsidR="000D3A40" w:rsidRDefault="000D3A40" w:rsidP="000D3A40">
      <w:pPr>
        <w:pStyle w:val="Body"/>
        <w:numPr>
          <w:ilvl w:val="0"/>
          <w:numId w:val="14"/>
        </w:numPr>
        <w:spacing w:before="120" w:after="120"/>
        <w:rPr>
          <w:ins w:id="443" w:author="João Manuel Ginja Ramalho" w:date="2021-11-05T18:41:00Z"/>
          <w:lang w:val="en-US"/>
        </w:rPr>
      </w:pPr>
      <w:ins w:id="444" w:author="João Manuel Ginja Ramalho" w:date="2021-11-05T18:41:00Z">
        <w:r>
          <w:rPr>
            <w:lang w:val="en-US"/>
          </w:rPr>
          <w:t>Regarding underfitting, increasing the capacity of the network, this problem can be easily addressed</w:t>
        </w:r>
      </w:ins>
    </w:p>
    <w:p w14:paraId="04DC747E" w14:textId="77777777" w:rsidR="000D3A40" w:rsidRDefault="000D3A40">
      <w:pPr>
        <w:rPr>
          <w:ins w:id="445" w:author="João Manuel Ginja Ramalho" w:date="2021-11-05T18:43:00Z"/>
          <w:b/>
          <w:bCs/>
          <w:sz w:val="26"/>
          <w:szCs w:val="26"/>
        </w:rPr>
      </w:pPr>
    </w:p>
    <w:p w14:paraId="6D72A11B" w14:textId="77777777" w:rsidR="000D3A40" w:rsidRDefault="000D3A40" w:rsidP="000D3A40">
      <w:pPr>
        <w:pStyle w:val="Body"/>
        <w:jc w:val="center"/>
        <w:rPr>
          <w:ins w:id="446" w:author="João Manuel Ginja Ramalho" w:date="2021-11-05T18:46:00Z"/>
          <w:b/>
          <w:bCs/>
          <w:sz w:val="26"/>
          <w:szCs w:val="26"/>
          <w:lang w:val="en-US"/>
        </w:rPr>
      </w:pPr>
    </w:p>
    <w:p w14:paraId="5D083D84" w14:textId="77777777" w:rsidR="000D3A40" w:rsidRDefault="000D3A40" w:rsidP="000D3A40">
      <w:pPr>
        <w:pStyle w:val="Body"/>
        <w:jc w:val="center"/>
        <w:rPr>
          <w:ins w:id="447" w:author="João Manuel Ginja Ramalho" w:date="2021-11-05T18:46:00Z"/>
          <w:b/>
          <w:bCs/>
          <w:sz w:val="26"/>
          <w:szCs w:val="26"/>
          <w:lang w:val="en-US"/>
        </w:rPr>
      </w:pPr>
    </w:p>
    <w:p w14:paraId="0CDCA05F" w14:textId="5277E7E6" w:rsidR="000D3A40" w:rsidRPr="007F2FCB" w:rsidRDefault="000D3A40" w:rsidP="000D3A40">
      <w:pPr>
        <w:pStyle w:val="Body"/>
        <w:jc w:val="center"/>
        <w:rPr>
          <w:ins w:id="448" w:author="João Manuel Ginja Ramalho" w:date="2021-11-05T18:43:00Z"/>
          <w:b/>
          <w:bCs/>
          <w:sz w:val="26"/>
          <w:szCs w:val="26"/>
          <w:lang w:val="en-US"/>
        </w:rPr>
      </w:pPr>
      <w:ins w:id="449" w:author="João Manuel Ginja Ramalho" w:date="2021-11-05T18:43:00Z">
        <w:r w:rsidRPr="007F2FCB">
          <w:rPr>
            <w:b/>
            <w:bCs/>
            <w:sz w:val="26"/>
            <w:szCs w:val="26"/>
            <w:lang w:val="en-US"/>
          </w:rPr>
          <w:t>III. APPENDIX</w:t>
        </w:r>
      </w:ins>
    </w:p>
    <w:p w14:paraId="251E4898" w14:textId="70A05AF4"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450" w:author="João Manuel Ginja Ramalho" w:date="2021-11-05T18:43:00Z"/>
          <w:rFonts w:asciiTheme="majorHAnsi" w:eastAsia="Times New Roman" w:hAnsiTheme="majorHAnsi"/>
          <w:color w:val="000000"/>
          <w:sz w:val="22"/>
          <w:szCs w:val="22"/>
          <w:bdr w:val="none" w:sz="0" w:space="0" w:color="auto"/>
          <w:lang w:val="en-GB" w:eastAsia="en-GB"/>
          <w:rPrChange w:id="451" w:author="João Manuel Ginja Ramalho" w:date="2021-11-05T13:47:00Z">
            <w:rPr>
              <w:ins w:id="452" w:author="João Manuel Ginja Ramalho" w:date="2021-11-05T18:43:00Z"/>
              <w:rFonts w:ascii="Consolas" w:eastAsia="Times New Roman" w:hAnsi="Consolas"/>
              <w:color w:val="000000"/>
              <w:sz w:val="18"/>
              <w:szCs w:val="18"/>
              <w:bdr w:val="none" w:sz="0" w:space="0" w:color="auto"/>
              <w:lang w:val="en-GB" w:eastAsia="en-GB"/>
            </w:rPr>
          </w:rPrChange>
        </w:rPr>
      </w:pPr>
      <w:ins w:id="453" w:author="João Manuel Ginja Ramalho" w:date="2021-11-05T18:43:00Z">
        <w:r>
          <w:rPr>
            <w:rFonts w:asciiTheme="majorHAnsi" w:eastAsia="Times New Roman" w:hAnsiTheme="majorHAnsi"/>
            <w:color w:val="000000"/>
            <w:sz w:val="22"/>
            <w:szCs w:val="22"/>
            <w:bdr w:val="none" w:sz="0" w:space="0" w:color="auto"/>
            <w:lang w:val="en-GB" w:eastAsia="en-GB"/>
          </w:rPr>
          <w:t xml:space="preserve">Code </w:t>
        </w:r>
      </w:ins>
      <w:ins w:id="454" w:author="João Manuel Ginja Ramalho" w:date="2021-11-05T18:55:00Z">
        <w:r w:rsidR="003906C1">
          <w:rPr>
            <w:rFonts w:asciiTheme="majorHAnsi" w:eastAsia="Times New Roman" w:hAnsiTheme="majorHAnsi"/>
            <w:color w:val="000000"/>
            <w:sz w:val="22"/>
            <w:szCs w:val="22"/>
            <w:bdr w:val="none" w:sz="0" w:space="0" w:color="auto"/>
            <w:lang w:val="en-GB" w:eastAsia="en-GB"/>
          </w:rPr>
          <w:t>for</w:t>
        </w:r>
      </w:ins>
      <w:ins w:id="455" w:author="João Manuel Ginja Ramalho" w:date="2021-11-05T18:43:00Z">
        <w:r>
          <w:rPr>
            <w:rFonts w:asciiTheme="majorHAnsi" w:eastAsia="Times New Roman" w:hAnsiTheme="majorHAnsi"/>
            <w:color w:val="000000"/>
            <w:sz w:val="22"/>
            <w:szCs w:val="22"/>
            <w:bdr w:val="none" w:sz="0" w:space="0" w:color="auto"/>
            <w:lang w:val="en-GB" w:eastAsia="en-GB"/>
          </w:rPr>
          <w:t xml:space="preserve"> </w:t>
        </w:r>
      </w:ins>
      <w:ins w:id="456" w:author="João Manuel Ginja Ramalho" w:date="2021-11-05T18:47:00Z">
        <w:r>
          <w:rPr>
            <w:rFonts w:asciiTheme="majorHAnsi" w:eastAsia="Times New Roman" w:hAnsiTheme="majorHAnsi"/>
            <w:color w:val="000000"/>
            <w:sz w:val="22"/>
            <w:szCs w:val="22"/>
            <w:bdr w:val="none" w:sz="0" w:space="0" w:color="auto"/>
            <w:lang w:val="en-GB" w:eastAsia="en-GB"/>
          </w:rPr>
          <w:t xml:space="preserve">question </w:t>
        </w:r>
      </w:ins>
      <w:ins w:id="457" w:author="João Manuel Ginja Ramalho" w:date="2021-11-05T18:43:00Z">
        <w:r>
          <w:rPr>
            <w:rFonts w:asciiTheme="majorHAnsi" w:eastAsia="Times New Roman" w:hAnsiTheme="majorHAnsi"/>
            <w:color w:val="000000"/>
            <w:sz w:val="22"/>
            <w:szCs w:val="22"/>
            <w:bdr w:val="none" w:sz="0" w:space="0" w:color="auto"/>
            <w:lang w:val="en-GB" w:eastAsia="en-GB"/>
          </w:rPr>
          <w:t>2</w:t>
        </w:r>
      </w:ins>
    </w:p>
    <w:p w14:paraId="15D3B953"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458" w:author="João Manuel Ginja Ramalho" w:date="2021-11-05T18:43:00Z"/>
          <w:rFonts w:ascii="Consolas" w:eastAsia="Times New Roman" w:hAnsi="Consolas"/>
          <w:color w:val="000000"/>
          <w:sz w:val="18"/>
          <w:szCs w:val="18"/>
          <w:bdr w:val="none" w:sz="0" w:space="0" w:color="auto"/>
          <w:lang w:val="en-GB" w:eastAsia="en-GB"/>
          <w:rPrChange w:id="459" w:author="João Manuel Ginja Ramalho" w:date="2021-11-05T13:45:00Z">
            <w:rPr>
              <w:ins w:id="460" w:author="João Manuel Ginja Ramalho" w:date="2021-11-05T18:43:00Z"/>
              <w:rFonts w:ascii="Consolas" w:eastAsia="Times New Roman" w:hAnsi="Consolas"/>
              <w:color w:val="000000"/>
              <w:bdr w:val="none" w:sz="0" w:space="0" w:color="auto"/>
              <w:lang w:val="en-GB" w:eastAsia="en-GB"/>
            </w:rPr>
          </w:rPrChange>
        </w:rPr>
      </w:pPr>
      <w:ins w:id="461" w:author="João Manuel Ginja Ramalho" w:date="2021-11-05T18:43:00Z">
        <w:r w:rsidRPr="007B3F93">
          <w:rPr>
            <w:rFonts w:ascii="Consolas" w:eastAsia="Times New Roman" w:hAnsi="Consolas"/>
            <w:color w:val="000000"/>
            <w:sz w:val="18"/>
            <w:szCs w:val="18"/>
            <w:bdr w:val="none" w:sz="0" w:space="0" w:color="auto"/>
            <w:lang w:val="en-GB" w:eastAsia="en-GB"/>
            <w:rPrChange w:id="462" w:author="João Manuel Ginja Ramalho" w:date="2021-11-05T13:45:00Z">
              <w:rPr>
                <w:rFonts w:ascii="Consolas" w:eastAsia="Times New Roman" w:hAnsi="Consolas"/>
                <w:color w:val="000000"/>
                <w:bdr w:val="none" w:sz="0" w:space="0" w:color="auto"/>
                <w:lang w:val="en-GB" w:eastAsia="en-GB"/>
              </w:rPr>
            </w:rPrChange>
          </w:rPr>
          <w:t>data = arff.loadarff(</w:t>
        </w:r>
        <w:r>
          <w:rPr>
            <w:rFonts w:ascii="Consolas" w:eastAsia="Times New Roman" w:hAnsi="Consolas"/>
            <w:color w:val="A31515"/>
            <w:sz w:val="18"/>
            <w:szCs w:val="18"/>
            <w:bdr w:val="none" w:sz="0" w:space="0" w:color="auto"/>
            <w:lang w:val="en-GB" w:eastAsia="en-GB"/>
          </w:rPr>
          <w:t>“</w:t>
        </w:r>
        <w:r w:rsidRPr="007B3F93">
          <w:rPr>
            <w:rFonts w:ascii="Consolas" w:eastAsia="Times New Roman" w:hAnsi="Consolas"/>
            <w:color w:val="A31515"/>
            <w:sz w:val="18"/>
            <w:szCs w:val="18"/>
            <w:bdr w:val="none" w:sz="0" w:space="0" w:color="auto"/>
            <w:lang w:val="en-GB" w:eastAsia="en-GB"/>
            <w:rPrChange w:id="463" w:author="João Manuel Ginja Ramalho" w:date="2021-11-05T13:45:00Z">
              <w:rPr>
                <w:rFonts w:ascii="Consolas" w:eastAsia="Times New Roman" w:hAnsi="Consolas"/>
                <w:color w:val="A31515"/>
                <w:bdr w:val="none" w:sz="0" w:space="0" w:color="auto"/>
                <w:lang w:val="en-GB" w:eastAsia="en-GB"/>
              </w:rPr>
            </w:rPrChange>
          </w:rPr>
          <w:t>C:\\Users\\print\\Downloads\\kin8nm.arff</w:t>
        </w:r>
        <w:r>
          <w:rPr>
            <w:rFonts w:ascii="Consolas" w:eastAsia="Times New Roman" w:hAnsi="Consolas"/>
            <w:color w:val="A31515"/>
            <w:sz w:val="18"/>
            <w:szCs w:val="18"/>
            <w:bdr w:val="none" w:sz="0" w:space="0" w:color="auto"/>
            <w:lang w:val="en-GB" w:eastAsia="en-GB"/>
          </w:rPr>
          <w:t>”</w:t>
        </w:r>
        <w:r w:rsidRPr="007B3F93">
          <w:rPr>
            <w:rFonts w:ascii="Consolas" w:eastAsia="Times New Roman" w:hAnsi="Consolas"/>
            <w:color w:val="000000"/>
            <w:sz w:val="18"/>
            <w:szCs w:val="18"/>
            <w:bdr w:val="none" w:sz="0" w:space="0" w:color="auto"/>
            <w:lang w:val="en-GB" w:eastAsia="en-GB"/>
            <w:rPrChange w:id="464" w:author="João Manuel Ginja Ramalho" w:date="2021-11-05T13:45:00Z">
              <w:rPr>
                <w:rFonts w:ascii="Consolas" w:eastAsia="Times New Roman" w:hAnsi="Consolas"/>
                <w:color w:val="000000"/>
                <w:bdr w:val="none" w:sz="0" w:space="0" w:color="auto"/>
                <w:lang w:val="en-GB" w:eastAsia="en-GB"/>
              </w:rPr>
            </w:rPrChange>
          </w:rPr>
          <w:t>)</w:t>
        </w:r>
      </w:ins>
    </w:p>
    <w:p w14:paraId="76797147"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465" w:author="João Manuel Ginja Ramalho" w:date="2021-11-05T18:43:00Z"/>
          <w:rFonts w:ascii="Consolas" w:eastAsia="Times New Roman" w:hAnsi="Consolas"/>
          <w:color w:val="000000"/>
          <w:sz w:val="18"/>
          <w:szCs w:val="18"/>
          <w:bdr w:val="none" w:sz="0" w:space="0" w:color="auto"/>
          <w:lang w:val="en-GB" w:eastAsia="en-GB"/>
          <w:rPrChange w:id="466" w:author="João Manuel Ginja Ramalho" w:date="2021-11-05T13:45:00Z">
            <w:rPr>
              <w:ins w:id="467" w:author="João Manuel Ginja Ramalho" w:date="2021-11-05T18:43:00Z"/>
              <w:rFonts w:ascii="Consolas" w:eastAsia="Times New Roman" w:hAnsi="Consolas"/>
              <w:color w:val="000000"/>
              <w:bdr w:val="none" w:sz="0" w:space="0" w:color="auto"/>
              <w:lang w:val="en-GB" w:eastAsia="en-GB"/>
            </w:rPr>
          </w:rPrChange>
        </w:rPr>
      </w:pPr>
      <w:ins w:id="468" w:author="João Manuel Ginja Ramalho" w:date="2021-11-05T18:43:00Z">
        <w:r w:rsidRPr="007B3F93">
          <w:rPr>
            <w:rFonts w:ascii="Consolas" w:eastAsia="Times New Roman" w:hAnsi="Consolas"/>
            <w:color w:val="000000"/>
            <w:sz w:val="18"/>
            <w:szCs w:val="18"/>
            <w:bdr w:val="none" w:sz="0" w:space="0" w:color="auto"/>
            <w:lang w:val="en-GB" w:eastAsia="en-GB"/>
            <w:rPrChange w:id="469" w:author="João Manuel Ginja Ramalho" w:date="2021-11-05T13:45:00Z">
              <w:rPr>
                <w:rFonts w:ascii="Consolas" w:eastAsia="Times New Roman" w:hAnsi="Consolas"/>
                <w:color w:val="000000"/>
                <w:bdr w:val="none" w:sz="0" w:space="0" w:color="auto"/>
                <w:lang w:val="en-GB" w:eastAsia="en-GB"/>
              </w:rPr>
            </w:rPrChange>
          </w:rPr>
          <w:t>dataset = pandas.DataFrame(data[</w:t>
        </w:r>
        <w:r w:rsidRPr="007B3F93">
          <w:rPr>
            <w:rFonts w:ascii="Consolas" w:eastAsia="Times New Roman" w:hAnsi="Consolas"/>
            <w:color w:val="098658"/>
            <w:sz w:val="18"/>
            <w:szCs w:val="18"/>
            <w:bdr w:val="none" w:sz="0" w:space="0" w:color="auto"/>
            <w:lang w:val="en-GB" w:eastAsia="en-GB"/>
            <w:rPrChange w:id="470" w:author="João Manuel Ginja Ramalho" w:date="2021-11-05T13:45:00Z">
              <w:rPr>
                <w:rFonts w:ascii="Consolas" w:eastAsia="Times New Roman" w:hAnsi="Consolas"/>
                <w:color w:val="098658"/>
                <w:bdr w:val="none" w:sz="0" w:space="0" w:color="auto"/>
                <w:lang w:val="en-GB" w:eastAsia="en-GB"/>
              </w:rPr>
            </w:rPrChange>
          </w:rPr>
          <w:t>0</w:t>
        </w:r>
        <w:r w:rsidRPr="007B3F93">
          <w:rPr>
            <w:rFonts w:ascii="Consolas" w:eastAsia="Times New Roman" w:hAnsi="Consolas"/>
            <w:color w:val="000000"/>
            <w:sz w:val="18"/>
            <w:szCs w:val="18"/>
            <w:bdr w:val="none" w:sz="0" w:space="0" w:color="auto"/>
            <w:lang w:val="en-GB" w:eastAsia="en-GB"/>
            <w:rPrChange w:id="471" w:author="João Manuel Ginja Ramalho" w:date="2021-11-05T13:45:00Z">
              <w:rPr>
                <w:rFonts w:ascii="Consolas" w:eastAsia="Times New Roman" w:hAnsi="Consolas"/>
                <w:color w:val="000000"/>
                <w:bdr w:val="none" w:sz="0" w:space="0" w:color="auto"/>
                <w:lang w:val="en-GB" w:eastAsia="en-GB"/>
              </w:rPr>
            </w:rPrChange>
          </w:rPr>
          <w:t>])</w:t>
        </w:r>
      </w:ins>
    </w:p>
    <w:p w14:paraId="2BFB9F9D"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472" w:author="João Manuel Ginja Ramalho" w:date="2021-11-05T18:43:00Z"/>
          <w:rFonts w:ascii="Consolas" w:eastAsia="Times New Roman" w:hAnsi="Consolas"/>
          <w:color w:val="000000"/>
          <w:sz w:val="18"/>
          <w:szCs w:val="18"/>
          <w:bdr w:val="none" w:sz="0" w:space="0" w:color="auto"/>
          <w:lang w:val="en-GB" w:eastAsia="en-GB"/>
          <w:rPrChange w:id="473" w:author="João Manuel Ginja Ramalho" w:date="2021-11-05T13:45:00Z">
            <w:rPr>
              <w:ins w:id="474" w:author="João Manuel Ginja Ramalho" w:date="2021-11-05T18:43:00Z"/>
              <w:rFonts w:ascii="Consolas" w:eastAsia="Times New Roman" w:hAnsi="Consolas"/>
              <w:color w:val="000000"/>
              <w:bdr w:val="none" w:sz="0" w:space="0" w:color="auto"/>
              <w:lang w:val="en-GB" w:eastAsia="en-GB"/>
            </w:rPr>
          </w:rPrChange>
        </w:rPr>
      </w:pPr>
    </w:p>
    <w:p w14:paraId="6F271662"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475" w:author="João Manuel Ginja Ramalho" w:date="2021-11-05T18:43:00Z"/>
          <w:rFonts w:ascii="Consolas" w:eastAsia="Times New Roman" w:hAnsi="Consolas"/>
          <w:color w:val="000000"/>
          <w:sz w:val="18"/>
          <w:szCs w:val="18"/>
          <w:bdr w:val="none" w:sz="0" w:space="0" w:color="auto"/>
          <w:lang w:val="en-GB" w:eastAsia="en-GB"/>
          <w:rPrChange w:id="476" w:author="João Manuel Ginja Ramalho" w:date="2021-11-05T13:45:00Z">
            <w:rPr>
              <w:ins w:id="477" w:author="João Manuel Ginja Ramalho" w:date="2021-11-05T18:43:00Z"/>
              <w:rFonts w:ascii="Consolas" w:eastAsia="Times New Roman" w:hAnsi="Consolas"/>
              <w:color w:val="000000"/>
              <w:bdr w:val="none" w:sz="0" w:space="0" w:color="auto"/>
              <w:lang w:val="en-GB" w:eastAsia="en-GB"/>
            </w:rPr>
          </w:rPrChange>
        </w:rPr>
      </w:pPr>
      <w:ins w:id="478" w:author="João Manuel Ginja Ramalho" w:date="2021-11-05T18:43:00Z">
        <w:r w:rsidRPr="007B3F93">
          <w:rPr>
            <w:rFonts w:ascii="Consolas" w:eastAsia="Times New Roman" w:hAnsi="Consolas"/>
            <w:color w:val="000000"/>
            <w:sz w:val="18"/>
            <w:szCs w:val="18"/>
            <w:bdr w:val="none" w:sz="0" w:space="0" w:color="auto"/>
            <w:lang w:val="en-GB" w:eastAsia="en-GB"/>
            <w:rPrChange w:id="479" w:author="João Manuel Ginja Ramalho" w:date="2021-11-05T13:45:00Z">
              <w:rPr>
                <w:rFonts w:ascii="Consolas" w:eastAsia="Times New Roman" w:hAnsi="Consolas"/>
                <w:color w:val="000000"/>
                <w:bdr w:val="none" w:sz="0" w:space="0" w:color="auto"/>
                <w:lang w:val="en-GB" w:eastAsia="en-GB"/>
              </w:rPr>
            </w:rPrChange>
          </w:rPr>
          <w:t>inputs = dataset.drop(columns=[</w:t>
        </w:r>
        <w:r>
          <w:rPr>
            <w:rFonts w:ascii="Consolas" w:eastAsia="Times New Roman" w:hAnsi="Consolas"/>
            <w:color w:val="A31515"/>
            <w:sz w:val="18"/>
            <w:szCs w:val="18"/>
            <w:bdr w:val="none" w:sz="0" w:space="0" w:color="auto"/>
            <w:lang w:val="en-GB" w:eastAsia="en-GB"/>
          </w:rPr>
          <w:t>“</w:t>
        </w:r>
        <w:r w:rsidRPr="007B3F93">
          <w:rPr>
            <w:rFonts w:ascii="Consolas" w:eastAsia="Times New Roman" w:hAnsi="Consolas"/>
            <w:color w:val="A31515"/>
            <w:sz w:val="18"/>
            <w:szCs w:val="18"/>
            <w:bdr w:val="none" w:sz="0" w:space="0" w:color="auto"/>
            <w:lang w:val="en-GB" w:eastAsia="en-GB"/>
            <w:rPrChange w:id="480" w:author="João Manuel Ginja Ramalho" w:date="2021-11-05T13:45:00Z">
              <w:rPr>
                <w:rFonts w:ascii="Consolas" w:eastAsia="Times New Roman" w:hAnsi="Consolas"/>
                <w:color w:val="A31515"/>
                <w:bdr w:val="none" w:sz="0" w:space="0" w:color="auto"/>
                <w:lang w:val="en-GB" w:eastAsia="en-GB"/>
              </w:rPr>
            </w:rPrChange>
          </w:rPr>
          <w:t>y</w:t>
        </w:r>
        <w:r>
          <w:rPr>
            <w:rFonts w:ascii="Consolas" w:eastAsia="Times New Roman" w:hAnsi="Consolas"/>
            <w:color w:val="A31515"/>
            <w:sz w:val="18"/>
            <w:szCs w:val="18"/>
            <w:bdr w:val="none" w:sz="0" w:space="0" w:color="auto"/>
            <w:lang w:val="en-GB" w:eastAsia="en-GB"/>
          </w:rPr>
          <w:t>”</w:t>
        </w:r>
        <w:r w:rsidRPr="007B3F93">
          <w:rPr>
            <w:rFonts w:ascii="Consolas" w:eastAsia="Times New Roman" w:hAnsi="Consolas"/>
            <w:color w:val="000000"/>
            <w:sz w:val="18"/>
            <w:szCs w:val="18"/>
            <w:bdr w:val="none" w:sz="0" w:space="0" w:color="auto"/>
            <w:lang w:val="en-GB" w:eastAsia="en-GB"/>
            <w:rPrChange w:id="481" w:author="João Manuel Ginja Ramalho" w:date="2021-11-05T13:45:00Z">
              <w:rPr>
                <w:rFonts w:ascii="Consolas" w:eastAsia="Times New Roman" w:hAnsi="Consolas"/>
                <w:color w:val="000000"/>
                <w:bdr w:val="none" w:sz="0" w:space="0" w:color="auto"/>
                <w:lang w:val="en-GB" w:eastAsia="en-GB"/>
              </w:rPr>
            </w:rPrChange>
          </w:rPr>
          <w:t>]).values</w:t>
        </w:r>
      </w:ins>
    </w:p>
    <w:p w14:paraId="4992B153"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482" w:author="João Manuel Ginja Ramalho" w:date="2021-11-05T18:43:00Z"/>
          <w:rFonts w:ascii="Consolas" w:eastAsia="Times New Roman" w:hAnsi="Consolas"/>
          <w:color w:val="000000"/>
          <w:sz w:val="18"/>
          <w:szCs w:val="18"/>
          <w:bdr w:val="none" w:sz="0" w:space="0" w:color="auto"/>
          <w:lang w:val="en-GB" w:eastAsia="en-GB"/>
          <w:rPrChange w:id="483" w:author="João Manuel Ginja Ramalho" w:date="2021-11-05T13:45:00Z">
            <w:rPr>
              <w:ins w:id="484" w:author="João Manuel Ginja Ramalho" w:date="2021-11-05T18:43:00Z"/>
              <w:rFonts w:ascii="Consolas" w:eastAsia="Times New Roman" w:hAnsi="Consolas"/>
              <w:color w:val="000000"/>
              <w:bdr w:val="none" w:sz="0" w:space="0" w:color="auto"/>
              <w:lang w:val="en-GB" w:eastAsia="en-GB"/>
            </w:rPr>
          </w:rPrChange>
        </w:rPr>
      </w:pPr>
      <w:ins w:id="485" w:author="João Manuel Ginja Ramalho" w:date="2021-11-05T18:43:00Z">
        <w:r w:rsidRPr="007B3F93">
          <w:rPr>
            <w:rFonts w:ascii="Consolas" w:eastAsia="Times New Roman" w:hAnsi="Consolas"/>
            <w:color w:val="000000"/>
            <w:sz w:val="18"/>
            <w:szCs w:val="18"/>
            <w:bdr w:val="none" w:sz="0" w:space="0" w:color="auto"/>
            <w:lang w:val="en-GB" w:eastAsia="en-GB"/>
            <w:rPrChange w:id="486" w:author="João Manuel Ginja Ramalho" w:date="2021-11-05T13:45:00Z">
              <w:rPr>
                <w:rFonts w:ascii="Consolas" w:eastAsia="Times New Roman" w:hAnsi="Consolas"/>
                <w:color w:val="000000"/>
                <w:bdr w:val="none" w:sz="0" w:space="0" w:color="auto"/>
                <w:lang w:val="en-GB" w:eastAsia="en-GB"/>
              </w:rPr>
            </w:rPrChange>
          </w:rPr>
          <w:t>outputs = dataset[</w:t>
        </w:r>
        <w:r>
          <w:rPr>
            <w:rFonts w:ascii="Consolas" w:eastAsia="Times New Roman" w:hAnsi="Consolas"/>
            <w:color w:val="A31515"/>
            <w:sz w:val="18"/>
            <w:szCs w:val="18"/>
            <w:bdr w:val="none" w:sz="0" w:space="0" w:color="auto"/>
            <w:lang w:val="en-GB" w:eastAsia="en-GB"/>
          </w:rPr>
          <w:t>“</w:t>
        </w:r>
        <w:r w:rsidRPr="007B3F93">
          <w:rPr>
            <w:rFonts w:ascii="Consolas" w:eastAsia="Times New Roman" w:hAnsi="Consolas"/>
            <w:color w:val="A31515"/>
            <w:sz w:val="18"/>
            <w:szCs w:val="18"/>
            <w:bdr w:val="none" w:sz="0" w:space="0" w:color="auto"/>
            <w:lang w:val="en-GB" w:eastAsia="en-GB"/>
            <w:rPrChange w:id="487" w:author="João Manuel Ginja Ramalho" w:date="2021-11-05T13:45:00Z">
              <w:rPr>
                <w:rFonts w:ascii="Consolas" w:eastAsia="Times New Roman" w:hAnsi="Consolas"/>
                <w:color w:val="A31515"/>
                <w:bdr w:val="none" w:sz="0" w:space="0" w:color="auto"/>
                <w:lang w:val="en-GB" w:eastAsia="en-GB"/>
              </w:rPr>
            </w:rPrChange>
          </w:rPr>
          <w:t>y</w:t>
        </w:r>
        <w:r>
          <w:rPr>
            <w:rFonts w:ascii="Consolas" w:eastAsia="Times New Roman" w:hAnsi="Consolas"/>
            <w:color w:val="A31515"/>
            <w:sz w:val="18"/>
            <w:szCs w:val="18"/>
            <w:bdr w:val="none" w:sz="0" w:space="0" w:color="auto"/>
            <w:lang w:val="en-GB" w:eastAsia="en-GB"/>
          </w:rPr>
          <w:t>”</w:t>
        </w:r>
        <w:r w:rsidRPr="007B3F93">
          <w:rPr>
            <w:rFonts w:ascii="Consolas" w:eastAsia="Times New Roman" w:hAnsi="Consolas"/>
            <w:color w:val="000000"/>
            <w:sz w:val="18"/>
            <w:szCs w:val="18"/>
            <w:bdr w:val="none" w:sz="0" w:space="0" w:color="auto"/>
            <w:lang w:val="en-GB" w:eastAsia="en-GB"/>
            <w:rPrChange w:id="488" w:author="João Manuel Ginja Ramalho" w:date="2021-11-05T13:45:00Z">
              <w:rPr>
                <w:rFonts w:ascii="Consolas" w:eastAsia="Times New Roman" w:hAnsi="Consolas"/>
                <w:color w:val="000000"/>
                <w:bdr w:val="none" w:sz="0" w:space="0" w:color="auto"/>
                <w:lang w:val="en-GB" w:eastAsia="en-GB"/>
              </w:rPr>
            </w:rPrChange>
          </w:rPr>
          <w:t>].values</w:t>
        </w:r>
      </w:ins>
    </w:p>
    <w:p w14:paraId="1BA9A395"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489" w:author="João Manuel Ginja Ramalho" w:date="2021-11-05T18:43:00Z"/>
          <w:rFonts w:ascii="Consolas" w:eastAsia="Times New Roman" w:hAnsi="Consolas"/>
          <w:color w:val="000000"/>
          <w:sz w:val="18"/>
          <w:szCs w:val="18"/>
          <w:bdr w:val="none" w:sz="0" w:space="0" w:color="auto"/>
          <w:lang w:val="en-GB" w:eastAsia="en-GB"/>
          <w:rPrChange w:id="490" w:author="João Manuel Ginja Ramalho" w:date="2021-11-05T13:45:00Z">
            <w:rPr>
              <w:ins w:id="491" w:author="João Manuel Ginja Ramalho" w:date="2021-11-05T18:43:00Z"/>
              <w:rFonts w:ascii="Consolas" w:eastAsia="Times New Roman" w:hAnsi="Consolas"/>
              <w:color w:val="000000"/>
              <w:bdr w:val="none" w:sz="0" w:space="0" w:color="auto"/>
              <w:lang w:val="en-GB" w:eastAsia="en-GB"/>
            </w:rPr>
          </w:rPrChange>
        </w:rPr>
      </w:pPr>
    </w:p>
    <w:p w14:paraId="55F54A38"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492" w:author="João Manuel Ginja Ramalho" w:date="2021-11-05T18:43:00Z"/>
          <w:rFonts w:ascii="Consolas" w:eastAsia="Times New Roman" w:hAnsi="Consolas"/>
          <w:color w:val="000000"/>
          <w:sz w:val="18"/>
          <w:szCs w:val="18"/>
          <w:bdr w:val="none" w:sz="0" w:space="0" w:color="auto"/>
          <w:lang w:val="en-GB" w:eastAsia="en-GB"/>
          <w:rPrChange w:id="493" w:author="João Manuel Ginja Ramalho" w:date="2021-11-05T13:45:00Z">
            <w:rPr>
              <w:ins w:id="494" w:author="João Manuel Ginja Ramalho" w:date="2021-11-05T18:43:00Z"/>
              <w:rFonts w:ascii="Consolas" w:eastAsia="Times New Roman" w:hAnsi="Consolas"/>
              <w:color w:val="000000"/>
              <w:bdr w:val="none" w:sz="0" w:space="0" w:color="auto"/>
              <w:lang w:val="en-GB" w:eastAsia="en-GB"/>
            </w:rPr>
          </w:rPrChange>
        </w:rPr>
      </w:pPr>
      <w:ins w:id="495" w:author="João Manuel Ginja Ramalho" w:date="2021-11-05T18:43:00Z">
        <w:r w:rsidRPr="007B3F93">
          <w:rPr>
            <w:rFonts w:ascii="Consolas" w:eastAsia="Times New Roman" w:hAnsi="Consolas"/>
            <w:color w:val="000000"/>
            <w:sz w:val="18"/>
            <w:szCs w:val="18"/>
            <w:bdr w:val="none" w:sz="0" w:space="0" w:color="auto"/>
            <w:lang w:val="en-GB" w:eastAsia="en-GB"/>
            <w:rPrChange w:id="496" w:author="João Manuel Ginja Ramalho" w:date="2021-11-05T13:45:00Z">
              <w:rPr>
                <w:rFonts w:ascii="Consolas" w:eastAsia="Times New Roman" w:hAnsi="Consolas"/>
                <w:color w:val="000000"/>
                <w:bdr w:val="none" w:sz="0" w:space="0" w:color="auto"/>
                <w:lang w:val="en-GB" w:eastAsia="en-GB"/>
              </w:rPr>
            </w:rPrChange>
          </w:rPr>
          <w:t>predictions1 = np.ndarray(shape = (</w:t>
        </w:r>
        <w:r w:rsidRPr="007B3F93">
          <w:rPr>
            <w:rFonts w:ascii="Consolas" w:eastAsia="Times New Roman" w:hAnsi="Consolas"/>
            <w:color w:val="098658"/>
            <w:sz w:val="18"/>
            <w:szCs w:val="18"/>
            <w:bdr w:val="none" w:sz="0" w:space="0" w:color="auto"/>
            <w:lang w:val="en-GB" w:eastAsia="en-GB"/>
            <w:rPrChange w:id="497" w:author="João Manuel Ginja Ramalho" w:date="2021-11-05T13:45:00Z">
              <w:rPr>
                <w:rFonts w:ascii="Consolas" w:eastAsia="Times New Roman" w:hAnsi="Consolas"/>
                <w:color w:val="098658"/>
                <w:bdr w:val="none" w:sz="0" w:space="0" w:color="auto"/>
                <w:lang w:val="en-GB" w:eastAsia="en-GB"/>
              </w:rPr>
            </w:rPrChange>
          </w:rPr>
          <w:t>0</w:t>
        </w:r>
        <w:r w:rsidRPr="007B3F93">
          <w:rPr>
            <w:rFonts w:ascii="Consolas" w:eastAsia="Times New Roman" w:hAnsi="Consolas"/>
            <w:color w:val="000000"/>
            <w:sz w:val="18"/>
            <w:szCs w:val="18"/>
            <w:bdr w:val="none" w:sz="0" w:space="0" w:color="auto"/>
            <w:lang w:val="en-GB" w:eastAsia="en-GB"/>
            <w:rPrChange w:id="498" w:author="João Manuel Ginja Ramalho" w:date="2021-11-05T13:45:00Z">
              <w:rPr>
                <w:rFonts w:ascii="Consolas" w:eastAsia="Times New Roman" w:hAnsi="Consolas"/>
                <w:color w:val="000000"/>
                <w:bdr w:val="none" w:sz="0" w:space="0" w:color="auto"/>
                <w:lang w:val="en-GB" w:eastAsia="en-GB"/>
              </w:rPr>
            </w:rPrChange>
          </w:rPr>
          <w:t>,))</w:t>
        </w:r>
      </w:ins>
    </w:p>
    <w:p w14:paraId="3E2D1DEF"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499" w:author="João Manuel Ginja Ramalho" w:date="2021-11-05T18:43:00Z"/>
          <w:rFonts w:ascii="Consolas" w:eastAsia="Times New Roman" w:hAnsi="Consolas"/>
          <w:color w:val="000000"/>
          <w:sz w:val="18"/>
          <w:szCs w:val="18"/>
          <w:bdr w:val="none" w:sz="0" w:space="0" w:color="auto"/>
          <w:lang w:val="en-GB" w:eastAsia="en-GB"/>
          <w:rPrChange w:id="500" w:author="João Manuel Ginja Ramalho" w:date="2021-11-05T13:45:00Z">
            <w:rPr>
              <w:ins w:id="501" w:author="João Manuel Ginja Ramalho" w:date="2021-11-05T18:43:00Z"/>
              <w:rFonts w:ascii="Consolas" w:eastAsia="Times New Roman" w:hAnsi="Consolas"/>
              <w:color w:val="000000"/>
              <w:bdr w:val="none" w:sz="0" w:space="0" w:color="auto"/>
              <w:lang w:val="en-GB" w:eastAsia="en-GB"/>
            </w:rPr>
          </w:rPrChange>
        </w:rPr>
      </w:pPr>
      <w:ins w:id="502" w:author="João Manuel Ginja Ramalho" w:date="2021-11-05T18:43:00Z">
        <w:r w:rsidRPr="007B3F93">
          <w:rPr>
            <w:rFonts w:ascii="Consolas" w:eastAsia="Times New Roman" w:hAnsi="Consolas"/>
            <w:color w:val="000000"/>
            <w:sz w:val="18"/>
            <w:szCs w:val="18"/>
            <w:bdr w:val="none" w:sz="0" w:space="0" w:color="auto"/>
            <w:lang w:val="en-GB" w:eastAsia="en-GB"/>
            <w:rPrChange w:id="503" w:author="João Manuel Ginja Ramalho" w:date="2021-11-05T13:45:00Z">
              <w:rPr>
                <w:rFonts w:ascii="Consolas" w:eastAsia="Times New Roman" w:hAnsi="Consolas"/>
                <w:color w:val="000000"/>
                <w:bdr w:val="none" w:sz="0" w:space="0" w:color="auto"/>
                <w:lang w:val="en-GB" w:eastAsia="en-GB"/>
              </w:rPr>
            </w:rPrChange>
          </w:rPr>
          <w:t>predictions2 = np.ndarray(shape = (</w:t>
        </w:r>
        <w:r w:rsidRPr="007B3F93">
          <w:rPr>
            <w:rFonts w:ascii="Consolas" w:eastAsia="Times New Roman" w:hAnsi="Consolas"/>
            <w:color w:val="098658"/>
            <w:sz w:val="18"/>
            <w:szCs w:val="18"/>
            <w:bdr w:val="none" w:sz="0" w:space="0" w:color="auto"/>
            <w:lang w:val="en-GB" w:eastAsia="en-GB"/>
            <w:rPrChange w:id="504" w:author="João Manuel Ginja Ramalho" w:date="2021-11-05T13:45:00Z">
              <w:rPr>
                <w:rFonts w:ascii="Consolas" w:eastAsia="Times New Roman" w:hAnsi="Consolas"/>
                <w:color w:val="098658"/>
                <w:bdr w:val="none" w:sz="0" w:space="0" w:color="auto"/>
                <w:lang w:val="en-GB" w:eastAsia="en-GB"/>
              </w:rPr>
            </w:rPrChange>
          </w:rPr>
          <w:t>0</w:t>
        </w:r>
        <w:r w:rsidRPr="007B3F93">
          <w:rPr>
            <w:rFonts w:ascii="Consolas" w:eastAsia="Times New Roman" w:hAnsi="Consolas"/>
            <w:color w:val="000000"/>
            <w:sz w:val="18"/>
            <w:szCs w:val="18"/>
            <w:bdr w:val="none" w:sz="0" w:space="0" w:color="auto"/>
            <w:lang w:val="en-GB" w:eastAsia="en-GB"/>
            <w:rPrChange w:id="505" w:author="João Manuel Ginja Ramalho" w:date="2021-11-05T13:45:00Z">
              <w:rPr>
                <w:rFonts w:ascii="Consolas" w:eastAsia="Times New Roman" w:hAnsi="Consolas"/>
                <w:color w:val="000000"/>
                <w:bdr w:val="none" w:sz="0" w:space="0" w:color="auto"/>
                <w:lang w:val="en-GB" w:eastAsia="en-GB"/>
              </w:rPr>
            </w:rPrChange>
          </w:rPr>
          <w:t>,))</w:t>
        </w:r>
      </w:ins>
    </w:p>
    <w:p w14:paraId="63E240A0"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506" w:author="João Manuel Ginja Ramalho" w:date="2021-11-05T18:43:00Z"/>
          <w:rFonts w:ascii="Consolas" w:eastAsia="Times New Roman" w:hAnsi="Consolas"/>
          <w:color w:val="000000"/>
          <w:sz w:val="18"/>
          <w:szCs w:val="18"/>
          <w:bdr w:val="none" w:sz="0" w:space="0" w:color="auto"/>
          <w:lang w:val="en-GB" w:eastAsia="en-GB"/>
          <w:rPrChange w:id="507" w:author="João Manuel Ginja Ramalho" w:date="2021-11-05T13:45:00Z">
            <w:rPr>
              <w:ins w:id="508" w:author="João Manuel Ginja Ramalho" w:date="2021-11-05T18:43:00Z"/>
              <w:rFonts w:ascii="Consolas" w:eastAsia="Times New Roman" w:hAnsi="Consolas"/>
              <w:color w:val="000000"/>
              <w:bdr w:val="none" w:sz="0" w:space="0" w:color="auto"/>
              <w:lang w:val="en-GB" w:eastAsia="en-GB"/>
            </w:rPr>
          </w:rPrChange>
        </w:rPr>
      </w:pPr>
      <w:ins w:id="509" w:author="João Manuel Ginja Ramalho" w:date="2021-11-05T18:43:00Z">
        <w:r w:rsidRPr="007B3F93">
          <w:rPr>
            <w:rFonts w:ascii="Consolas" w:eastAsia="Times New Roman" w:hAnsi="Consolas"/>
            <w:color w:val="000000"/>
            <w:sz w:val="18"/>
            <w:szCs w:val="18"/>
            <w:bdr w:val="none" w:sz="0" w:space="0" w:color="auto"/>
            <w:lang w:val="en-GB" w:eastAsia="en-GB"/>
            <w:rPrChange w:id="510" w:author="João Manuel Ginja Ramalho" w:date="2021-11-05T13:45:00Z">
              <w:rPr>
                <w:rFonts w:ascii="Consolas" w:eastAsia="Times New Roman" w:hAnsi="Consolas"/>
                <w:color w:val="000000"/>
                <w:bdr w:val="none" w:sz="0" w:space="0" w:color="auto"/>
                <w:lang w:val="en-GB" w:eastAsia="en-GB"/>
              </w:rPr>
            </w:rPrChange>
          </w:rPr>
          <w:t>actual = np.ndarray(shape = (</w:t>
        </w:r>
        <w:r w:rsidRPr="007B3F93">
          <w:rPr>
            <w:rFonts w:ascii="Consolas" w:eastAsia="Times New Roman" w:hAnsi="Consolas"/>
            <w:color w:val="098658"/>
            <w:sz w:val="18"/>
            <w:szCs w:val="18"/>
            <w:bdr w:val="none" w:sz="0" w:space="0" w:color="auto"/>
            <w:lang w:val="en-GB" w:eastAsia="en-GB"/>
            <w:rPrChange w:id="511" w:author="João Manuel Ginja Ramalho" w:date="2021-11-05T13:45:00Z">
              <w:rPr>
                <w:rFonts w:ascii="Consolas" w:eastAsia="Times New Roman" w:hAnsi="Consolas"/>
                <w:color w:val="098658"/>
                <w:bdr w:val="none" w:sz="0" w:space="0" w:color="auto"/>
                <w:lang w:val="en-GB" w:eastAsia="en-GB"/>
              </w:rPr>
            </w:rPrChange>
          </w:rPr>
          <w:t>0</w:t>
        </w:r>
        <w:r w:rsidRPr="007B3F93">
          <w:rPr>
            <w:rFonts w:ascii="Consolas" w:eastAsia="Times New Roman" w:hAnsi="Consolas"/>
            <w:color w:val="000000"/>
            <w:sz w:val="18"/>
            <w:szCs w:val="18"/>
            <w:bdr w:val="none" w:sz="0" w:space="0" w:color="auto"/>
            <w:lang w:val="en-GB" w:eastAsia="en-GB"/>
            <w:rPrChange w:id="512" w:author="João Manuel Ginja Ramalho" w:date="2021-11-05T13:45:00Z">
              <w:rPr>
                <w:rFonts w:ascii="Consolas" w:eastAsia="Times New Roman" w:hAnsi="Consolas"/>
                <w:color w:val="000000"/>
                <w:bdr w:val="none" w:sz="0" w:space="0" w:color="auto"/>
                <w:lang w:val="en-GB" w:eastAsia="en-GB"/>
              </w:rPr>
            </w:rPrChange>
          </w:rPr>
          <w:t>,))</w:t>
        </w:r>
      </w:ins>
    </w:p>
    <w:p w14:paraId="79D61C0E"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513" w:author="João Manuel Ginja Ramalho" w:date="2021-11-05T18:43:00Z"/>
          <w:rFonts w:ascii="Consolas" w:eastAsia="Times New Roman" w:hAnsi="Consolas"/>
          <w:color w:val="000000"/>
          <w:sz w:val="18"/>
          <w:szCs w:val="18"/>
          <w:bdr w:val="none" w:sz="0" w:space="0" w:color="auto"/>
          <w:lang w:val="en-GB" w:eastAsia="en-GB"/>
          <w:rPrChange w:id="514" w:author="João Manuel Ginja Ramalho" w:date="2021-11-05T13:45:00Z">
            <w:rPr>
              <w:ins w:id="515" w:author="João Manuel Ginja Ramalho" w:date="2021-11-05T18:43:00Z"/>
              <w:rFonts w:ascii="Consolas" w:eastAsia="Times New Roman" w:hAnsi="Consolas"/>
              <w:color w:val="000000"/>
              <w:bdr w:val="none" w:sz="0" w:space="0" w:color="auto"/>
              <w:lang w:val="en-GB" w:eastAsia="en-GB"/>
            </w:rPr>
          </w:rPrChange>
        </w:rPr>
      </w:pPr>
    </w:p>
    <w:p w14:paraId="25FF2E70"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516" w:author="João Manuel Ginja Ramalho" w:date="2021-11-05T18:43:00Z"/>
          <w:rFonts w:ascii="Consolas" w:eastAsia="Times New Roman" w:hAnsi="Consolas"/>
          <w:color w:val="000000"/>
          <w:sz w:val="18"/>
          <w:szCs w:val="18"/>
          <w:bdr w:val="none" w:sz="0" w:space="0" w:color="auto"/>
          <w:lang w:val="en-GB" w:eastAsia="en-GB"/>
          <w:rPrChange w:id="517" w:author="João Manuel Ginja Ramalho" w:date="2021-11-05T13:45:00Z">
            <w:rPr>
              <w:ins w:id="518" w:author="João Manuel Ginja Ramalho" w:date="2021-11-05T18:43:00Z"/>
              <w:rFonts w:ascii="Consolas" w:eastAsia="Times New Roman" w:hAnsi="Consolas"/>
              <w:color w:val="000000"/>
              <w:bdr w:val="none" w:sz="0" w:space="0" w:color="auto"/>
              <w:lang w:val="en-GB" w:eastAsia="en-GB"/>
            </w:rPr>
          </w:rPrChange>
        </w:rPr>
      </w:pPr>
      <w:ins w:id="519" w:author="João Manuel Ginja Ramalho" w:date="2021-11-05T18:43:00Z">
        <w:r w:rsidRPr="007B3F93">
          <w:rPr>
            <w:rFonts w:ascii="Consolas" w:eastAsia="Times New Roman" w:hAnsi="Consolas"/>
            <w:color w:val="000000"/>
            <w:sz w:val="18"/>
            <w:szCs w:val="18"/>
            <w:bdr w:val="none" w:sz="0" w:space="0" w:color="auto"/>
            <w:lang w:val="en-GB" w:eastAsia="en-GB"/>
            <w:rPrChange w:id="520" w:author="João Manuel Ginja Ramalho" w:date="2021-11-05T13:45:00Z">
              <w:rPr>
                <w:rFonts w:ascii="Consolas" w:eastAsia="Times New Roman" w:hAnsi="Consolas"/>
                <w:color w:val="000000"/>
                <w:bdr w:val="none" w:sz="0" w:space="0" w:color="auto"/>
                <w:lang w:val="en-GB" w:eastAsia="en-GB"/>
              </w:rPr>
            </w:rPrChange>
          </w:rPr>
          <w:t>k_fold = K</w:t>
        </w:r>
        <w:r w:rsidRPr="007B3F93">
          <w:rPr>
            <w:rFonts w:ascii="Consolas" w:eastAsia="Times New Roman" w:hAnsi="Consolas"/>
            <w:color w:val="000000"/>
            <w:sz w:val="18"/>
            <w:szCs w:val="18"/>
            <w:bdr w:val="none" w:sz="0" w:space="0" w:color="auto"/>
            <w:lang w:val="en-GB" w:eastAsia="en-GB"/>
          </w:rPr>
          <w:t>f</w:t>
        </w:r>
        <w:r w:rsidRPr="007B3F93">
          <w:rPr>
            <w:rFonts w:ascii="Consolas" w:eastAsia="Times New Roman" w:hAnsi="Consolas"/>
            <w:color w:val="000000"/>
            <w:sz w:val="18"/>
            <w:szCs w:val="18"/>
            <w:bdr w:val="none" w:sz="0" w:space="0" w:color="auto"/>
            <w:lang w:val="en-GB" w:eastAsia="en-GB"/>
            <w:rPrChange w:id="521" w:author="João Manuel Ginja Ramalho" w:date="2021-11-05T13:45:00Z">
              <w:rPr>
                <w:rFonts w:ascii="Consolas" w:eastAsia="Times New Roman" w:hAnsi="Consolas"/>
                <w:color w:val="000000"/>
                <w:bdr w:val="none" w:sz="0" w:space="0" w:color="auto"/>
                <w:lang w:val="en-GB" w:eastAsia="en-GB"/>
              </w:rPr>
            </w:rPrChange>
          </w:rPr>
          <w:t>old(n_splits=</w:t>
        </w:r>
        <w:r w:rsidRPr="007B3F93">
          <w:rPr>
            <w:rFonts w:ascii="Consolas" w:eastAsia="Times New Roman" w:hAnsi="Consolas"/>
            <w:color w:val="098658"/>
            <w:sz w:val="18"/>
            <w:szCs w:val="18"/>
            <w:bdr w:val="none" w:sz="0" w:space="0" w:color="auto"/>
            <w:lang w:val="en-GB" w:eastAsia="en-GB"/>
            <w:rPrChange w:id="522" w:author="João Manuel Ginja Ramalho" w:date="2021-11-05T13:45:00Z">
              <w:rPr>
                <w:rFonts w:ascii="Consolas" w:eastAsia="Times New Roman" w:hAnsi="Consolas"/>
                <w:color w:val="098658"/>
                <w:bdr w:val="none" w:sz="0" w:space="0" w:color="auto"/>
                <w:lang w:val="en-GB" w:eastAsia="en-GB"/>
              </w:rPr>
            </w:rPrChange>
          </w:rPr>
          <w:t>5</w:t>
        </w:r>
        <w:r w:rsidRPr="007B3F93">
          <w:rPr>
            <w:rFonts w:ascii="Consolas" w:eastAsia="Times New Roman" w:hAnsi="Consolas"/>
            <w:color w:val="000000"/>
            <w:sz w:val="18"/>
            <w:szCs w:val="18"/>
            <w:bdr w:val="none" w:sz="0" w:space="0" w:color="auto"/>
            <w:lang w:val="en-GB" w:eastAsia="en-GB"/>
            <w:rPrChange w:id="523" w:author="João Manuel Ginja Ramalho" w:date="2021-11-05T13:45:00Z">
              <w:rPr>
                <w:rFonts w:ascii="Consolas" w:eastAsia="Times New Roman" w:hAnsi="Consolas"/>
                <w:color w:val="000000"/>
                <w:bdr w:val="none" w:sz="0" w:space="0" w:color="auto"/>
                <w:lang w:val="en-GB" w:eastAsia="en-GB"/>
              </w:rPr>
            </w:rPrChange>
          </w:rPr>
          <w:t xml:space="preserve">, random_state= </w:t>
        </w:r>
        <w:r w:rsidRPr="007B3F93">
          <w:rPr>
            <w:rFonts w:ascii="Consolas" w:eastAsia="Times New Roman" w:hAnsi="Consolas"/>
            <w:color w:val="098658"/>
            <w:sz w:val="18"/>
            <w:szCs w:val="18"/>
            <w:bdr w:val="none" w:sz="0" w:space="0" w:color="auto"/>
            <w:lang w:val="en-GB" w:eastAsia="en-GB"/>
            <w:rPrChange w:id="524" w:author="João Manuel Ginja Ramalho" w:date="2021-11-05T13:45:00Z">
              <w:rPr>
                <w:rFonts w:ascii="Consolas" w:eastAsia="Times New Roman" w:hAnsi="Consolas"/>
                <w:color w:val="098658"/>
                <w:bdr w:val="none" w:sz="0" w:space="0" w:color="auto"/>
                <w:lang w:val="en-GB" w:eastAsia="en-GB"/>
              </w:rPr>
            </w:rPrChange>
          </w:rPr>
          <w:t>0</w:t>
        </w:r>
        <w:r w:rsidRPr="007B3F93">
          <w:rPr>
            <w:rFonts w:ascii="Consolas" w:eastAsia="Times New Roman" w:hAnsi="Consolas"/>
            <w:color w:val="000000"/>
            <w:sz w:val="18"/>
            <w:szCs w:val="18"/>
            <w:bdr w:val="none" w:sz="0" w:space="0" w:color="auto"/>
            <w:lang w:val="en-GB" w:eastAsia="en-GB"/>
            <w:rPrChange w:id="525" w:author="João Manuel Ginja Ramalho" w:date="2021-11-05T13:45:00Z">
              <w:rPr>
                <w:rFonts w:ascii="Consolas" w:eastAsia="Times New Roman" w:hAnsi="Consolas"/>
                <w:color w:val="000000"/>
                <w:bdr w:val="none" w:sz="0" w:space="0" w:color="auto"/>
                <w:lang w:val="en-GB" w:eastAsia="en-GB"/>
              </w:rPr>
            </w:rPrChange>
          </w:rPr>
          <w:t>, shuffle=</w:t>
        </w:r>
        <w:r w:rsidRPr="007B3F93">
          <w:rPr>
            <w:rFonts w:ascii="Consolas" w:eastAsia="Times New Roman" w:hAnsi="Consolas"/>
            <w:color w:val="0000FF"/>
            <w:sz w:val="18"/>
            <w:szCs w:val="18"/>
            <w:bdr w:val="none" w:sz="0" w:space="0" w:color="auto"/>
            <w:lang w:val="en-GB" w:eastAsia="en-GB"/>
            <w:rPrChange w:id="526" w:author="João Manuel Ginja Ramalho" w:date="2021-11-05T13:45:00Z">
              <w:rPr>
                <w:rFonts w:ascii="Consolas" w:eastAsia="Times New Roman" w:hAnsi="Consolas"/>
                <w:color w:val="0000FF"/>
                <w:bdr w:val="none" w:sz="0" w:space="0" w:color="auto"/>
                <w:lang w:val="en-GB" w:eastAsia="en-GB"/>
              </w:rPr>
            </w:rPrChange>
          </w:rPr>
          <w:t>True</w:t>
        </w:r>
        <w:r w:rsidRPr="007B3F93">
          <w:rPr>
            <w:rFonts w:ascii="Consolas" w:eastAsia="Times New Roman" w:hAnsi="Consolas"/>
            <w:color w:val="000000"/>
            <w:sz w:val="18"/>
            <w:szCs w:val="18"/>
            <w:bdr w:val="none" w:sz="0" w:space="0" w:color="auto"/>
            <w:lang w:val="en-GB" w:eastAsia="en-GB"/>
            <w:rPrChange w:id="527" w:author="João Manuel Ginja Ramalho" w:date="2021-11-05T13:45:00Z">
              <w:rPr>
                <w:rFonts w:ascii="Consolas" w:eastAsia="Times New Roman" w:hAnsi="Consolas"/>
                <w:color w:val="000000"/>
                <w:bdr w:val="none" w:sz="0" w:space="0" w:color="auto"/>
                <w:lang w:val="en-GB" w:eastAsia="en-GB"/>
              </w:rPr>
            </w:rPrChange>
          </w:rPr>
          <w:t>)</w:t>
        </w:r>
      </w:ins>
    </w:p>
    <w:p w14:paraId="49A54126"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528" w:author="João Manuel Ginja Ramalho" w:date="2021-11-05T18:43:00Z"/>
          <w:rFonts w:ascii="Consolas" w:eastAsia="Times New Roman" w:hAnsi="Consolas"/>
          <w:color w:val="000000"/>
          <w:sz w:val="18"/>
          <w:szCs w:val="18"/>
          <w:bdr w:val="none" w:sz="0" w:space="0" w:color="auto"/>
          <w:lang w:val="en-GB" w:eastAsia="en-GB"/>
          <w:rPrChange w:id="529" w:author="João Manuel Ginja Ramalho" w:date="2021-11-05T13:45:00Z">
            <w:rPr>
              <w:ins w:id="530" w:author="João Manuel Ginja Ramalho" w:date="2021-11-05T18:43:00Z"/>
              <w:rFonts w:ascii="Consolas" w:eastAsia="Times New Roman" w:hAnsi="Consolas"/>
              <w:color w:val="000000"/>
              <w:bdr w:val="none" w:sz="0" w:space="0" w:color="auto"/>
              <w:lang w:val="en-GB" w:eastAsia="en-GB"/>
            </w:rPr>
          </w:rPrChange>
        </w:rPr>
      </w:pPr>
      <w:ins w:id="531" w:author="João Manuel Ginja Ramalho" w:date="2021-11-05T18:43:00Z">
        <w:r w:rsidRPr="007B3F93">
          <w:rPr>
            <w:rFonts w:ascii="Consolas" w:eastAsia="Times New Roman" w:hAnsi="Consolas"/>
            <w:color w:val="000000"/>
            <w:sz w:val="18"/>
            <w:szCs w:val="18"/>
            <w:bdr w:val="none" w:sz="0" w:space="0" w:color="auto"/>
            <w:lang w:val="en-GB" w:eastAsia="en-GB"/>
            <w:rPrChange w:id="532" w:author="João Manuel Ginja Ramalho" w:date="2021-11-05T13:45:00Z">
              <w:rPr>
                <w:rFonts w:ascii="Consolas" w:eastAsia="Times New Roman" w:hAnsi="Consolas"/>
                <w:color w:val="000000"/>
                <w:bdr w:val="none" w:sz="0" w:space="0" w:color="auto"/>
                <w:lang w:val="en-GB" w:eastAsia="en-GB"/>
              </w:rPr>
            </w:rPrChange>
          </w:rPr>
          <w:t xml:space="preserve">classifier1 = MLPRegressor(alpha = </w:t>
        </w:r>
        <w:r w:rsidRPr="007B3F93">
          <w:rPr>
            <w:rFonts w:ascii="Consolas" w:eastAsia="Times New Roman" w:hAnsi="Consolas"/>
            <w:color w:val="098658"/>
            <w:sz w:val="18"/>
            <w:szCs w:val="18"/>
            <w:bdr w:val="none" w:sz="0" w:space="0" w:color="auto"/>
            <w:lang w:val="en-GB" w:eastAsia="en-GB"/>
            <w:rPrChange w:id="533" w:author="João Manuel Ginja Ramalho" w:date="2021-11-05T13:45:00Z">
              <w:rPr>
                <w:rFonts w:ascii="Consolas" w:eastAsia="Times New Roman" w:hAnsi="Consolas"/>
                <w:color w:val="098658"/>
                <w:bdr w:val="none" w:sz="0" w:space="0" w:color="auto"/>
                <w:lang w:val="en-GB" w:eastAsia="en-GB"/>
              </w:rPr>
            </w:rPrChange>
          </w:rPr>
          <w:t>20</w:t>
        </w:r>
        <w:r w:rsidRPr="007B3F93">
          <w:rPr>
            <w:rFonts w:ascii="Consolas" w:eastAsia="Times New Roman" w:hAnsi="Consolas"/>
            <w:color w:val="000000"/>
            <w:sz w:val="18"/>
            <w:szCs w:val="18"/>
            <w:bdr w:val="none" w:sz="0" w:space="0" w:color="auto"/>
            <w:lang w:val="en-GB" w:eastAsia="en-GB"/>
            <w:rPrChange w:id="534" w:author="João Manuel Ginja Ramalho" w:date="2021-11-05T13:45:00Z">
              <w:rPr>
                <w:rFonts w:ascii="Consolas" w:eastAsia="Times New Roman" w:hAnsi="Consolas"/>
                <w:color w:val="000000"/>
                <w:bdr w:val="none" w:sz="0" w:space="0" w:color="auto"/>
                <w:lang w:val="en-GB" w:eastAsia="en-GB"/>
              </w:rPr>
            </w:rPrChange>
          </w:rPr>
          <w:t xml:space="preserve">, activation = </w:t>
        </w:r>
        <w:r>
          <w:rPr>
            <w:rFonts w:ascii="Consolas" w:eastAsia="Times New Roman" w:hAnsi="Consolas"/>
            <w:color w:val="A31515"/>
            <w:sz w:val="18"/>
            <w:szCs w:val="18"/>
            <w:bdr w:val="none" w:sz="0" w:space="0" w:color="auto"/>
            <w:lang w:val="en-GB" w:eastAsia="en-GB"/>
          </w:rPr>
          <w:t>“</w:t>
        </w:r>
        <w:r w:rsidRPr="007B3F93">
          <w:rPr>
            <w:rFonts w:ascii="Consolas" w:eastAsia="Times New Roman" w:hAnsi="Consolas"/>
            <w:color w:val="A31515"/>
            <w:sz w:val="18"/>
            <w:szCs w:val="18"/>
            <w:bdr w:val="none" w:sz="0" w:space="0" w:color="auto"/>
            <w:lang w:val="en-GB" w:eastAsia="en-GB"/>
            <w:rPrChange w:id="535" w:author="João Manuel Ginja Ramalho" w:date="2021-11-05T13:45:00Z">
              <w:rPr>
                <w:rFonts w:ascii="Consolas" w:eastAsia="Times New Roman" w:hAnsi="Consolas"/>
                <w:color w:val="A31515"/>
                <w:bdr w:val="none" w:sz="0" w:space="0" w:color="auto"/>
                <w:lang w:val="en-GB" w:eastAsia="en-GB"/>
              </w:rPr>
            </w:rPrChange>
          </w:rPr>
          <w:t>relu</w:t>
        </w:r>
        <w:r>
          <w:rPr>
            <w:rFonts w:ascii="Consolas" w:eastAsia="Times New Roman" w:hAnsi="Consolas"/>
            <w:color w:val="A31515"/>
            <w:sz w:val="18"/>
            <w:szCs w:val="18"/>
            <w:bdr w:val="none" w:sz="0" w:space="0" w:color="auto"/>
            <w:lang w:val="en-GB" w:eastAsia="en-GB"/>
          </w:rPr>
          <w:t>”</w:t>
        </w:r>
        <w:r w:rsidRPr="007B3F93">
          <w:rPr>
            <w:rFonts w:ascii="Consolas" w:eastAsia="Times New Roman" w:hAnsi="Consolas"/>
            <w:color w:val="000000"/>
            <w:sz w:val="18"/>
            <w:szCs w:val="18"/>
            <w:bdr w:val="none" w:sz="0" w:space="0" w:color="auto"/>
            <w:lang w:val="en-GB" w:eastAsia="en-GB"/>
            <w:rPrChange w:id="536" w:author="João Manuel Ginja Ramalho" w:date="2021-11-05T13:45:00Z">
              <w:rPr>
                <w:rFonts w:ascii="Consolas" w:eastAsia="Times New Roman" w:hAnsi="Consolas"/>
                <w:color w:val="000000"/>
                <w:bdr w:val="none" w:sz="0" w:space="0" w:color="auto"/>
                <w:lang w:val="en-GB" w:eastAsia="en-GB"/>
              </w:rPr>
            </w:rPrChange>
          </w:rPr>
          <w:t>, hidden_layer_sizes=(</w:t>
        </w:r>
        <w:r w:rsidRPr="007B3F93">
          <w:rPr>
            <w:rFonts w:ascii="Consolas" w:eastAsia="Times New Roman" w:hAnsi="Consolas"/>
            <w:color w:val="098658"/>
            <w:sz w:val="18"/>
            <w:szCs w:val="18"/>
            <w:bdr w:val="none" w:sz="0" w:space="0" w:color="auto"/>
            <w:lang w:val="en-GB" w:eastAsia="en-GB"/>
            <w:rPrChange w:id="537" w:author="João Manuel Ginja Ramalho" w:date="2021-11-05T13:45:00Z">
              <w:rPr>
                <w:rFonts w:ascii="Consolas" w:eastAsia="Times New Roman" w:hAnsi="Consolas"/>
                <w:color w:val="098658"/>
                <w:bdr w:val="none" w:sz="0" w:space="0" w:color="auto"/>
                <w:lang w:val="en-GB" w:eastAsia="en-GB"/>
              </w:rPr>
            </w:rPrChange>
          </w:rPr>
          <w:t>3</w:t>
        </w:r>
        <w:r w:rsidRPr="007B3F93">
          <w:rPr>
            <w:rFonts w:ascii="Consolas" w:eastAsia="Times New Roman" w:hAnsi="Consolas"/>
            <w:color w:val="000000"/>
            <w:sz w:val="18"/>
            <w:szCs w:val="18"/>
            <w:bdr w:val="none" w:sz="0" w:space="0" w:color="auto"/>
            <w:lang w:val="en-GB" w:eastAsia="en-GB"/>
            <w:rPrChange w:id="538" w:author="João Manuel Ginja Ramalho" w:date="2021-11-05T13:45:00Z">
              <w:rPr>
                <w:rFonts w:ascii="Consolas" w:eastAsia="Times New Roman" w:hAnsi="Consolas"/>
                <w:color w:val="000000"/>
                <w:bdr w:val="none" w:sz="0" w:space="0" w:color="auto"/>
                <w:lang w:val="en-GB" w:eastAsia="en-GB"/>
              </w:rPr>
            </w:rPrChange>
          </w:rPr>
          <w:t xml:space="preserve">, </w:t>
        </w:r>
        <w:r w:rsidRPr="007B3F93">
          <w:rPr>
            <w:rFonts w:ascii="Consolas" w:eastAsia="Times New Roman" w:hAnsi="Consolas"/>
            <w:color w:val="098658"/>
            <w:sz w:val="18"/>
            <w:szCs w:val="18"/>
            <w:bdr w:val="none" w:sz="0" w:space="0" w:color="auto"/>
            <w:lang w:val="en-GB" w:eastAsia="en-GB"/>
            <w:rPrChange w:id="539" w:author="João Manuel Ginja Ramalho" w:date="2021-11-05T13:45:00Z">
              <w:rPr>
                <w:rFonts w:ascii="Consolas" w:eastAsia="Times New Roman" w:hAnsi="Consolas"/>
                <w:color w:val="098658"/>
                <w:bdr w:val="none" w:sz="0" w:space="0" w:color="auto"/>
                <w:lang w:val="en-GB" w:eastAsia="en-GB"/>
              </w:rPr>
            </w:rPrChange>
          </w:rPr>
          <w:t>2</w:t>
        </w:r>
        <w:r w:rsidRPr="007B3F93">
          <w:rPr>
            <w:rFonts w:ascii="Consolas" w:eastAsia="Times New Roman" w:hAnsi="Consolas"/>
            <w:color w:val="000000"/>
            <w:sz w:val="18"/>
            <w:szCs w:val="18"/>
            <w:bdr w:val="none" w:sz="0" w:space="0" w:color="auto"/>
            <w:lang w:val="en-GB" w:eastAsia="en-GB"/>
            <w:rPrChange w:id="540" w:author="João Manuel Ginja Ramalho" w:date="2021-11-05T13:45:00Z">
              <w:rPr>
                <w:rFonts w:ascii="Consolas" w:eastAsia="Times New Roman" w:hAnsi="Consolas"/>
                <w:color w:val="000000"/>
                <w:bdr w:val="none" w:sz="0" w:space="0" w:color="auto"/>
                <w:lang w:val="en-GB" w:eastAsia="en-GB"/>
              </w:rPr>
            </w:rPrChange>
          </w:rPr>
          <w:t xml:space="preserve">), early_stopping = </w:t>
        </w:r>
        <w:r w:rsidRPr="007B3F93">
          <w:rPr>
            <w:rFonts w:ascii="Consolas" w:eastAsia="Times New Roman" w:hAnsi="Consolas"/>
            <w:color w:val="0000FF"/>
            <w:sz w:val="18"/>
            <w:szCs w:val="18"/>
            <w:bdr w:val="none" w:sz="0" w:space="0" w:color="auto"/>
            <w:lang w:val="en-GB" w:eastAsia="en-GB"/>
            <w:rPrChange w:id="541" w:author="João Manuel Ginja Ramalho" w:date="2021-11-05T13:45:00Z">
              <w:rPr>
                <w:rFonts w:ascii="Consolas" w:eastAsia="Times New Roman" w:hAnsi="Consolas"/>
                <w:color w:val="0000FF"/>
                <w:bdr w:val="none" w:sz="0" w:space="0" w:color="auto"/>
                <w:lang w:val="en-GB" w:eastAsia="en-GB"/>
              </w:rPr>
            </w:rPrChange>
          </w:rPr>
          <w:t>False</w:t>
        </w:r>
        <w:r w:rsidRPr="007B3F93">
          <w:rPr>
            <w:rFonts w:ascii="Consolas" w:eastAsia="Times New Roman" w:hAnsi="Consolas"/>
            <w:color w:val="000000"/>
            <w:sz w:val="18"/>
            <w:szCs w:val="18"/>
            <w:bdr w:val="none" w:sz="0" w:space="0" w:color="auto"/>
            <w:lang w:val="en-GB" w:eastAsia="en-GB"/>
            <w:rPrChange w:id="542" w:author="João Manuel Ginja Ramalho" w:date="2021-11-05T13:45:00Z">
              <w:rPr>
                <w:rFonts w:ascii="Consolas" w:eastAsia="Times New Roman" w:hAnsi="Consolas"/>
                <w:color w:val="000000"/>
                <w:bdr w:val="none" w:sz="0" w:space="0" w:color="auto"/>
                <w:lang w:val="en-GB" w:eastAsia="en-GB"/>
              </w:rPr>
            </w:rPrChange>
          </w:rPr>
          <w:t xml:space="preserve">,  random_state= </w:t>
        </w:r>
        <w:r w:rsidRPr="007B3F93">
          <w:rPr>
            <w:rFonts w:ascii="Consolas" w:eastAsia="Times New Roman" w:hAnsi="Consolas"/>
            <w:color w:val="098658"/>
            <w:sz w:val="18"/>
            <w:szCs w:val="18"/>
            <w:bdr w:val="none" w:sz="0" w:space="0" w:color="auto"/>
            <w:lang w:val="en-GB" w:eastAsia="en-GB"/>
            <w:rPrChange w:id="543" w:author="João Manuel Ginja Ramalho" w:date="2021-11-05T13:45:00Z">
              <w:rPr>
                <w:rFonts w:ascii="Consolas" w:eastAsia="Times New Roman" w:hAnsi="Consolas"/>
                <w:color w:val="098658"/>
                <w:bdr w:val="none" w:sz="0" w:space="0" w:color="auto"/>
                <w:lang w:val="en-GB" w:eastAsia="en-GB"/>
              </w:rPr>
            </w:rPrChange>
          </w:rPr>
          <w:t>13</w:t>
        </w:r>
        <w:r w:rsidRPr="007B3F93">
          <w:rPr>
            <w:rFonts w:ascii="Consolas" w:eastAsia="Times New Roman" w:hAnsi="Consolas"/>
            <w:color w:val="000000"/>
            <w:sz w:val="18"/>
            <w:szCs w:val="18"/>
            <w:bdr w:val="none" w:sz="0" w:space="0" w:color="auto"/>
            <w:lang w:val="en-GB" w:eastAsia="en-GB"/>
            <w:rPrChange w:id="544" w:author="João Manuel Ginja Ramalho" w:date="2021-11-05T13:45:00Z">
              <w:rPr>
                <w:rFonts w:ascii="Consolas" w:eastAsia="Times New Roman" w:hAnsi="Consolas"/>
                <w:color w:val="000000"/>
                <w:bdr w:val="none" w:sz="0" w:space="0" w:color="auto"/>
                <w:lang w:val="en-GB" w:eastAsia="en-GB"/>
              </w:rPr>
            </w:rPrChange>
          </w:rPr>
          <w:t xml:space="preserve">, max_iter = </w:t>
        </w:r>
        <w:r w:rsidRPr="007B3F93">
          <w:rPr>
            <w:rFonts w:ascii="Consolas" w:eastAsia="Times New Roman" w:hAnsi="Consolas"/>
            <w:color w:val="098658"/>
            <w:sz w:val="18"/>
            <w:szCs w:val="18"/>
            <w:bdr w:val="none" w:sz="0" w:space="0" w:color="auto"/>
            <w:lang w:val="en-GB" w:eastAsia="en-GB"/>
            <w:rPrChange w:id="545" w:author="João Manuel Ginja Ramalho" w:date="2021-11-05T13:45:00Z">
              <w:rPr>
                <w:rFonts w:ascii="Consolas" w:eastAsia="Times New Roman" w:hAnsi="Consolas"/>
                <w:color w:val="098658"/>
                <w:bdr w:val="none" w:sz="0" w:space="0" w:color="auto"/>
                <w:lang w:val="en-GB" w:eastAsia="en-GB"/>
              </w:rPr>
            </w:rPrChange>
          </w:rPr>
          <w:t>1500</w:t>
        </w:r>
        <w:r w:rsidRPr="007B3F93">
          <w:rPr>
            <w:rFonts w:ascii="Consolas" w:eastAsia="Times New Roman" w:hAnsi="Consolas"/>
            <w:color w:val="000000"/>
            <w:sz w:val="18"/>
            <w:szCs w:val="18"/>
            <w:bdr w:val="none" w:sz="0" w:space="0" w:color="auto"/>
            <w:lang w:val="en-GB" w:eastAsia="en-GB"/>
            <w:rPrChange w:id="546" w:author="João Manuel Ginja Ramalho" w:date="2021-11-05T13:45:00Z">
              <w:rPr>
                <w:rFonts w:ascii="Consolas" w:eastAsia="Times New Roman" w:hAnsi="Consolas"/>
                <w:color w:val="000000"/>
                <w:bdr w:val="none" w:sz="0" w:space="0" w:color="auto"/>
                <w:lang w:val="en-GB" w:eastAsia="en-GB"/>
              </w:rPr>
            </w:rPrChange>
          </w:rPr>
          <w:t>)</w:t>
        </w:r>
      </w:ins>
    </w:p>
    <w:p w14:paraId="63C12D10"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547" w:author="João Manuel Ginja Ramalho" w:date="2021-11-05T18:43:00Z"/>
          <w:rFonts w:ascii="Consolas" w:eastAsia="Times New Roman" w:hAnsi="Consolas"/>
          <w:color w:val="000000"/>
          <w:sz w:val="18"/>
          <w:szCs w:val="18"/>
          <w:bdr w:val="none" w:sz="0" w:space="0" w:color="auto"/>
          <w:lang w:val="en-GB" w:eastAsia="en-GB"/>
          <w:rPrChange w:id="548" w:author="João Manuel Ginja Ramalho" w:date="2021-11-05T13:45:00Z">
            <w:rPr>
              <w:ins w:id="549" w:author="João Manuel Ginja Ramalho" w:date="2021-11-05T18:43:00Z"/>
              <w:rFonts w:ascii="Consolas" w:eastAsia="Times New Roman" w:hAnsi="Consolas"/>
              <w:color w:val="000000"/>
              <w:bdr w:val="none" w:sz="0" w:space="0" w:color="auto"/>
              <w:lang w:val="en-GB" w:eastAsia="en-GB"/>
            </w:rPr>
          </w:rPrChange>
        </w:rPr>
      </w:pPr>
      <w:ins w:id="550" w:author="João Manuel Ginja Ramalho" w:date="2021-11-05T18:43:00Z">
        <w:r w:rsidRPr="007B3F93">
          <w:rPr>
            <w:rFonts w:ascii="Consolas" w:eastAsia="Times New Roman" w:hAnsi="Consolas"/>
            <w:color w:val="000000"/>
            <w:sz w:val="18"/>
            <w:szCs w:val="18"/>
            <w:bdr w:val="none" w:sz="0" w:space="0" w:color="auto"/>
            <w:lang w:val="en-GB" w:eastAsia="en-GB"/>
            <w:rPrChange w:id="551" w:author="João Manuel Ginja Ramalho" w:date="2021-11-05T13:45:00Z">
              <w:rPr>
                <w:rFonts w:ascii="Consolas" w:eastAsia="Times New Roman" w:hAnsi="Consolas"/>
                <w:color w:val="000000"/>
                <w:bdr w:val="none" w:sz="0" w:space="0" w:color="auto"/>
                <w:lang w:val="en-GB" w:eastAsia="en-GB"/>
              </w:rPr>
            </w:rPrChange>
          </w:rPr>
          <w:t xml:space="preserve">classifier2 = MLPRegressor(alpha = </w:t>
        </w:r>
        <w:r w:rsidRPr="007B3F93">
          <w:rPr>
            <w:rFonts w:ascii="Consolas" w:eastAsia="Times New Roman" w:hAnsi="Consolas"/>
            <w:color w:val="098658"/>
            <w:sz w:val="18"/>
            <w:szCs w:val="18"/>
            <w:bdr w:val="none" w:sz="0" w:space="0" w:color="auto"/>
            <w:lang w:val="en-GB" w:eastAsia="en-GB"/>
            <w:rPrChange w:id="552" w:author="João Manuel Ginja Ramalho" w:date="2021-11-05T13:45:00Z">
              <w:rPr>
                <w:rFonts w:ascii="Consolas" w:eastAsia="Times New Roman" w:hAnsi="Consolas"/>
                <w:color w:val="098658"/>
                <w:bdr w:val="none" w:sz="0" w:space="0" w:color="auto"/>
                <w:lang w:val="en-GB" w:eastAsia="en-GB"/>
              </w:rPr>
            </w:rPrChange>
          </w:rPr>
          <w:t>1e-5</w:t>
        </w:r>
        <w:r w:rsidRPr="007B3F93">
          <w:rPr>
            <w:rFonts w:ascii="Consolas" w:eastAsia="Times New Roman" w:hAnsi="Consolas"/>
            <w:color w:val="000000"/>
            <w:sz w:val="18"/>
            <w:szCs w:val="18"/>
            <w:bdr w:val="none" w:sz="0" w:space="0" w:color="auto"/>
            <w:lang w:val="en-GB" w:eastAsia="en-GB"/>
            <w:rPrChange w:id="553" w:author="João Manuel Ginja Ramalho" w:date="2021-11-05T13:45:00Z">
              <w:rPr>
                <w:rFonts w:ascii="Consolas" w:eastAsia="Times New Roman" w:hAnsi="Consolas"/>
                <w:color w:val="000000"/>
                <w:bdr w:val="none" w:sz="0" w:space="0" w:color="auto"/>
                <w:lang w:val="en-GB" w:eastAsia="en-GB"/>
              </w:rPr>
            </w:rPrChange>
          </w:rPr>
          <w:t xml:space="preserve">, activation = </w:t>
        </w:r>
        <w:r>
          <w:rPr>
            <w:rFonts w:ascii="Consolas" w:eastAsia="Times New Roman" w:hAnsi="Consolas"/>
            <w:color w:val="A31515"/>
            <w:sz w:val="18"/>
            <w:szCs w:val="18"/>
            <w:bdr w:val="none" w:sz="0" w:space="0" w:color="auto"/>
            <w:lang w:val="en-GB" w:eastAsia="en-GB"/>
          </w:rPr>
          <w:t>“</w:t>
        </w:r>
        <w:r w:rsidRPr="007B3F93">
          <w:rPr>
            <w:rFonts w:ascii="Consolas" w:eastAsia="Times New Roman" w:hAnsi="Consolas"/>
            <w:color w:val="A31515"/>
            <w:sz w:val="18"/>
            <w:szCs w:val="18"/>
            <w:bdr w:val="none" w:sz="0" w:space="0" w:color="auto"/>
            <w:lang w:val="en-GB" w:eastAsia="en-GB"/>
            <w:rPrChange w:id="554" w:author="João Manuel Ginja Ramalho" w:date="2021-11-05T13:45:00Z">
              <w:rPr>
                <w:rFonts w:ascii="Consolas" w:eastAsia="Times New Roman" w:hAnsi="Consolas"/>
                <w:color w:val="A31515"/>
                <w:bdr w:val="none" w:sz="0" w:space="0" w:color="auto"/>
                <w:lang w:val="en-GB" w:eastAsia="en-GB"/>
              </w:rPr>
            </w:rPrChange>
          </w:rPr>
          <w:t>relu</w:t>
        </w:r>
        <w:r>
          <w:rPr>
            <w:rFonts w:ascii="Consolas" w:eastAsia="Times New Roman" w:hAnsi="Consolas"/>
            <w:color w:val="A31515"/>
            <w:sz w:val="18"/>
            <w:szCs w:val="18"/>
            <w:bdr w:val="none" w:sz="0" w:space="0" w:color="auto"/>
            <w:lang w:val="en-GB" w:eastAsia="en-GB"/>
          </w:rPr>
          <w:t>”</w:t>
        </w:r>
        <w:r w:rsidRPr="007B3F93">
          <w:rPr>
            <w:rFonts w:ascii="Consolas" w:eastAsia="Times New Roman" w:hAnsi="Consolas"/>
            <w:color w:val="000000"/>
            <w:sz w:val="18"/>
            <w:szCs w:val="18"/>
            <w:bdr w:val="none" w:sz="0" w:space="0" w:color="auto"/>
            <w:lang w:val="en-GB" w:eastAsia="en-GB"/>
            <w:rPrChange w:id="555" w:author="João Manuel Ginja Ramalho" w:date="2021-11-05T13:45:00Z">
              <w:rPr>
                <w:rFonts w:ascii="Consolas" w:eastAsia="Times New Roman" w:hAnsi="Consolas"/>
                <w:color w:val="000000"/>
                <w:bdr w:val="none" w:sz="0" w:space="0" w:color="auto"/>
                <w:lang w:val="en-GB" w:eastAsia="en-GB"/>
              </w:rPr>
            </w:rPrChange>
          </w:rPr>
          <w:t>, hidden_layer_sizes=(</w:t>
        </w:r>
        <w:r w:rsidRPr="007B3F93">
          <w:rPr>
            <w:rFonts w:ascii="Consolas" w:eastAsia="Times New Roman" w:hAnsi="Consolas"/>
            <w:color w:val="098658"/>
            <w:sz w:val="18"/>
            <w:szCs w:val="18"/>
            <w:bdr w:val="none" w:sz="0" w:space="0" w:color="auto"/>
            <w:lang w:val="en-GB" w:eastAsia="en-GB"/>
            <w:rPrChange w:id="556" w:author="João Manuel Ginja Ramalho" w:date="2021-11-05T13:45:00Z">
              <w:rPr>
                <w:rFonts w:ascii="Consolas" w:eastAsia="Times New Roman" w:hAnsi="Consolas"/>
                <w:color w:val="098658"/>
                <w:bdr w:val="none" w:sz="0" w:space="0" w:color="auto"/>
                <w:lang w:val="en-GB" w:eastAsia="en-GB"/>
              </w:rPr>
            </w:rPrChange>
          </w:rPr>
          <w:t>3</w:t>
        </w:r>
        <w:r w:rsidRPr="007B3F93">
          <w:rPr>
            <w:rFonts w:ascii="Consolas" w:eastAsia="Times New Roman" w:hAnsi="Consolas"/>
            <w:color w:val="000000"/>
            <w:sz w:val="18"/>
            <w:szCs w:val="18"/>
            <w:bdr w:val="none" w:sz="0" w:space="0" w:color="auto"/>
            <w:lang w:val="en-GB" w:eastAsia="en-GB"/>
            <w:rPrChange w:id="557" w:author="João Manuel Ginja Ramalho" w:date="2021-11-05T13:45:00Z">
              <w:rPr>
                <w:rFonts w:ascii="Consolas" w:eastAsia="Times New Roman" w:hAnsi="Consolas"/>
                <w:color w:val="000000"/>
                <w:bdr w:val="none" w:sz="0" w:space="0" w:color="auto"/>
                <w:lang w:val="en-GB" w:eastAsia="en-GB"/>
              </w:rPr>
            </w:rPrChange>
          </w:rPr>
          <w:t xml:space="preserve">, </w:t>
        </w:r>
        <w:r w:rsidRPr="007B3F93">
          <w:rPr>
            <w:rFonts w:ascii="Consolas" w:eastAsia="Times New Roman" w:hAnsi="Consolas"/>
            <w:color w:val="098658"/>
            <w:sz w:val="18"/>
            <w:szCs w:val="18"/>
            <w:bdr w:val="none" w:sz="0" w:space="0" w:color="auto"/>
            <w:lang w:val="en-GB" w:eastAsia="en-GB"/>
            <w:rPrChange w:id="558" w:author="João Manuel Ginja Ramalho" w:date="2021-11-05T13:45:00Z">
              <w:rPr>
                <w:rFonts w:ascii="Consolas" w:eastAsia="Times New Roman" w:hAnsi="Consolas"/>
                <w:color w:val="098658"/>
                <w:bdr w:val="none" w:sz="0" w:space="0" w:color="auto"/>
                <w:lang w:val="en-GB" w:eastAsia="en-GB"/>
              </w:rPr>
            </w:rPrChange>
          </w:rPr>
          <w:t>2</w:t>
        </w:r>
        <w:r w:rsidRPr="007B3F93">
          <w:rPr>
            <w:rFonts w:ascii="Consolas" w:eastAsia="Times New Roman" w:hAnsi="Consolas"/>
            <w:color w:val="000000"/>
            <w:sz w:val="18"/>
            <w:szCs w:val="18"/>
            <w:bdr w:val="none" w:sz="0" w:space="0" w:color="auto"/>
            <w:lang w:val="en-GB" w:eastAsia="en-GB"/>
            <w:rPrChange w:id="559" w:author="João Manuel Ginja Ramalho" w:date="2021-11-05T13:45:00Z">
              <w:rPr>
                <w:rFonts w:ascii="Consolas" w:eastAsia="Times New Roman" w:hAnsi="Consolas"/>
                <w:color w:val="000000"/>
                <w:bdr w:val="none" w:sz="0" w:space="0" w:color="auto"/>
                <w:lang w:val="en-GB" w:eastAsia="en-GB"/>
              </w:rPr>
            </w:rPrChange>
          </w:rPr>
          <w:t xml:space="preserve">), early_stopping = </w:t>
        </w:r>
        <w:r w:rsidRPr="007B3F93">
          <w:rPr>
            <w:rFonts w:ascii="Consolas" w:eastAsia="Times New Roman" w:hAnsi="Consolas"/>
            <w:color w:val="0000FF"/>
            <w:sz w:val="18"/>
            <w:szCs w:val="18"/>
            <w:bdr w:val="none" w:sz="0" w:space="0" w:color="auto"/>
            <w:lang w:val="en-GB" w:eastAsia="en-GB"/>
            <w:rPrChange w:id="560" w:author="João Manuel Ginja Ramalho" w:date="2021-11-05T13:45:00Z">
              <w:rPr>
                <w:rFonts w:ascii="Consolas" w:eastAsia="Times New Roman" w:hAnsi="Consolas"/>
                <w:color w:val="0000FF"/>
                <w:bdr w:val="none" w:sz="0" w:space="0" w:color="auto"/>
                <w:lang w:val="en-GB" w:eastAsia="en-GB"/>
              </w:rPr>
            </w:rPrChange>
          </w:rPr>
          <w:t>False</w:t>
        </w:r>
        <w:r w:rsidRPr="007B3F93">
          <w:rPr>
            <w:rFonts w:ascii="Consolas" w:eastAsia="Times New Roman" w:hAnsi="Consolas"/>
            <w:color w:val="000000"/>
            <w:sz w:val="18"/>
            <w:szCs w:val="18"/>
            <w:bdr w:val="none" w:sz="0" w:space="0" w:color="auto"/>
            <w:lang w:val="en-GB" w:eastAsia="en-GB"/>
            <w:rPrChange w:id="561" w:author="João Manuel Ginja Ramalho" w:date="2021-11-05T13:45:00Z">
              <w:rPr>
                <w:rFonts w:ascii="Consolas" w:eastAsia="Times New Roman" w:hAnsi="Consolas"/>
                <w:color w:val="000000"/>
                <w:bdr w:val="none" w:sz="0" w:space="0" w:color="auto"/>
                <w:lang w:val="en-GB" w:eastAsia="en-GB"/>
              </w:rPr>
            </w:rPrChange>
          </w:rPr>
          <w:t xml:space="preserve">,  random_state= </w:t>
        </w:r>
        <w:r w:rsidRPr="007B3F93">
          <w:rPr>
            <w:rFonts w:ascii="Consolas" w:eastAsia="Times New Roman" w:hAnsi="Consolas"/>
            <w:color w:val="098658"/>
            <w:sz w:val="18"/>
            <w:szCs w:val="18"/>
            <w:bdr w:val="none" w:sz="0" w:space="0" w:color="auto"/>
            <w:lang w:val="en-GB" w:eastAsia="en-GB"/>
            <w:rPrChange w:id="562" w:author="João Manuel Ginja Ramalho" w:date="2021-11-05T13:45:00Z">
              <w:rPr>
                <w:rFonts w:ascii="Consolas" w:eastAsia="Times New Roman" w:hAnsi="Consolas"/>
                <w:color w:val="098658"/>
                <w:bdr w:val="none" w:sz="0" w:space="0" w:color="auto"/>
                <w:lang w:val="en-GB" w:eastAsia="en-GB"/>
              </w:rPr>
            </w:rPrChange>
          </w:rPr>
          <w:t>13</w:t>
        </w:r>
        <w:r w:rsidRPr="007B3F93">
          <w:rPr>
            <w:rFonts w:ascii="Consolas" w:eastAsia="Times New Roman" w:hAnsi="Consolas"/>
            <w:color w:val="000000"/>
            <w:sz w:val="18"/>
            <w:szCs w:val="18"/>
            <w:bdr w:val="none" w:sz="0" w:space="0" w:color="auto"/>
            <w:lang w:val="en-GB" w:eastAsia="en-GB"/>
            <w:rPrChange w:id="563" w:author="João Manuel Ginja Ramalho" w:date="2021-11-05T13:45:00Z">
              <w:rPr>
                <w:rFonts w:ascii="Consolas" w:eastAsia="Times New Roman" w:hAnsi="Consolas"/>
                <w:color w:val="000000"/>
                <w:bdr w:val="none" w:sz="0" w:space="0" w:color="auto"/>
                <w:lang w:val="en-GB" w:eastAsia="en-GB"/>
              </w:rPr>
            </w:rPrChange>
          </w:rPr>
          <w:t xml:space="preserve">, max_iter = </w:t>
        </w:r>
        <w:r w:rsidRPr="007B3F93">
          <w:rPr>
            <w:rFonts w:ascii="Consolas" w:eastAsia="Times New Roman" w:hAnsi="Consolas"/>
            <w:color w:val="098658"/>
            <w:sz w:val="18"/>
            <w:szCs w:val="18"/>
            <w:bdr w:val="none" w:sz="0" w:space="0" w:color="auto"/>
            <w:lang w:val="en-GB" w:eastAsia="en-GB"/>
            <w:rPrChange w:id="564" w:author="João Manuel Ginja Ramalho" w:date="2021-11-05T13:45:00Z">
              <w:rPr>
                <w:rFonts w:ascii="Consolas" w:eastAsia="Times New Roman" w:hAnsi="Consolas"/>
                <w:color w:val="098658"/>
                <w:bdr w:val="none" w:sz="0" w:space="0" w:color="auto"/>
                <w:lang w:val="en-GB" w:eastAsia="en-GB"/>
              </w:rPr>
            </w:rPrChange>
          </w:rPr>
          <w:t>1500</w:t>
        </w:r>
        <w:r w:rsidRPr="007B3F93">
          <w:rPr>
            <w:rFonts w:ascii="Consolas" w:eastAsia="Times New Roman" w:hAnsi="Consolas"/>
            <w:color w:val="000000"/>
            <w:sz w:val="18"/>
            <w:szCs w:val="18"/>
            <w:bdr w:val="none" w:sz="0" w:space="0" w:color="auto"/>
            <w:lang w:val="en-GB" w:eastAsia="en-GB"/>
            <w:rPrChange w:id="565" w:author="João Manuel Ginja Ramalho" w:date="2021-11-05T13:45:00Z">
              <w:rPr>
                <w:rFonts w:ascii="Consolas" w:eastAsia="Times New Roman" w:hAnsi="Consolas"/>
                <w:color w:val="000000"/>
                <w:bdr w:val="none" w:sz="0" w:space="0" w:color="auto"/>
                <w:lang w:val="en-GB" w:eastAsia="en-GB"/>
              </w:rPr>
            </w:rPrChange>
          </w:rPr>
          <w:t>)</w:t>
        </w:r>
      </w:ins>
    </w:p>
    <w:p w14:paraId="04EAABFD"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566" w:author="João Manuel Ginja Ramalho" w:date="2021-11-05T18:43:00Z"/>
          <w:rFonts w:ascii="Consolas" w:eastAsia="Times New Roman" w:hAnsi="Consolas"/>
          <w:color w:val="000000"/>
          <w:sz w:val="18"/>
          <w:szCs w:val="18"/>
          <w:bdr w:val="none" w:sz="0" w:space="0" w:color="auto"/>
          <w:lang w:val="en-GB" w:eastAsia="en-GB"/>
          <w:rPrChange w:id="567" w:author="João Manuel Ginja Ramalho" w:date="2021-11-05T13:45:00Z">
            <w:rPr>
              <w:ins w:id="568" w:author="João Manuel Ginja Ramalho" w:date="2021-11-05T18:43:00Z"/>
              <w:rFonts w:ascii="Consolas" w:eastAsia="Times New Roman" w:hAnsi="Consolas"/>
              <w:color w:val="000000"/>
              <w:bdr w:val="none" w:sz="0" w:space="0" w:color="auto"/>
              <w:lang w:val="en-GB" w:eastAsia="en-GB"/>
            </w:rPr>
          </w:rPrChange>
        </w:rPr>
      </w:pPr>
    </w:p>
    <w:p w14:paraId="39D4AEF9"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569" w:author="João Manuel Ginja Ramalho" w:date="2021-11-05T18:43:00Z"/>
          <w:rFonts w:ascii="Consolas" w:eastAsia="Times New Roman" w:hAnsi="Consolas"/>
          <w:color w:val="000000"/>
          <w:sz w:val="18"/>
          <w:szCs w:val="18"/>
          <w:bdr w:val="none" w:sz="0" w:space="0" w:color="auto"/>
          <w:lang w:val="en-GB" w:eastAsia="en-GB"/>
          <w:rPrChange w:id="570" w:author="João Manuel Ginja Ramalho" w:date="2021-11-05T13:45:00Z">
            <w:rPr>
              <w:ins w:id="571" w:author="João Manuel Ginja Ramalho" w:date="2021-11-05T18:43:00Z"/>
              <w:rFonts w:ascii="Consolas" w:eastAsia="Times New Roman" w:hAnsi="Consolas"/>
              <w:color w:val="000000"/>
              <w:bdr w:val="none" w:sz="0" w:space="0" w:color="auto"/>
              <w:lang w:val="en-GB" w:eastAsia="en-GB"/>
            </w:rPr>
          </w:rPrChange>
        </w:rPr>
      </w:pPr>
      <w:ins w:id="572" w:author="João Manuel Ginja Ramalho" w:date="2021-11-05T18:43:00Z">
        <w:r w:rsidRPr="007B3F93">
          <w:rPr>
            <w:rFonts w:ascii="Consolas" w:eastAsia="Times New Roman" w:hAnsi="Consolas"/>
            <w:color w:val="0000FF"/>
            <w:sz w:val="18"/>
            <w:szCs w:val="18"/>
            <w:bdr w:val="none" w:sz="0" w:space="0" w:color="auto"/>
            <w:lang w:val="en-GB" w:eastAsia="en-GB"/>
            <w:rPrChange w:id="573" w:author="João Manuel Ginja Ramalho" w:date="2021-11-05T13:45:00Z">
              <w:rPr>
                <w:rFonts w:ascii="Consolas" w:eastAsia="Times New Roman" w:hAnsi="Consolas"/>
                <w:color w:val="0000FF"/>
                <w:bdr w:val="none" w:sz="0" w:space="0" w:color="auto"/>
                <w:lang w:val="en-GB" w:eastAsia="en-GB"/>
              </w:rPr>
            </w:rPrChange>
          </w:rPr>
          <w:t>for</w:t>
        </w:r>
        <w:r w:rsidRPr="007B3F93">
          <w:rPr>
            <w:rFonts w:ascii="Consolas" w:eastAsia="Times New Roman" w:hAnsi="Consolas"/>
            <w:color w:val="000000"/>
            <w:sz w:val="18"/>
            <w:szCs w:val="18"/>
            <w:bdr w:val="none" w:sz="0" w:space="0" w:color="auto"/>
            <w:lang w:val="en-GB" w:eastAsia="en-GB"/>
            <w:rPrChange w:id="574" w:author="João Manuel Ginja Ramalho" w:date="2021-11-05T13:45:00Z">
              <w:rPr>
                <w:rFonts w:ascii="Consolas" w:eastAsia="Times New Roman" w:hAnsi="Consolas"/>
                <w:color w:val="000000"/>
                <w:bdr w:val="none" w:sz="0" w:space="0" w:color="auto"/>
                <w:lang w:val="en-GB" w:eastAsia="en-GB"/>
              </w:rPr>
            </w:rPrChange>
          </w:rPr>
          <w:t xml:space="preserve"> train, test </w:t>
        </w:r>
        <w:r w:rsidRPr="007B3F93">
          <w:rPr>
            <w:rFonts w:ascii="Consolas" w:eastAsia="Times New Roman" w:hAnsi="Consolas"/>
            <w:color w:val="0000FF"/>
            <w:sz w:val="18"/>
            <w:szCs w:val="18"/>
            <w:bdr w:val="none" w:sz="0" w:space="0" w:color="auto"/>
            <w:lang w:val="en-GB" w:eastAsia="en-GB"/>
            <w:rPrChange w:id="575" w:author="João Manuel Ginja Ramalho" w:date="2021-11-05T13:45:00Z">
              <w:rPr>
                <w:rFonts w:ascii="Consolas" w:eastAsia="Times New Roman" w:hAnsi="Consolas"/>
                <w:color w:val="0000FF"/>
                <w:bdr w:val="none" w:sz="0" w:space="0" w:color="auto"/>
                <w:lang w:val="en-GB" w:eastAsia="en-GB"/>
              </w:rPr>
            </w:rPrChange>
          </w:rPr>
          <w:t>in</w:t>
        </w:r>
        <w:r w:rsidRPr="007B3F93">
          <w:rPr>
            <w:rFonts w:ascii="Consolas" w:eastAsia="Times New Roman" w:hAnsi="Consolas"/>
            <w:color w:val="000000"/>
            <w:sz w:val="18"/>
            <w:szCs w:val="18"/>
            <w:bdr w:val="none" w:sz="0" w:space="0" w:color="auto"/>
            <w:lang w:val="en-GB" w:eastAsia="en-GB"/>
            <w:rPrChange w:id="576" w:author="João Manuel Ginja Ramalho" w:date="2021-11-05T13:45:00Z">
              <w:rPr>
                <w:rFonts w:ascii="Consolas" w:eastAsia="Times New Roman" w:hAnsi="Consolas"/>
                <w:color w:val="000000"/>
                <w:bdr w:val="none" w:sz="0" w:space="0" w:color="auto"/>
                <w:lang w:val="en-GB" w:eastAsia="en-GB"/>
              </w:rPr>
            </w:rPrChange>
          </w:rPr>
          <w:t xml:space="preserve"> k_fold.split(dataset):</w:t>
        </w:r>
      </w:ins>
    </w:p>
    <w:p w14:paraId="2F496ACA"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577" w:author="João Manuel Ginja Ramalho" w:date="2021-11-05T18:43:00Z"/>
          <w:rFonts w:ascii="Consolas" w:eastAsia="Times New Roman" w:hAnsi="Consolas"/>
          <w:color w:val="000000"/>
          <w:sz w:val="18"/>
          <w:szCs w:val="18"/>
          <w:bdr w:val="none" w:sz="0" w:space="0" w:color="auto"/>
          <w:lang w:val="en-GB" w:eastAsia="en-GB"/>
          <w:rPrChange w:id="578" w:author="João Manuel Ginja Ramalho" w:date="2021-11-05T13:45:00Z">
            <w:rPr>
              <w:ins w:id="579" w:author="João Manuel Ginja Ramalho" w:date="2021-11-05T18:43:00Z"/>
              <w:rFonts w:ascii="Consolas" w:eastAsia="Times New Roman" w:hAnsi="Consolas"/>
              <w:color w:val="000000"/>
              <w:bdr w:val="none" w:sz="0" w:space="0" w:color="auto"/>
              <w:lang w:val="en-GB" w:eastAsia="en-GB"/>
            </w:rPr>
          </w:rPrChange>
        </w:rPr>
      </w:pPr>
      <w:ins w:id="580" w:author="João Manuel Ginja Ramalho" w:date="2021-11-05T18:43:00Z">
        <w:r w:rsidRPr="007B3F93">
          <w:rPr>
            <w:rFonts w:ascii="Consolas" w:eastAsia="Times New Roman" w:hAnsi="Consolas"/>
            <w:color w:val="000000"/>
            <w:sz w:val="18"/>
            <w:szCs w:val="18"/>
            <w:bdr w:val="none" w:sz="0" w:space="0" w:color="auto"/>
            <w:lang w:val="en-GB" w:eastAsia="en-GB"/>
            <w:rPrChange w:id="581" w:author="João Manuel Ginja Ramalho" w:date="2021-11-05T13:45:00Z">
              <w:rPr>
                <w:rFonts w:ascii="Consolas" w:eastAsia="Times New Roman" w:hAnsi="Consolas"/>
                <w:color w:val="000000"/>
                <w:bdr w:val="none" w:sz="0" w:space="0" w:color="auto"/>
                <w:lang w:val="en-GB" w:eastAsia="en-GB"/>
              </w:rPr>
            </w:rPrChange>
          </w:rPr>
          <w:t>    classifier1.fit(inputs[train], outputs[train])</w:t>
        </w:r>
      </w:ins>
    </w:p>
    <w:p w14:paraId="2E92832D"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582" w:author="João Manuel Ginja Ramalho" w:date="2021-11-05T18:43:00Z"/>
          <w:rFonts w:ascii="Consolas" w:eastAsia="Times New Roman" w:hAnsi="Consolas"/>
          <w:color w:val="000000"/>
          <w:sz w:val="18"/>
          <w:szCs w:val="18"/>
          <w:bdr w:val="none" w:sz="0" w:space="0" w:color="auto"/>
          <w:lang w:val="en-GB" w:eastAsia="en-GB"/>
          <w:rPrChange w:id="583" w:author="João Manuel Ginja Ramalho" w:date="2021-11-05T13:45:00Z">
            <w:rPr>
              <w:ins w:id="584" w:author="João Manuel Ginja Ramalho" w:date="2021-11-05T18:43:00Z"/>
              <w:rFonts w:ascii="Consolas" w:eastAsia="Times New Roman" w:hAnsi="Consolas"/>
              <w:color w:val="000000"/>
              <w:bdr w:val="none" w:sz="0" w:space="0" w:color="auto"/>
              <w:lang w:val="en-GB" w:eastAsia="en-GB"/>
            </w:rPr>
          </w:rPrChange>
        </w:rPr>
      </w:pPr>
      <w:ins w:id="585" w:author="João Manuel Ginja Ramalho" w:date="2021-11-05T18:43:00Z">
        <w:r w:rsidRPr="007B3F93">
          <w:rPr>
            <w:rFonts w:ascii="Consolas" w:eastAsia="Times New Roman" w:hAnsi="Consolas"/>
            <w:color w:val="000000"/>
            <w:sz w:val="18"/>
            <w:szCs w:val="18"/>
            <w:bdr w:val="none" w:sz="0" w:space="0" w:color="auto"/>
            <w:lang w:val="en-GB" w:eastAsia="en-GB"/>
            <w:rPrChange w:id="586" w:author="João Manuel Ginja Ramalho" w:date="2021-11-05T13:45:00Z">
              <w:rPr>
                <w:rFonts w:ascii="Consolas" w:eastAsia="Times New Roman" w:hAnsi="Consolas"/>
                <w:color w:val="000000"/>
                <w:bdr w:val="none" w:sz="0" w:space="0" w:color="auto"/>
                <w:lang w:val="en-GB" w:eastAsia="en-GB"/>
              </w:rPr>
            </w:rPrChange>
          </w:rPr>
          <w:t>    predicted1 = classifier1.predict(inputs[test])</w:t>
        </w:r>
      </w:ins>
    </w:p>
    <w:p w14:paraId="45BF2D3D"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587" w:author="João Manuel Ginja Ramalho" w:date="2021-11-05T18:43:00Z"/>
          <w:rFonts w:ascii="Consolas" w:eastAsia="Times New Roman" w:hAnsi="Consolas"/>
          <w:color w:val="000000"/>
          <w:sz w:val="18"/>
          <w:szCs w:val="18"/>
          <w:bdr w:val="none" w:sz="0" w:space="0" w:color="auto"/>
          <w:lang w:val="en-GB" w:eastAsia="en-GB"/>
          <w:rPrChange w:id="588" w:author="João Manuel Ginja Ramalho" w:date="2021-11-05T13:45:00Z">
            <w:rPr>
              <w:ins w:id="589" w:author="João Manuel Ginja Ramalho" w:date="2021-11-05T18:43:00Z"/>
              <w:rFonts w:ascii="Consolas" w:eastAsia="Times New Roman" w:hAnsi="Consolas"/>
              <w:color w:val="000000"/>
              <w:bdr w:val="none" w:sz="0" w:space="0" w:color="auto"/>
              <w:lang w:val="en-GB" w:eastAsia="en-GB"/>
            </w:rPr>
          </w:rPrChange>
        </w:rPr>
      </w:pPr>
      <w:ins w:id="590" w:author="João Manuel Ginja Ramalho" w:date="2021-11-05T18:43:00Z">
        <w:r w:rsidRPr="007B3F93">
          <w:rPr>
            <w:rFonts w:ascii="Consolas" w:eastAsia="Times New Roman" w:hAnsi="Consolas"/>
            <w:color w:val="000000"/>
            <w:sz w:val="18"/>
            <w:szCs w:val="18"/>
            <w:bdr w:val="none" w:sz="0" w:space="0" w:color="auto"/>
            <w:lang w:val="en-GB" w:eastAsia="en-GB"/>
            <w:rPrChange w:id="591" w:author="João Manuel Ginja Ramalho" w:date="2021-11-05T13:45:00Z">
              <w:rPr>
                <w:rFonts w:ascii="Consolas" w:eastAsia="Times New Roman" w:hAnsi="Consolas"/>
                <w:color w:val="000000"/>
                <w:bdr w:val="none" w:sz="0" w:space="0" w:color="auto"/>
                <w:lang w:val="en-GB" w:eastAsia="en-GB"/>
              </w:rPr>
            </w:rPrChange>
          </w:rPr>
          <w:t>    classifier2.fit(inputs[train], outputs[train])</w:t>
        </w:r>
      </w:ins>
    </w:p>
    <w:p w14:paraId="52375979"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592" w:author="João Manuel Ginja Ramalho" w:date="2021-11-05T18:43:00Z"/>
          <w:rFonts w:ascii="Consolas" w:eastAsia="Times New Roman" w:hAnsi="Consolas"/>
          <w:color w:val="000000"/>
          <w:sz w:val="18"/>
          <w:szCs w:val="18"/>
          <w:bdr w:val="none" w:sz="0" w:space="0" w:color="auto"/>
          <w:lang w:val="en-GB" w:eastAsia="en-GB"/>
          <w:rPrChange w:id="593" w:author="João Manuel Ginja Ramalho" w:date="2021-11-05T13:45:00Z">
            <w:rPr>
              <w:ins w:id="594" w:author="João Manuel Ginja Ramalho" w:date="2021-11-05T18:43:00Z"/>
              <w:rFonts w:ascii="Consolas" w:eastAsia="Times New Roman" w:hAnsi="Consolas"/>
              <w:color w:val="000000"/>
              <w:bdr w:val="none" w:sz="0" w:space="0" w:color="auto"/>
              <w:lang w:val="en-GB" w:eastAsia="en-GB"/>
            </w:rPr>
          </w:rPrChange>
        </w:rPr>
      </w:pPr>
      <w:ins w:id="595" w:author="João Manuel Ginja Ramalho" w:date="2021-11-05T18:43:00Z">
        <w:r w:rsidRPr="007B3F93">
          <w:rPr>
            <w:rFonts w:ascii="Consolas" w:eastAsia="Times New Roman" w:hAnsi="Consolas"/>
            <w:color w:val="000000"/>
            <w:sz w:val="18"/>
            <w:szCs w:val="18"/>
            <w:bdr w:val="none" w:sz="0" w:space="0" w:color="auto"/>
            <w:lang w:val="en-GB" w:eastAsia="en-GB"/>
            <w:rPrChange w:id="596" w:author="João Manuel Ginja Ramalho" w:date="2021-11-05T13:45:00Z">
              <w:rPr>
                <w:rFonts w:ascii="Consolas" w:eastAsia="Times New Roman" w:hAnsi="Consolas"/>
                <w:color w:val="000000"/>
                <w:bdr w:val="none" w:sz="0" w:space="0" w:color="auto"/>
                <w:lang w:val="en-GB" w:eastAsia="en-GB"/>
              </w:rPr>
            </w:rPrChange>
          </w:rPr>
          <w:t>    predicted2 = classifier2.predict(inputs[test])</w:t>
        </w:r>
      </w:ins>
    </w:p>
    <w:p w14:paraId="30704868"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597" w:author="João Manuel Ginja Ramalho" w:date="2021-11-05T18:43:00Z"/>
          <w:rFonts w:ascii="Consolas" w:eastAsia="Times New Roman" w:hAnsi="Consolas"/>
          <w:color w:val="000000"/>
          <w:sz w:val="18"/>
          <w:szCs w:val="18"/>
          <w:bdr w:val="none" w:sz="0" w:space="0" w:color="auto"/>
          <w:lang w:val="en-GB" w:eastAsia="en-GB"/>
          <w:rPrChange w:id="598" w:author="João Manuel Ginja Ramalho" w:date="2021-11-05T13:45:00Z">
            <w:rPr>
              <w:ins w:id="599" w:author="João Manuel Ginja Ramalho" w:date="2021-11-05T18:43:00Z"/>
              <w:rFonts w:ascii="Consolas" w:eastAsia="Times New Roman" w:hAnsi="Consolas"/>
              <w:color w:val="000000"/>
              <w:bdr w:val="none" w:sz="0" w:space="0" w:color="auto"/>
              <w:lang w:val="en-GB" w:eastAsia="en-GB"/>
            </w:rPr>
          </w:rPrChange>
        </w:rPr>
      </w:pPr>
    </w:p>
    <w:p w14:paraId="5E968244"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600" w:author="João Manuel Ginja Ramalho" w:date="2021-11-05T18:43:00Z"/>
          <w:rFonts w:ascii="Consolas" w:eastAsia="Times New Roman" w:hAnsi="Consolas"/>
          <w:color w:val="000000"/>
          <w:sz w:val="18"/>
          <w:szCs w:val="18"/>
          <w:bdr w:val="none" w:sz="0" w:space="0" w:color="auto"/>
          <w:lang w:val="en-GB" w:eastAsia="en-GB"/>
          <w:rPrChange w:id="601" w:author="João Manuel Ginja Ramalho" w:date="2021-11-05T13:45:00Z">
            <w:rPr>
              <w:ins w:id="602" w:author="João Manuel Ginja Ramalho" w:date="2021-11-05T18:43:00Z"/>
              <w:rFonts w:ascii="Consolas" w:eastAsia="Times New Roman" w:hAnsi="Consolas"/>
              <w:color w:val="000000"/>
              <w:bdr w:val="none" w:sz="0" w:space="0" w:color="auto"/>
              <w:lang w:val="en-GB" w:eastAsia="en-GB"/>
            </w:rPr>
          </w:rPrChange>
        </w:rPr>
      </w:pPr>
      <w:ins w:id="603" w:author="João Manuel Ginja Ramalho" w:date="2021-11-05T18:43:00Z">
        <w:r w:rsidRPr="007B3F93">
          <w:rPr>
            <w:rFonts w:ascii="Consolas" w:eastAsia="Times New Roman" w:hAnsi="Consolas"/>
            <w:color w:val="000000"/>
            <w:sz w:val="18"/>
            <w:szCs w:val="18"/>
            <w:bdr w:val="none" w:sz="0" w:space="0" w:color="auto"/>
            <w:lang w:val="en-GB" w:eastAsia="en-GB"/>
            <w:rPrChange w:id="604" w:author="João Manuel Ginja Ramalho" w:date="2021-11-05T13:45:00Z">
              <w:rPr>
                <w:rFonts w:ascii="Consolas" w:eastAsia="Times New Roman" w:hAnsi="Consolas"/>
                <w:color w:val="000000"/>
                <w:bdr w:val="none" w:sz="0" w:space="0" w:color="auto"/>
                <w:lang w:val="en-GB" w:eastAsia="en-GB"/>
              </w:rPr>
            </w:rPrChange>
          </w:rPr>
          <w:t xml:space="preserve">    predictions1 = np.concatenate((predictions1,predicted1), axis= </w:t>
        </w:r>
        <w:r w:rsidRPr="007B3F93">
          <w:rPr>
            <w:rFonts w:ascii="Consolas" w:eastAsia="Times New Roman" w:hAnsi="Consolas"/>
            <w:color w:val="098658"/>
            <w:sz w:val="18"/>
            <w:szCs w:val="18"/>
            <w:bdr w:val="none" w:sz="0" w:space="0" w:color="auto"/>
            <w:lang w:val="en-GB" w:eastAsia="en-GB"/>
            <w:rPrChange w:id="605" w:author="João Manuel Ginja Ramalho" w:date="2021-11-05T13:45:00Z">
              <w:rPr>
                <w:rFonts w:ascii="Consolas" w:eastAsia="Times New Roman" w:hAnsi="Consolas"/>
                <w:color w:val="098658"/>
                <w:bdr w:val="none" w:sz="0" w:space="0" w:color="auto"/>
                <w:lang w:val="en-GB" w:eastAsia="en-GB"/>
              </w:rPr>
            </w:rPrChange>
          </w:rPr>
          <w:t>0</w:t>
        </w:r>
        <w:r w:rsidRPr="007B3F93">
          <w:rPr>
            <w:rFonts w:ascii="Consolas" w:eastAsia="Times New Roman" w:hAnsi="Consolas"/>
            <w:color w:val="000000"/>
            <w:sz w:val="18"/>
            <w:szCs w:val="18"/>
            <w:bdr w:val="none" w:sz="0" w:space="0" w:color="auto"/>
            <w:lang w:val="en-GB" w:eastAsia="en-GB"/>
            <w:rPrChange w:id="606" w:author="João Manuel Ginja Ramalho" w:date="2021-11-05T13:45:00Z">
              <w:rPr>
                <w:rFonts w:ascii="Consolas" w:eastAsia="Times New Roman" w:hAnsi="Consolas"/>
                <w:color w:val="000000"/>
                <w:bdr w:val="none" w:sz="0" w:space="0" w:color="auto"/>
                <w:lang w:val="en-GB" w:eastAsia="en-GB"/>
              </w:rPr>
            </w:rPrChange>
          </w:rPr>
          <w:t>)</w:t>
        </w:r>
      </w:ins>
    </w:p>
    <w:p w14:paraId="4F10454A"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607" w:author="João Manuel Ginja Ramalho" w:date="2021-11-05T18:43:00Z"/>
          <w:rFonts w:ascii="Consolas" w:eastAsia="Times New Roman" w:hAnsi="Consolas"/>
          <w:color w:val="000000"/>
          <w:sz w:val="18"/>
          <w:szCs w:val="18"/>
          <w:bdr w:val="none" w:sz="0" w:space="0" w:color="auto"/>
          <w:lang w:val="en-GB" w:eastAsia="en-GB"/>
          <w:rPrChange w:id="608" w:author="João Manuel Ginja Ramalho" w:date="2021-11-05T13:45:00Z">
            <w:rPr>
              <w:ins w:id="609" w:author="João Manuel Ginja Ramalho" w:date="2021-11-05T18:43:00Z"/>
              <w:rFonts w:ascii="Consolas" w:eastAsia="Times New Roman" w:hAnsi="Consolas"/>
              <w:color w:val="000000"/>
              <w:bdr w:val="none" w:sz="0" w:space="0" w:color="auto"/>
              <w:lang w:val="en-GB" w:eastAsia="en-GB"/>
            </w:rPr>
          </w:rPrChange>
        </w:rPr>
      </w:pPr>
      <w:ins w:id="610" w:author="João Manuel Ginja Ramalho" w:date="2021-11-05T18:43:00Z">
        <w:r w:rsidRPr="007B3F93">
          <w:rPr>
            <w:rFonts w:ascii="Consolas" w:eastAsia="Times New Roman" w:hAnsi="Consolas"/>
            <w:color w:val="000000"/>
            <w:sz w:val="18"/>
            <w:szCs w:val="18"/>
            <w:bdr w:val="none" w:sz="0" w:space="0" w:color="auto"/>
            <w:lang w:val="en-GB" w:eastAsia="en-GB"/>
            <w:rPrChange w:id="611" w:author="João Manuel Ginja Ramalho" w:date="2021-11-05T13:45:00Z">
              <w:rPr>
                <w:rFonts w:ascii="Consolas" w:eastAsia="Times New Roman" w:hAnsi="Consolas"/>
                <w:color w:val="000000"/>
                <w:bdr w:val="none" w:sz="0" w:space="0" w:color="auto"/>
                <w:lang w:val="en-GB" w:eastAsia="en-GB"/>
              </w:rPr>
            </w:rPrChange>
          </w:rPr>
          <w:t xml:space="preserve">    predictions2 = np.concatenate((predictions2,predicted2), axis= </w:t>
        </w:r>
        <w:r w:rsidRPr="007B3F93">
          <w:rPr>
            <w:rFonts w:ascii="Consolas" w:eastAsia="Times New Roman" w:hAnsi="Consolas"/>
            <w:color w:val="098658"/>
            <w:sz w:val="18"/>
            <w:szCs w:val="18"/>
            <w:bdr w:val="none" w:sz="0" w:space="0" w:color="auto"/>
            <w:lang w:val="en-GB" w:eastAsia="en-GB"/>
            <w:rPrChange w:id="612" w:author="João Manuel Ginja Ramalho" w:date="2021-11-05T13:45:00Z">
              <w:rPr>
                <w:rFonts w:ascii="Consolas" w:eastAsia="Times New Roman" w:hAnsi="Consolas"/>
                <w:color w:val="098658"/>
                <w:bdr w:val="none" w:sz="0" w:space="0" w:color="auto"/>
                <w:lang w:val="en-GB" w:eastAsia="en-GB"/>
              </w:rPr>
            </w:rPrChange>
          </w:rPr>
          <w:t>0</w:t>
        </w:r>
        <w:r w:rsidRPr="007B3F93">
          <w:rPr>
            <w:rFonts w:ascii="Consolas" w:eastAsia="Times New Roman" w:hAnsi="Consolas"/>
            <w:color w:val="000000"/>
            <w:sz w:val="18"/>
            <w:szCs w:val="18"/>
            <w:bdr w:val="none" w:sz="0" w:space="0" w:color="auto"/>
            <w:lang w:val="en-GB" w:eastAsia="en-GB"/>
            <w:rPrChange w:id="613" w:author="João Manuel Ginja Ramalho" w:date="2021-11-05T13:45:00Z">
              <w:rPr>
                <w:rFonts w:ascii="Consolas" w:eastAsia="Times New Roman" w:hAnsi="Consolas"/>
                <w:color w:val="000000"/>
                <w:bdr w:val="none" w:sz="0" w:space="0" w:color="auto"/>
                <w:lang w:val="en-GB" w:eastAsia="en-GB"/>
              </w:rPr>
            </w:rPrChange>
          </w:rPr>
          <w:t>)</w:t>
        </w:r>
      </w:ins>
    </w:p>
    <w:p w14:paraId="3E3F18E0"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614" w:author="João Manuel Ginja Ramalho" w:date="2021-11-05T18:43:00Z"/>
          <w:rFonts w:ascii="Consolas" w:eastAsia="Times New Roman" w:hAnsi="Consolas"/>
          <w:color w:val="000000"/>
          <w:sz w:val="18"/>
          <w:szCs w:val="18"/>
          <w:bdr w:val="none" w:sz="0" w:space="0" w:color="auto"/>
          <w:lang w:val="en-GB" w:eastAsia="en-GB"/>
          <w:rPrChange w:id="615" w:author="João Manuel Ginja Ramalho" w:date="2021-11-05T13:45:00Z">
            <w:rPr>
              <w:ins w:id="616" w:author="João Manuel Ginja Ramalho" w:date="2021-11-05T18:43:00Z"/>
              <w:rFonts w:ascii="Consolas" w:eastAsia="Times New Roman" w:hAnsi="Consolas"/>
              <w:color w:val="000000"/>
              <w:bdr w:val="none" w:sz="0" w:space="0" w:color="auto"/>
              <w:lang w:val="en-GB" w:eastAsia="en-GB"/>
            </w:rPr>
          </w:rPrChange>
        </w:rPr>
      </w:pPr>
      <w:ins w:id="617" w:author="João Manuel Ginja Ramalho" w:date="2021-11-05T18:43:00Z">
        <w:r w:rsidRPr="007B3F93">
          <w:rPr>
            <w:rFonts w:ascii="Consolas" w:eastAsia="Times New Roman" w:hAnsi="Consolas"/>
            <w:color w:val="000000"/>
            <w:sz w:val="18"/>
            <w:szCs w:val="18"/>
            <w:bdr w:val="none" w:sz="0" w:space="0" w:color="auto"/>
            <w:lang w:val="en-GB" w:eastAsia="en-GB"/>
            <w:rPrChange w:id="618" w:author="João Manuel Ginja Ramalho" w:date="2021-11-05T13:45:00Z">
              <w:rPr>
                <w:rFonts w:ascii="Consolas" w:eastAsia="Times New Roman" w:hAnsi="Consolas"/>
                <w:color w:val="000000"/>
                <w:bdr w:val="none" w:sz="0" w:space="0" w:color="auto"/>
                <w:lang w:val="en-GB" w:eastAsia="en-GB"/>
              </w:rPr>
            </w:rPrChange>
          </w:rPr>
          <w:t xml:space="preserve">    actual = np.concatenate((actual,outputs[test]), axis= </w:t>
        </w:r>
        <w:r w:rsidRPr="007B3F93">
          <w:rPr>
            <w:rFonts w:ascii="Consolas" w:eastAsia="Times New Roman" w:hAnsi="Consolas"/>
            <w:color w:val="098658"/>
            <w:sz w:val="18"/>
            <w:szCs w:val="18"/>
            <w:bdr w:val="none" w:sz="0" w:space="0" w:color="auto"/>
            <w:lang w:val="en-GB" w:eastAsia="en-GB"/>
            <w:rPrChange w:id="619" w:author="João Manuel Ginja Ramalho" w:date="2021-11-05T13:45:00Z">
              <w:rPr>
                <w:rFonts w:ascii="Consolas" w:eastAsia="Times New Roman" w:hAnsi="Consolas"/>
                <w:color w:val="098658"/>
                <w:bdr w:val="none" w:sz="0" w:space="0" w:color="auto"/>
                <w:lang w:val="en-GB" w:eastAsia="en-GB"/>
              </w:rPr>
            </w:rPrChange>
          </w:rPr>
          <w:t>0</w:t>
        </w:r>
        <w:r w:rsidRPr="007B3F93">
          <w:rPr>
            <w:rFonts w:ascii="Consolas" w:eastAsia="Times New Roman" w:hAnsi="Consolas"/>
            <w:color w:val="000000"/>
            <w:sz w:val="18"/>
            <w:szCs w:val="18"/>
            <w:bdr w:val="none" w:sz="0" w:space="0" w:color="auto"/>
            <w:lang w:val="en-GB" w:eastAsia="en-GB"/>
            <w:rPrChange w:id="620" w:author="João Manuel Ginja Ramalho" w:date="2021-11-05T13:45:00Z">
              <w:rPr>
                <w:rFonts w:ascii="Consolas" w:eastAsia="Times New Roman" w:hAnsi="Consolas"/>
                <w:color w:val="000000"/>
                <w:bdr w:val="none" w:sz="0" w:space="0" w:color="auto"/>
                <w:lang w:val="en-GB" w:eastAsia="en-GB"/>
              </w:rPr>
            </w:rPrChange>
          </w:rPr>
          <w:t>)</w:t>
        </w:r>
      </w:ins>
    </w:p>
    <w:p w14:paraId="15AA1FEC"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621" w:author="João Manuel Ginja Ramalho" w:date="2021-11-05T18:43:00Z"/>
          <w:rFonts w:ascii="Consolas" w:eastAsia="Times New Roman" w:hAnsi="Consolas"/>
          <w:color w:val="000000"/>
          <w:sz w:val="18"/>
          <w:szCs w:val="18"/>
          <w:bdr w:val="none" w:sz="0" w:space="0" w:color="auto"/>
          <w:lang w:val="en-GB" w:eastAsia="en-GB"/>
          <w:rPrChange w:id="622" w:author="João Manuel Ginja Ramalho" w:date="2021-11-05T13:45:00Z">
            <w:rPr>
              <w:ins w:id="623" w:author="João Manuel Ginja Ramalho" w:date="2021-11-05T18:43:00Z"/>
              <w:rFonts w:ascii="Consolas" w:eastAsia="Times New Roman" w:hAnsi="Consolas"/>
              <w:color w:val="000000"/>
              <w:bdr w:val="none" w:sz="0" w:space="0" w:color="auto"/>
              <w:lang w:val="en-GB" w:eastAsia="en-GB"/>
            </w:rPr>
          </w:rPrChange>
        </w:rPr>
      </w:pPr>
    </w:p>
    <w:p w14:paraId="3A974C58"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624" w:author="João Manuel Ginja Ramalho" w:date="2021-11-05T18:43:00Z"/>
          <w:rFonts w:ascii="Consolas" w:eastAsia="Times New Roman" w:hAnsi="Consolas"/>
          <w:color w:val="000000"/>
          <w:sz w:val="18"/>
          <w:szCs w:val="18"/>
          <w:bdr w:val="none" w:sz="0" w:space="0" w:color="auto"/>
          <w:lang w:val="en-GB" w:eastAsia="en-GB"/>
          <w:rPrChange w:id="625" w:author="João Manuel Ginja Ramalho" w:date="2021-11-05T13:45:00Z">
            <w:rPr>
              <w:ins w:id="626" w:author="João Manuel Ginja Ramalho" w:date="2021-11-05T18:43:00Z"/>
              <w:rFonts w:ascii="Consolas" w:eastAsia="Times New Roman" w:hAnsi="Consolas"/>
              <w:color w:val="000000"/>
              <w:bdr w:val="none" w:sz="0" w:space="0" w:color="auto"/>
              <w:lang w:val="en-GB" w:eastAsia="en-GB"/>
            </w:rPr>
          </w:rPrChange>
        </w:rPr>
      </w:pPr>
      <w:ins w:id="627" w:author="João Manuel Ginja Ramalho" w:date="2021-11-05T18:43:00Z">
        <w:r w:rsidRPr="007B3F93">
          <w:rPr>
            <w:rFonts w:ascii="Consolas" w:eastAsia="Times New Roman" w:hAnsi="Consolas"/>
            <w:color w:val="000000"/>
            <w:sz w:val="18"/>
            <w:szCs w:val="18"/>
            <w:bdr w:val="none" w:sz="0" w:space="0" w:color="auto"/>
            <w:lang w:val="en-GB" w:eastAsia="en-GB"/>
            <w:rPrChange w:id="628" w:author="João Manuel Ginja Ramalho" w:date="2021-11-05T13:45:00Z">
              <w:rPr>
                <w:rFonts w:ascii="Consolas" w:eastAsia="Times New Roman" w:hAnsi="Consolas"/>
                <w:color w:val="000000"/>
                <w:bdr w:val="none" w:sz="0" w:space="0" w:color="auto"/>
                <w:lang w:val="en-GB" w:eastAsia="en-GB"/>
              </w:rPr>
            </w:rPrChange>
          </w:rPr>
          <w:t xml:space="preserve">residuals1 = actual </w:t>
        </w:r>
        <w:r>
          <w:rPr>
            <w:rFonts w:ascii="Consolas" w:eastAsia="Times New Roman" w:hAnsi="Consolas"/>
            <w:color w:val="000000"/>
            <w:sz w:val="18"/>
            <w:szCs w:val="18"/>
            <w:bdr w:val="none" w:sz="0" w:space="0" w:color="auto"/>
            <w:lang w:val="en-GB" w:eastAsia="en-GB"/>
          </w:rPr>
          <w:t>–</w:t>
        </w:r>
        <w:r w:rsidRPr="007B3F93">
          <w:rPr>
            <w:rFonts w:ascii="Consolas" w:eastAsia="Times New Roman" w:hAnsi="Consolas"/>
            <w:color w:val="000000"/>
            <w:sz w:val="18"/>
            <w:szCs w:val="18"/>
            <w:bdr w:val="none" w:sz="0" w:space="0" w:color="auto"/>
            <w:lang w:val="en-GB" w:eastAsia="en-GB"/>
            <w:rPrChange w:id="629" w:author="João Manuel Ginja Ramalho" w:date="2021-11-05T13:45:00Z">
              <w:rPr>
                <w:rFonts w:ascii="Consolas" w:eastAsia="Times New Roman" w:hAnsi="Consolas"/>
                <w:color w:val="000000"/>
                <w:bdr w:val="none" w:sz="0" w:space="0" w:color="auto"/>
                <w:lang w:val="en-GB" w:eastAsia="en-GB"/>
              </w:rPr>
            </w:rPrChange>
          </w:rPr>
          <w:t xml:space="preserve"> predictions1</w:t>
        </w:r>
      </w:ins>
    </w:p>
    <w:p w14:paraId="59589ADE"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630" w:author="João Manuel Ginja Ramalho" w:date="2021-11-05T18:43:00Z"/>
          <w:rFonts w:ascii="Consolas" w:eastAsia="Times New Roman" w:hAnsi="Consolas"/>
          <w:color w:val="000000"/>
          <w:sz w:val="18"/>
          <w:szCs w:val="18"/>
          <w:bdr w:val="none" w:sz="0" w:space="0" w:color="auto"/>
          <w:lang w:val="en-GB" w:eastAsia="en-GB"/>
          <w:rPrChange w:id="631" w:author="João Manuel Ginja Ramalho" w:date="2021-11-05T13:45:00Z">
            <w:rPr>
              <w:ins w:id="632" w:author="João Manuel Ginja Ramalho" w:date="2021-11-05T18:43:00Z"/>
              <w:rFonts w:ascii="Consolas" w:eastAsia="Times New Roman" w:hAnsi="Consolas"/>
              <w:color w:val="000000"/>
              <w:bdr w:val="none" w:sz="0" w:space="0" w:color="auto"/>
              <w:lang w:val="en-GB" w:eastAsia="en-GB"/>
            </w:rPr>
          </w:rPrChange>
        </w:rPr>
      </w:pPr>
      <w:ins w:id="633" w:author="João Manuel Ginja Ramalho" w:date="2021-11-05T18:43:00Z">
        <w:r w:rsidRPr="007B3F93">
          <w:rPr>
            <w:rFonts w:ascii="Consolas" w:eastAsia="Times New Roman" w:hAnsi="Consolas"/>
            <w:color w:val="000000"/>
            <w:sz w:val="18"/>
            <w:szCs w:val="18"/>
            <w:bdr w:val="none" w:sz="0" w:space="0" w:color="auto"/>
            <w:lang w:val="en-GB" w:eastAsia="en-GB"/>
            <w:rPrChange w:id="634" w:author="João Manuel Ginja Ramalho" w:date="2021-11-05T13:45:00Z">
              <w:rPr>
                <w:rFonts w:ascii="Consolas" w:eastAsia="Times New Roman" w:hAnsi="Consolas"/>
                <w:color w:val="000000"/>
                <w:bdr w:val="none" w:sz="0" w:space="0" w:color="auto"/>
                <w:lang w:val="en-GB" w:eastAsia="en-GB"/>
              </w:rPr>
            </w:rPrChange>
          </w:rPr>
          <w:t xml:space="preserve">residuals2 = actual </w:t>
        </w:r>
        <w:r>
          <w:rPr>
            <w:rFonts w:ascii="Consolas" w:eastAsia="Times New Roman" w:hAnsi="Consolas"/>
            <w:color w:val="000000"/>
            <w:sz w:val="18"/>
            <w:szCs w:val="18"/>
            <w:bdr w:val="none" w:sz="0" w:space="0" w:color="auto"/>
            <w:lang w:val="en-GB" w:eastAsia="en-GB"/>
          </w:rPr>
          <w:t>–</w:t>
        </w:r>
        <w:r w:rsidRPr="007B3F93">
          <w:rPr>
            <w:rFonts w:ascii="Consolas" w:eastAsia="Times New Roman" w:hAnsi="Consolas"/>
            <w:color w:val="000000"/>
            <w:sz w:val="18"/>
            <w:szCs w:val="18"/>
            <w:bdr w:val="none" w:sz="0" w:space="0" w:color="auto"/>
            <w:lang w:val="en-GB" w:eastAsia="en-GB"/>
            <w:rPrChange w:id="635" w:author="João Manuel Ginja Ramalho" w:date="2021-11-05T13:45:00Z">
              <w:rPr>
                <w:rFonts w:ascii="Consolas" w:eastAsia="Times New Roman" w:hAnsi="Consolas"/>
                <w:color w:val="000000"/>
                <w:bdr w:val="none" w:sz="0" w:space="0" w:color="auto"/>
                <w:lang w:val="en-GB" w:eastAsia="en-GB"/>
              </w:rPr>
            </w:rPrChange>
          </w:rPr>
          <w:t xml:space="preserve"> predictions2</w:t>
        </w:r>
      </w:ins>
    </w:p>
    <w:p w14:paraId="373A1AC1"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636" w:author="João Manuel Ginja Ramalho" w:date="2021-11-05T18:43:00Z"/>
          <w:rFonts w:ascii="Consolas" w:eastAsia="Times New Roman" w:hAnsi="Consolas"/>
          <w:color w:val="000000"/>
          <w:sz w:val="18"/>
          <w:szCs w:val="18"/>
          <w:bdr w:val="none" w:sz="0" w:space="0" w:color="auto"/>
          <w:lang w:val="en-GB" w:eastAsia="en-GB"/>
          <w:rPrChange w:id="637" w:author="João Manuel Ginja Ramalho" w:date="2021-11-05T13:45:00Z">
            <w:rPr>
              <w:ins w:id="638" w:author="João Manuel Ginja Ramalho" w:date="2021-11-05T18:43:00Z"/>
              <w:rFonts w:ascii="Consolas" w:eastAsia="Times New Roman" w:hAnsi="Consolas"/>
              <w:color w:val="000000"/>
              <w:bdr w:val="none" w:sz="0" w:space="0" w:color="auto"/>
              <w:lang w:val="en-GB" w:eastAsia="en-GB"/>
            </w:rPr>
          </w:rPrChange>
        </w:rPr>
      </w:pPr>
    </w:p>
    <w:p w14:paraId="4B212B5D"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639" w:author="João Manuel Ginja Ramalho" w:date="2021-11-05T18:43:00Z"/>
          <w:rFonts w:ascii="Consolas" w:eastAsia="Times New Roman" w:hAnsi="Consolas"/>
          <w:color w:val="000000"/>
          <w:sz w:val="18"/>
          <w:szCs w:val="18"/>
          <w:bdr w:val="none" w:sz="0" w:space="0" w:color="auto"/>
          <w:lang w:val="en-GB" w:eastAsia="en-GB"/>
          <w:rPrChange w:id="640" w:author="João Manuel Ginja Ramalho" w:date="2021-11-05T13:45:00Z">
            <w:rPr>
              <w:ins w:id="641" w:author="João Manuel Ginja Ramalho" w:date="2021-11-05T18:43:00Z"/>
              <w:rFonts w:ascii="Consolas" w:eastAsia="Times New Roman" w:hAnsi="Consolas"/>
              <w:color w:val="000000"/>
              <w:bdr w:val="none" w:sz="0" w:space="0" w:color="auto"/>
              <w:lang w:val="en-GB" w:eastAsia="en-GB"/>
            </w:rPr>
          </w:rPrChange>
        </w:rPr>
      </w:pPr>
      <w:ins w:id="642" w:author="João Manuel Ginja Ramalho" w:date="2021-11-05T18:43:00Z">
        <w:r w:rsidRPr="007B3F93">
          <w:rPr>
            <w:rFonts w:ascii="Consolas" w:eastAsia="Times New Roman" w:hAnsi="Consolas"/>
            <w:color w:val="000000"/>
            <w:sz w:val="18"/>
            <w:szCs w:val="18"/>
            <w:bdr w:val="none" w:sz="0" w:space="0" w:color="auto"/>
            <w:lang w:val="en-GB" w:eastAsia="en-GB"/>
            <w:rPrChange w:id="643" w:author="João Manuel Ginja Ramalho" w:date="2021-11-05T13:45:00Z">
              <w:rPr>
                <w:rFonts w:ascii="Consolas" w:eastAsia="Times New Roman" w:hAnsi="Consolas"/>
                <w:color w:val="000000"/>
                <w:bdr w:val="none" w:sz="0" w:space="0" w:color="auto"/>
                <w:lang w:val="en-GB" w:eastAsia="en-GB"/>
              </w:rPr>
            </w:rPrChange>
          </w:rPr>
          <w:t>residuals = {</w:t>
        </w:r>
        <w:r>
          <w:rPr>
            <w:rFonts w:ascii="Consolas" w:eastAsia="Times New Roman" w:hAnsi="Consolas"/>
            <w:color w:val="A31515"/>
            <w:sz w:val="18"/>
            <w:szCs w:val="18"/>
            <w:bdr w:val="none" w:sz="0" w:space="0" w:color="auto"/>
            <w:lang w:val="en-GB" w:eastAsia="en-GB"/>
          </w:rPr>
          <w:t>“</w:t>
        </w:r>
        <w:r w:rsidRPr="007B3F93">
          <w:rPr>
            <w:rFonts w:ascii="Consolas" w:eastAsia="Times New Roman" w:hAnsi="Consolas"/>
            <w:color w:val="A31515"/>
            <w:sz w:val="18"/>
            <w:szCs w:val="18"/>
            <w:bdr w:val="none" w:sz="0" w:space="0" w:color="auto"/>
            <w:lang w:val="en-GB" w:eastAsia="en-GB"/>
            <w:rPrChange w:id="644" w:author="João Manuel Ginja Ramalho" w:date="2021-11-05T13:45:00Z">
              <w:rPr>
                <w:rFonts w:ascii="Consolas" w:eastAsia="Times New Roman" w:hAnsi="Consolas"/>
                <w:color w:val="A31515"/>
                <w:bdr w:val="none" w:sz="0" w:space="0" w:color="auto"/>
                <w:lang w:val="en-GB" w:eastAsia="en-GB"/>
              </w:rPr>
            </w:rPrChange>
          </w:rPr>
          <w:t>With Regularization</w:t>
        </w:r>
        <w:r>
          <w:rPr>
            <w:rFonts w:ascii="Consolas" w:eastAsia="Times New Roman" w:hAnsi="Consolas"/>
            <w:color w:val="A31515"/>
            <w:sz w:val="18"/>
            <w:szCs w:val="18"/>
            <w:bdr w:val="none" w:sz="0" w:space="0" w:color="auto"/>
            <w:lang w:val="en-GB" w:eastAsia="en-GB"/>
          </w:rPr>
          <w:t>”</w:t>
        </w:r>
        <w:r w:rsidRPr="007B3F93">
          <w:rPr>
            <w:rFonts w:ascii="Consolas" w:eastAsia="Times New Roman" w:hAnsi="Consolas"/>
            <w:color w:val="000000"/>
            <w:sz w:val="18"/>
            <w:szCs w:val="18"/>
            <w:bdr w:val="none" w:sz="0" w:space="0" w:color="auto"/>
            <w:lang w:val="en-GB" w:eastAsia="en-GB"/>
            <w:rPrChange w:id="645" w:author="João Manuel Ginja Ramalho" w:date="2021-11-05T13:45:00Z">
              <w:rPr>
                <w:rFonts w:ascii="Consolas" w:eastAsia="Times New Roman" w:hAnsi="Consolas"/>
                <w:color w:val="000000"/>
                <w:bdr w:val="none" w:sz="0" w:space="0" w:color="auto"/>
                <w:lang w:val="en-GB" w:eastAsia="en-GB"/>
              </w:rPr>
            </w:rPrChange>
          </w:rPr>
          <w:t xml:space="preserve">: residuals1, </w:t>
        </w:r>
        <w:r>
          <w:rPr>
            <w:rFonts w:ascii="Consolas" w:eastAsia="Times New Roman" w:hAnsi="Consolas"/>
            <w:color w:val="A31515"/>
            <w:sz w:val="18"/>
            <w:szCs w:val="18"/>
            <w:bdr w:val="none" w:sz="0" w:space="0" w:color="auto"/>
            <w:lang w:val="en-GB" w:eastAsia="en-GB"/>
          </w:rPr>
          <w:t>“</w:t>
        </w:r>
        <w:r w:rsidRPr="007B3F93">
          <w:rPr>
            <w:rFonts w:ascii="Consolas" w:eastAsia="Times New Roman" w:hAnsi="Consolas"/>
            <w:color w:val="A31515"/>
            <w:sz w:val="18"/>
            <w:szCs w:val="18"/>
            <w:bdr w:val="none" w:sz="0" w:space="0" w:color="auto"/>
            <w:lang w:val="en-GB" w:eastAsia="en-GB"/>
            <w:rPrChange w:id="646" w:author="João Manuel Ginja Ramalho" w:date="2021-11-05T13:45:00Z">
              <w:rPr>
                <w:rFonts w:ascii="Consolas" w:eastAsia="Times New Roman" w:hAnsi="Consolas"/>
                <w:color w:val="A31515"/>
                <w:bdr w:val="none" w:sz="0" w:space="0" w:color="auto"/>
                <w:lang w:val="en-GB" w:eastAsia="en-GB"/>
              </w:rPr>
            </w:rPrChange>
          </w:rPr>
          <w:t>Without Regularization</w:t>
        </w:r>
        <w:r>
          <w:rPr>
            <w:rFonts w:ascii="Consolas" w:eastAsia="Times New Roman" w:hAnsi="Consolas"/>
            <w:color w:val="A31515"/>
            <w:sz w:val="18"/>
            <w:szCs w:val="18"/>
            <w:bdr w:val="none" w:sz="0" w:space="0" w:color="auto"/>
            <w:lang w:val="en-GB" w:eastAsia="en-GB"/>
          </w:rPr>
          <w:t>”</w:t>
        </w:r>
        <w:r w:rsidRPr="007B3F93">
          <w:rPr>
            <w:rFonts w:ascii="Consolas" w:eastAsia="Times New Roman" w:hAnsi="Consolas"/>
            <w:color w:val="000000"/>
            <w:sz w:val="18"/>
            <w:szCs w:val="18"/>
            <w:bdr w:val="none" w:sz="0" w:space="0" w:color="auto"/>
            <w:lang w:val="en-GB" w:eastAsia="en-GB"/>
            <w:rPrChange w:id="647" w:author="João Manuel Ginja Ramalho" w:date="2021-11-05T13:45:00Z">
              <w:rPr>
                <w:rFonts w:ascii="Consolas" w:eastAsia="Times New Roman" w:hAnsi="Consolas"/>
                <w:color w:val="000000"/>
                <w:bdr w:val="none" w:sz="0" w:space="0" w:color="auto"/>
                <w:lang w:val="en-GB" w:eastAsia="en-GB"/>
              </w:rPr>
            </w:rPrChange>
          </w:rPr>
          <w:t>: residuals2}</w:t>
        </w:r>
      </w:ins>
    </w:p>
    <w:p w14:paraId="5289730A"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648" w:author="João Manuel Ginja Ramalho" w:date="2021-11-05T18:43:00Z"/>
          <w:rFonts w:ascii="Consolas" w:eastAsia="Times New Roman" w:hAnsi="Consolas"/>
          <w:color w:val="000000"/>
          <w:sz w:val="18"/>
          <w:szCs w:val="18"/>
          <w:bdr w:val="none" w:sz="0" w:space="0" w:color="auto"/>
          <w:lang w:val="en-GB" w:eastAsia="en-GB"/>
          <w:rPrChange w:id="649" w:author="João Manuel Ginja Ramalho" w:date="2021-11-05T13:45:00Z">
            <w:rPr>
              <w:ins w:id="650" w:author="João Manuel Ginja Ramalho" w:date="2021-11-05T18:43:00Z"/>
              <w:rFonts w:ascii="Consolas" w:eastAsia="Times New Roman" w:hAnsi="Consolas"/>
              <w:color w:val="000000"/>
              <w:bdr w:val="none" w:sz="0" w:space="0" w:color="auto"/>
              <w:lang w:val="en-GB" w:eastAsia="en-GB"/>
            </w:rPr>
          </w:rPrChange>
        </w:rPr>
      </w:pPr>
      <w:ins w:id="651" w:author="João Manuel Ginja Ramalho" w:date="2021-11-05T18:43:00Z">
        <w:r w:rsidRPr="007B3F93">
          <w:rPr>
            <w:rFonts w:ascii="Consolas" w:eastAsia="Times New Roman" w:hAnsi="Consolas"/>
            <w:color w:val="000000"/>
            <w:sz w:val="18"/>
            <w:szCs w:val="18"/>
            <w:bdr w:val="none" w:sz="0" w:space="0" w:color="auto"/>
            <w:lang w:val="en-GB" w:eastAsia="en-GB"/>
            <w:rPrChange w:id="652" w:author="João Manuel Ginja Ramalho" w:date="2021-11-05T13:45:00Z">
              <w:rPr>
                <w:rFonts w:ascii="Consolas" w:eastAsia="Times New Roman" w:hAnsi="Consolas"/>
                <w:color w:val="000000"/>
                <w:bdr w:val="none" w:sz="0" w:space="0" w:color="auto"/>
                <w:lang w:val="en-GB" w:eastAsia="en-GB"/>
              </w:rPr>
            </w:rPrChange>
          </w:rPr>
          <w:t>fig, ax = plt.subplots()</w:t>
        </w:r>
      </w:ins>
    </w:p>
    <w:p w14:paraId="7E0F21D1"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653" w:author="João Manuel Ginja Ramalho" w:date="2021-11-05T18:43:00Z"/>
          <w:rFonts w:ascii="Consolas" w:eastAsia="Times New Roman" w:hAnsi="Consolas"/>
          <w:color w:val="000000"/>
          <w:sz w:val="18"/>
          <w:szCs w:val="18"/>
          <w:bdr w:val="none" w:sz="0" w:space="0" w:color="auto"/>
          <w:lang w:val="en-GB" w:eastAsia="en-GB"/>
          <w:rPrChange w:id="654" w:author="João Manuel Ginja Ramalho" w:date="2021-11-05T13:45:00Z">
            <w:rPr>
              <w:ins w:id="655" w:author="João Manuel Ginja Ramalho" w:date="2021-11-05T18:43:00Z"/>
              <w:rFonts w:ascii="Consolas" w:eastAsia="Times New Roman" w:hAnsi="Consolas"/>
              <w:color w:val="000000"/>
              <w:bdr w:val="none" w:sz="0" w:space="0" w:color="auto"/>
              <w:lang w:val="en-GB" w:eastAsia="en-GB"/>
            </w:rPr>
          </w:rPrChange>
        </w:rPr>
      </w:pPr>
      <w:ins w:id="656" w:author="João Manuel Ginja Ramalho" w:date="2021-11-05T18:43:00Z">
        <w:r w:rsidRPr="007B3F93">
          <w:rPr>
            <w:rFonts w:ascii="Consolas" w:eastAsia="Times New Roman" w:hAnsi="Consolas"/>
            <w:color w:val="000000"/>
            <w:sz w:val="18"/>
            <w:szCs w:val="18"/>
            <w:bdr w:val="none" w:sz="0" w:space="0" w:color="auto"/>
            <w:lang w:val="en-GB" w:eastAsia="en-GB"/>
            <w:rPrChange w:id="657" w:author="João Manuel Ginja Ramalho" w:date="2021-11-05T13:45:00Z">
              <w:rPr>
                <w:rFonts w:ascii="Consolas" w:eastAsia="Times New Roman" w:hAnsi="Consolas"/>
                <w:color w:val="000000"/>
                <w:bdr w:val="none" w:sz="0" w:space="0" w:color="auto"/>
                <w:lang w:val="en-GB" w:eastAsia="en-GB"/>
              </w:rPr>
            </w:rPrChange>
          </w:rPr>
          <w:t>ax.boxplot(residuals.values())</w:t>
        </w:r>
      </w:ins>
    </w:p>
    <w:p w14:paraId="2591514E"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658" w:author="João Manuel Ginja Ramalho" w:date="2021-11-05T18:43:00Z"/>
          <w:rFonts w:ascii="Consolas" w:eastAsia="Times New Roman" w:hAnsi="Consolas"/>
          <w:color w:val="000000"/>
          <w:sz w:val="18"/>
          <w:szCs w:val="18"/>
          <w:bdr w:val="none" w:sz="0" w:space="0" w:color="auto"/>
          <w:lang w:val="en-GB" w:eastAsia="en-GB"/>
          <w:rPrChange w:id="659" w:author="João Manuel Ginja Ramalho" w:date="2021-11-05T13:45:00Z">
            <w:rPr>
              <w:ins w:id="660" w:author="João Manuel Ginja Ramalho" w:date="2021-11-05T18:43:00Z"/>
              <w:rFonts w:ascii="Consolas" w:eastAsia="Times New Roman" w:hAnsi="Consolas"/>
              <w:color w:val="000000"/>
              <w:bdr w:val="none" w:sz="0" w:space="0" w:color="auto"/>
              <w:lang w:val="en-GB" w:eastAsia="en-GB"/>
            </w:rPr>
          </w:rPrChange>
        </w:rPr>
      </w:pPr>
      <w:ins w:id="661" w:author="João Manuel Ginja Ramalho" w:date="2021-11-05T18:43:00Z">
        <w:r w:rsidRPr="007B3F93">
          <w:rPr>
            <w:rFonts w:ascii="Consolas" w:eastAsia="Times New Roman" w:hAnsi="Consolas"/>
            <w:color w:val="000000"/>
            <w:sz w:val="18"/>
            <w:szCs w:val="18"/>
            <w:bdr w:val="none" w:sz="0" w:space="0" w:color="auto"/>
            <w:lang w:val="en-GB" w:eastAsia="en-GB"/>
            <w:rPrChange w:id="662" w:author="João Manuel Ginja Ramalho" w:date="2021-11-05T13:45:00Z">
              <w:rPr>
                <w:rFonts w:ascii="Consolas" w:eastAsia="Times New Roman" w:hAnsi="Consolas"/>
                <w:color w:val="000000"/>
                <w:bdr w:val="none" w:sz="0" w:space="0" w:color="auto"/>
                <w:lang w:val="en-GB" w:eastAsia="en-GB"/>
              </w:rPr>
            </w:rPrChange>
          </w:rPr>
          <w:t>ax.set_xticklabels(residuals.keys())</w:t>
        </w:r>
      </w:ins>
    </w:p>
    <w:p w14:paraId="52E8D2E9"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663" w:author="João Manuel Ginja Ramalho" w:date="2021-11-05T18:43:00Z"/>
          <w:rFonts w:ascii="Consolas" w:eastAsia="Times New Roman" w:hAnsi="Consolas"/>
          <w:color w:val="000000"/>
          <w:sz w:val="18"/>
          <w:szCs w:val="18"/>
          <w:bdr w:val="none" w:sz="0" w:space="0" w:color="auto"/>
          <w:lang w:val="en-GB" w:eastAsia="en-GB"/>
          <w:rPrChange w:id="664" w:author="João Manuel Ginja Ramalho" w:date="2021-11-05T13:45:00Z">
            <w:rPr>
              <w:ins w:id="665" w:author="João Manuel Ginja Ramalho" w:date="2021-11-05T18:43:00Z"/>
              <w:rFonts w:ascii="Consolas" w:eastAsia="Times New Roman" w:hAnsi="Consolas"/>
              <w:color w:val="000000"/>
              <w:bdr w:val="none" w:sz="0" w:space="0" w:color="auto"/>
              <w:lang w:val="en-GB" w:eastAsia="en-GB"/>
            </w:rPr>
          </w:rPrChange>
        </w:rPr>
      </w:pPr>
      <w:ins w:id="666" w:author="João Manuel Ginja Ramalho" w:date="2021-11-05T18:43:00Z">
        <w:r w:rsidRPr="007B3F93">
          <w:rPr>
            <w:rFonts w:ascii="Consolas" w:eastAsia="Times New Roman" w:hAnsi="Consolas"/>
            <w:color w:val="000000"/>
            <w:sz w:val="18"/>
            <w:szCs w:val="18"/>
            <w:bdr w:val="none" w:sz="0" w:space="0" w:color="auto"/>
            <w:lang w:val="en-GB" w:eastAsia="en-GB"/>
            <w:rPrChange w:id="667" w:author="João Manuel Ginja Ramalho" w:date="2021-11-05T13:45:00Z">
              <w:rPr>
                <w:rFonts w:ascii="Consolas" w:eastAsia="Times New Roman" w:hAnsi="Consolas"/>
                <w:color w:val="000000"/>
                <w:bdr w:val="none" w:sz="0" w:space="0" w:color="auto"/>
                <w:lang w:val="en-GB" w:eastAsia="en-GB"/>
              </w:rPr>
            </w:rPrChange>
          </w:rPr>
          <w:t>plt.show()</w:t>
        </w:r>
      </w:ins>
    </w:p>
    <w:p w14:paraId="33A231C2" w14:textId="77777777" w:rsidR="000D3A40" w:rsidRDefault="000D3A40" w:rsidP="000D3A40">
      <w:pPr>
        <w:pStyle w:val="Body"/>
        <w:spacing w:before="120" w:after="120"/>
        <w:rPr>
          <w:ins w:id="668" w:author="João Manuel Ginja Ramalho" w:date="2021-11-05T18:43:00Z"/>
          <w:rFonts w:asciiTheme="majorHAnsi" w:hAnsiTheme="majorHAnsi" w:cs="Times New Roman"/>
          <w:iCs/>
          <w:color w:val="auto"/>
          <w:lang w:val="en-US"/>
        </w:rPr>
      </w:pPr>
    </w:p>
    <w:p w14:paraId="1D3814D8" w14:textId="77777777" w:rsidR="000D3A40" w:rsidRDefault="000D3A40" w:rsidP="000D3A40">
      <w:pPr>
        <w:pStyle w:val="Body"/>
        <w:spacing w:before="120" w:after="120"/>
        <w:rPr>
          <w:ins w:id="669" w:author="João Manuel Ginja Ramalho" w:date="2021-11-05T18:43:00Z"/>
          <w:rFonts w:asciiTheme="majorHAnsi" w:hAnsiTheme="majorHAnsi" w:cs="Times New Roman"/>
          <w:iCs/>
          <w:color w:val="auto"/>
          <w:lang w:val="en-US"/>
        </w:rPr>
      </w:pPr>
    </w:p>
    <w:p w14:paraId="2310A51C" w14:textId="77777777" w:rsidR="000D3A40" w:rsidRDefault="000D3A40" w:rsidP="000D3A40">
      <w:pPr>
        <w:pStyle w:val="Body"/>
        <w:spacing w:before="120" w:after="120"/>
        <w:rPr>
          <w:ins w:id="670" w:author="João Manuel Ginja Ramalho" w:date="2021-11-05T18:43:00Z"/>
          <w:rFonts w:asciiTheme="majorHAnsi" w:hAnsiTheme="majorHAnsi" w:cs="Times New Roman"/>
          <w:iCs/>
          <w:color w:val="auto"/>
          <w:lang w:val="en-US"/>
        </w:rPr>
      </w:pPr>
    </w:p>
    <w:p w14:paraId="48F0099D" w14:textId="4B8D668E" w:rsidR="000D3A40" w:rsidRDefault="000D3A40" w:rsidP="000D3A40">
      <w:pPr>
        <w:pStyle w:val="Body"/>
        <w:spacing w:before="120" w:after="120"/>
        <w:rPr>
          <w:ins w:id="671" w:author="João Manuel Ginja Ramalho" w:date="2021-11-05T18:43:00Z"/>
          <w:rFonts w:asciiTheme="majorHAnsi" w:hAnsiTheme="majorHAnsi" w:cs="Times New Roman"/>
          <w:iCs/>
          <w:color w:val="auto"/>
          <w:lang w:val="en-US"/>
        </w:rPr>
      </w:pPr>
      <w:ins w:id="672" w:author="João Manuel Ginja Ramalho" w:date="2021-11-05T18:43:00Z">
        <w:r>
          <w:rPr>
            <w:rFonts w:asciiTheme="majorHAnsi" w:hAnsiTheme="majorHAnsi" w:cs="Times New Roman"/>
            <w:iCs/>
            <w:color w:val="auto"/>
            <w:lang w:val="en-US"/>
          </w:rPr>
          <w:t xml:space="preserve">Code </w:t>
        </w:r>
      </w:ins>
      <w:ins w:id="673" w:author="João Manuel Ginja Ramalho" w:date="2021-11-05T18:46:00Z">
        <w:r>
          <w:rPr>
            <w:rFonts w:asciiTheme="majorHAnsi" w:hAnsiTheme="majorHAnsi" w:cs="Times New Roman"/>
            <w:iCs/>
            <w:color w:val="auto"/>
            <w:lang w:val="en-US"/>
          </w:rPr>
          <w:t>for</w:t>
        </w:r>
      </w:ins>
      <w:ins w:id="674" w:author="João Manuel Ginja Ramalho" w:date="2021-11-05T18:43:00Z">
        <w:r>
          <w:rPr>
            <w:rFonts w:asciiTheme="majorHAnsi" w:hAnsiTheme="majorHAnsi" w:cs="Times New Roman"/>
            <w:iCs/>
            <w:color w:val="auto"/>
            <w:lang w:val="en-US"/>
          </w:rPr>
          <w:t xml:space="preserve"> </w:t>
        </w:r>
      </w:ins>
      <w:ins w:id="675" w:author="João Manuel Ginja Ramalho" w:date="2021-11-05T18:46:00Z">
        <w:r>
          <w:rPr>
            <w:rFonts w:asciiTheme="majorHAnsi" w:hAnsiTheme="majorHAnsi" w:cs="Times New Roman"/>
            <w:iCs/>
            <w:color w:val="auto"/>
            <w:lang w:val="en-US"/>
          </w:rPr>
          <w:t>question</w:t>
        </w:r>
      </w:ins>
      <w:ins w:id="676" w:author="João Manuel Ginja Ramalho" w:date="2021-11-05T18:43:00Z">
        <w:r>
          <w:rPr>
            <w:rFonts w:asciiTheme="majorHAnsi" w:hAnsiTheme="majorHAnsi" w:cs="Times New Roman"/>
            <w:iCs/>
            <w:color w:val="auto"/>
            <w:lang w:val="en-US"/>
          </w:rPr>
          <w:t xml:space="preserve"> 3</w:t>
        </w:r>
      </w:ins>
    </w:p>
    <w:p w14:paraId="3BADA520"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677" w:author="João Manuel Ginja Ramalho" w:date="2021-11-05T18:43:00Z"/>
          <w:rFonts w:ascii="Consolas" w:eastAsia="Times New Roman" w:hAnsi="Consolas"/>
          <w:color w:val="000000"/>
          <w:sz w:val="18"/>
          <w:szCs w:val="18"/>
          <w:bdr w:val="none" w:sz="0" w:space="0" w:color="auto"/>
          <w:lang w:val="en-GB" w:eastAsia="en-GB"/>
          <w:rPrChange w:id="678" w:author="João Manuel Ginja Ramalho" w:date="2021-11-05T13:48:00Z">
            <w:rPr>
              <w:ins w:id="679" w:author="João Manuel Ginja Ramalho" w:date="2021-11-05T18:43:00Z"/>
              <w:rFonts w:ascii="Consolas" w:eastAsia="Times New Roman" w:hAnsi="Consolas"/>
              <w:color w:val="000000"/>
              <w:bdr w:val="none" w:sz="0" w:space="0" w:color="auto"/>
              <w:lang w:val="en-GB" w:eastAsia="en-GB"/>
            </w:rPr>
          </w:rPrChange>
        </w:rPr>
      </w:pPr>
      <w:ins w:id="680" w:author="João Manuel Ginja Ramalho" w:date="2021-11-05T18:43:00Z">
        <w:r w:rsidRPr="007B3F93">
          <w:rPr>
            <w:rFonts w:ascii="Consolas" w:eastAsia="Times New Roman" w:hAnsi="Consolas"/>
            <w:color w:val="000000"/>
            <w:sz w:val="18"/>
            <w:szCs w:val="18"/>
            <w:bdr w:val="none" w:sz="0" w:space="0" w:color="auto"/>
            <w:lang w:val="en-GB" w:eastAsia="en-GB"/>
            <w:rPrChange w:id="681" w:author="João Manuel Ginja Ramalho" w:date="2021-11-05T13:48:00Z">
              <w:rPr>
                <w:rFonts w:ascii="Consolas" w:eastAsia="Times New Roman" w:hAnsi="Consolas"/>
                <w:color w:val="000000"/>
                <w:bdr w:val="none" w:sz="0" w:space="0" w:color="auto"/>
                <w:lang w:val="en-GB" w:eastAsia="en-GB"/>
              </w:rPr>
            </w:rPrChange>
          </w:rPr>
          <w:t>data = arff.loadarff(</w:t>
        </w:r>
        <w:r w:rsidRPr="007B3F93">
          <w:rPr>
            <w:rFonts w:ascii="Consolas" w:eastAsia="Times New Roman" w:hAnsi="Consolas"/>
            <w:color w:val="A31515"/>
            <w:sz w:val="18"/>
            <w:szCs w:val="18"/>
            <w:bdr w:val="none" w:sz="0" w:space="0" w:color="auto"/>
            <w:lang w:val="en-GB" w:eastAsia="en-GB"/>
            <w:rPrChange w:id="682" w:author="João Manuel Ginja Ramalho" w:date="2021-11-05T13:48:00Z">
              <w:rPr>
                <w:rFonts w:ascii="Consolas" w:eastAsia="Times New Roman" w:hAnsi="Consolas"/>
                <w:color w:val="A31515"/>
                <w:bdr w:val="none" w:sz="0" w:space="0" w:color="auto"/>
                <w:lang w:val="en-GB" w:eastAsia="en-GB"/>
              </w:rPr>
            </w:rPrChange>
          </w:rPr>
          <w:t>"C:\\Users\\print\\Downloads\\kin8nm.arff"</w:t>
        </w:r>
        <w:r w:rsidRPr="007B3F93">
          <w:rPr>
            <w:rFonts w:ascii="Consolas" w:eastAsia="Times New Roman" w:hAnsi="Consolas"/>
            <w:color w:val="000000"/>
            <w:sz w:val="18"/>
            <w:szCs w:val="18"/>
            <w:bdr w:val="none" w:sz="0" w:space="0" w:color="auto"/>
            <w:lang w:val="en-GB" w:eastAsia="en-GB"/>
            <w:rPrChange w:id="683" w:author="João Manuel Ginja Ramalho" w:date="2021-11-05T13:48:00Z">
              <w:rPr>
                <w:rFonts w:ascii="Consolas" w:eastAsia="Times New Roman" w:hAnsi="Consolas"/>
                <w:color w:val="000000"/>
                <w:bdr w:val="none" w:sz="0" w:space="0" w:color="auto"/>
                <w:lang w:val="en-GB" w:eastAsia="en-GB"/>
              </w:rPr>
            </w:rPrChange>
          </w:rPr>
          <w:t>)</w:t>
        </w:r>
      </w:ins>
    </w:p>
    <w:p w14:paraId="0FA49558"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684" w:author="João Manuel Ginja Ramalho" w:date="2021-11-05T18:43:00Z"/>
          <w:rFonts w:ascii="Consolas" w:eastAsia="Times New Roman" w:hAnsi="Consolas"/>
          <w:color w:val="000000"/>
          <w:sz w:val="18"/>
          <w:szCs w:val="18"/>
          <w:bdr w:val="none" w:sz="0" w:space="0" w:color="auto"/>
          <w:lang w:val="en-GB" w:eastAsia="en-GB"/>
          <w:rPrChange w:id="685" w:author="João Manuel Ginja Ramalho" w:date="2021-11-05T13:48:00Z">
            <w:rPr>
              <w:ins w:id="686" w:author="João Manuel Ginja Ramalho" w:date="2021-11-05T18:43:00Z"/>
              <w:rFonts w:ascii="Consolas" w:eastAsia="Times New Roman" w:hAnsi="Consolas"/>
              <w:color w:val="000000"/>
              <w:bdr w:val="none" w:sz="0" w:space="0" w:color="auto"/>
              <w:lang w:val="en-GB" w:eastAsia="en-GB"/>
            </w:rPr>
          </w:rPrChange>
        </w:rPr>
      </w:pPr>
      <w:ins w:id="687" w:author="João Manuel Ginja Ramalho" w:date="2021-11-05T18:43:00Z">
        <w:r w:rsidRPr="007B3F93">
          <w:rPr>
            <w:rFonts w:ascii="Consolas" w:eastAsia="Times New Roman" w:hAnsi="Consolas"/>
            <w:color w:val="000000"/>
            <w:sz w:val="18"/>
            <w:szCs w:val="18"/>
            <w:bdr w:val="none" w:sz="0" w:space="0" w:color="auto"/>
            <w:lang w:val="en-GB" w:eastAsia="en-GB"/>
            <w:rPrChange w:id="688" w:author="João Manuel Ginja Ramalho" w:date="2021-11-05T13:48:00Z">
              <w:rPr>
                <w:rFonts w:ascii="Consolas" w:eastAsia="Times New Roman" w:hAnsi="Consolas"/>
                <w:color w:val="000000"/>
                <w:bdr w:val="none" w:sz="0" w:space="0" w:color="auto"/>
                <w:lang w:val="en-GB" w:eastAsia="en-GB"/>
              </w:rPr>
            </w:rPrChange>
          </w:rPr>
          <w:t>dataset = pandas.DataFrame(data[</w:t>
        </w:r>
        <w:r w:rsidRPr="007B3F93">
          <w:rPr>
            <w:rFonts w:ascii="Consolas" w:eastAsia="Times New Roman" w:hAnsi="Consolas"/>
            <w:color w:val="098658"/>
            <w:sz w:val="18"/>
            <w:szCs w:val="18"/>
            <w:bdr w:val="none" w:sz="0" w:space="0" w:color="auto"/>
            <w:lang w:val="en-GB" w:eastAsia="en-GB"/>
            <w:rPrChange w:id="689" w:author="João Manuel Ginja Ramalho" w:date="2021-11-05T13:48:00Z">
              <w:rPr>
                <w:rFonts w:ascii="Consolas" w:eastAsia="Times New Roman" w:hAnsi="Consolas"/>
                <w:color w:val="098658"/>
                <w:bdr w:val="none" w:sz="0" w:space="0" w:color="auto"/>
                <w:lang w:val="en-GB" w:eastAsia="en-GB"/>
              </w:rPr>
            </w:rPrChange>
          </w:rPr>
          <w:t>0</w:t>
        </w:r>
        <w:r w:rsidRPr="007B3F93">
          <w:rPr>
            <w:rFonts w:ascii="Consolas" w:eastAsia="Times New Roman" w:hAnsi="Consolas"/>
            <w:color w:val="000000"/>
            <w:sz w:val="18"/>
            <w:szCs w:val="18"/>
            <w:bdr w:val="none" w:sz="0" w:space="0" w:color="auto"/>
            <w:lang w:val="en-GB" w:eastAsia="en-GB"/>
            <w:rPrChange w:id="690" w:author="João Manuel Ginja Ramalho" w:date="2021-11-05T13:48:00Z">
              <w:rPr>
                <w:rFonts w:ascii="Consolas" w:eastAsia="Times New Roman" w:hAnsi="Consolas"/>
                <w:color w:val="000000"/>
                <w:bdr w:val="none" w:sz="0" w:space="0" w:color="auto"/>
                <w:lang w:val="en-GB" w:eastAsia="en-GB"/>
              </w:rPr>
            </w:rPrChange>
          </w:rPr>
          <w:t>])</w:t>
        </w:r>
      </w:ins>
    </w:p>
    <w:p w14:paraId="380206D8"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691" w:author="João Manuel Ginja Ramalho" w:date="2021-11-05T18:43:00Z"/>
          <w:rFonts w:ascii="Consolas" w:eastAsia="Times New Roman" w:hAnsi="Consolas"/>
          <w:color w:val="000000"/>
          <w:sz w:val="18"/>
          <w:szCs w:val="18"/>
          <w:bdr w:val="none" w:sz="0" w:space="0" w:color="auto"/>
          <w:lang w:val="en-GB" w:eastAsia="en-GB"/>
          <w:rPrChange w:id="692" w:author="João Manuel Ginja Ramalho" w:date="2021-11-05T13:48:00Z">
            <w:rPr>
              <w:ins w:id="693" w:author="João Manuel Ginja Ramalho" w:date="2021-11-05T18:43:00Z"/>
              <w:rFonts w:ascii="Consolas" w:eastAsia="Times New Roman" w:hAnsi="Consolas"/>
              <w:color w:val="000000"/>
              <w:bdr w:val="none" w:sz="0" w:space="0" w:color="auto"/>
              <w:lang w:val="en-GB" w:eastAsia="en-GB"/>
            </w:rPr>
          </w:rPrChange>
        </w:rPr>
      </w:pPr>
    </w:p>
    <w:p w14:paraId="40CD56F3"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694" w:author="João Manuel Ginja Ramalho" w:date="2021-11-05T18:43:00Z"/>
          <w:rFonts w:ascii="Consolas" w:eastAsia="Times New Roman" w:hAnsi="Consolas"/>
          <w:color w:val="000000"/>
          <w:sz w:val="18"/>
          <w:szCs w:val="18"/>
          <w:bdr w:val="none" w:sz="0" w:space="0" w:color="auto"/>
          <w:lang w:val="en-GB" w:eastAsia="en-GB"/>
          <w:rPrChange w:id="695" w:author="João Manuel Ginja Ramalho" w:date="2021-11-05T13:48:00Z">
            <w:rPr>
              <w:ins w:id="696" w:author="João Manuel Ginja Ramalho" w:date="2021-11-05T18:43:00Z"/>
              <w:rFonts w:ascii="Consolas" w:eastAsia="Times New Roman" w:hAnsi="Consolas"/>
              <w:color w:val="000000"/>
              <w:bdr w:val="none" w:sz="0" w:space="0" w:color="auto"/>
              <w:lang w:val="en-GB" w:eastAsia="en-GB"/>
            </w:rPr>
          </w:rPrChange>
        </w:rPr>
      </w:pPr>
      <w:ins w:id="697" w:author="João Manuel Ginja Ramalho" w:date="2021-11-05T18:43:00Z">
        <w:r w:rsidRPr="007B3F93">
          <w:rPr>
            <w:rFonts w:ascii="Consolas" w:eastAsia="Times New Roman" w:hAnsi="Consolas"/>
            <w:color w:val="000000"/>
            <w:sz w:val="18"/>
            <w:szCs w:val="18"/>
            <w:bdr w:val="none" w:sz="0" w:space="0" w:color="auto"/>
            <w:lang w:val="en-GB" w:eastAsia="en-GB"/>
            <w:rPrChange w:id="698" w:author="João Manuel Ginja Ramalho" w:date="2021-11-05T13:48:00Z">
              <w:rPr>
                <w:rFonts w:ascii="Consolas" w:eastAsia="Times New Roman" w:hAnsi="Consolas"/>
                <w:color w:val="000000"/>
                <w:bdr w:val="none" w:sz="0" w:space="0" w:color="auto"/>
                <w:lang w:val="en-GB" w:eastAsia="en-GB"/>
              </w:rPr>
            </w:rPrChange>
          </w:rPr>
          <w:t>inputs = dataset.drop(columns=[</w:t>
        </w:r>
        <w:r w:rsidRPr="007B3F93">
          <w:rPr>
            <w:rFonts w:ascii="Consolas" w:eastAsia="Times New Roman" w:hAnsi="Consolas"/>
            <w:color w:val="A31515"/>
            <w:sz w:val="18"/>
            <w:szCs w:val="18"/>
            <w:bdr w:val="none" w:sz="0" w:space="0" w:color="auto"/>
            <w:lang w:val="en-GB" w:eastAsia="en-GB"/>
            <w:rPrChange w:id="699" w:author="João Manuel Ginja Ramalho" w:date="2021-11-05T13:48:00Z">
              <w:rPr>
                <w:rFonts w:ascii="Consolas" w:eastAsia="Times New Roman" w:hAnsi="Consolas"/>
                <w:color w:val="A31515"/>
                <w:bdr w:val="none" w:sz="0" w:space="0" w:color="auto"/>
                <w:lang w:val="en-GB" w:eastAsia="en-GB"/>
              </w:rPr>
            </w:rPrChange>
          </w:rPr>
          <w:t>"y"</w:t>
        </w:r>
        <w:r w:rsidRPr="007B3F93">
          <w:rPr>
            <w:rFonts w:ascii="Consolas" w:eastAsia="Times New Roman" w:hAnsi="Consolas"/>
            <w:color w:val="000000"/>
            <w:sz w:val="18"/>
            <w:szCs w:val="18"/>
            <w:bdr w:val="none" w:sz="0" w:space="0" w:color="auto"/>
            <w:lang w:val="en-GB" w:eastAsia="en-GB"/>
            <w:rPrChange w:id="700" w:author="João Manuel Ginja Ramalho" w:date="2021-11-05T13:48:00Z">
              <w:rPr>
                <w:rFonts w:ascii="Consolas" w:eastAsia="Times New Roman" w:hAnsi="Consolas"/>
                <w:color w:val="000000"/>
                <w:bdr w:val="none" w:sz="0" w:space="0" w:color="auto"/>
                <w:lang w:val="en-GB" w:eastAsia="en-GB"/>
              </w:rPr>
            </w:rPrChange>
          </w:rPr>
          <w:t>]).values</w:t>
        </w:r>
      </w:ins>
    </w:p>
    <w:p w14:paraId="208D70E3"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701" w:author="João Manuel Ginja Ramalho" w:date="2021-11-05T18:43:00Z"/>
          <w:rFonts w:ascii="Consolas" w:eastAsia="Times New Roman" w:hAnsi="Consolas"/>
          <w:color w:val="000000"/>
          <w:sz w:val="18"/>
          <w:szCs w:val="18"/>
          <w:bdr w:val="none" w:sz="0" w:space="0" w:color="auto"/>
          <w:lang w:val="en-GB" w:eastAsia="en-GB"/>
          <w:rPrChange w:id="702" w:author="João Manuel Ginja Ramalho" w:date="2021-11-05T13:48:00Z">
            <w:rPr>
              <w:ins w:id="703" w:author="João Manuel Ginja Ramalho" w:date="2021-11-05T18:43:00Z"/>
              <w:rFonts w:ascii="Consolas" w:eastAsia="Times New Roman" w:hAnsi="Consolas"/>
              <w:color w:val="000000"/>
              <w:bdr w:val="none" w:sz="0" w:space="0" w:color="auto"/>
              <w:lang w:val="en-GB" w:eastAsia="en-GB"/>
            </w:rPr>
          </w:rPrChange>
        </w:rPr>
      </w:pPr>
      <w:ins w:id="704" w:author="João Manuel Ginja Ramalho" w:date="2021-11-05T18:43:00Z">
        <w:r w:rsidRPr="007B3F93">
          <w:rPr>
            <w:rFonts w:ascii="Consolas" w:eastAsia="Times New Roman" w:hAnsi="Consolas"/>
            <w:color w:val="000000"/>
            <w:sz w:val="18"/>
            <w:szCs w:val="18"/>
            <w:bdr w:val="none" w:sz="0" w:space="0" w:color="auto"/>
            <w:lang w:val="en-GB" w:eastAsia="en-GB"/>
            <w:rPrChange w:id="705" w:author="João Manuel Ginja Ramalho" w:date="2021-11-05T13:48:00Z">
              <w:rPr>
                <w:rFonts w:ascii="Consolas" w:eastAsia="Times New Roman" w:hAnsi="Consolas"/>
                <w:color w:val="000000"/>
                <w:bdr w:val="none" w:sz="0" w:space="0" w:color="auto"/>
                <w:lang w:val="en-GB" w:eastAsia="en-GB"/>
              </w:rPr>
            </w:rPrChange>
          </w:rPr>
          <w:t>outputs = dataset[</w:t>
        </w:r>
        <w:r w:rsidRPr="007B3F93">
          <w:rPr>
            <w:rFonts w:ascii="Consolas" w:eastAsia="Times New Roman" w:hAnsi="Consolas"/>
            <w:color w:val="A31515"/>
            <w:sz w:val="18"/>
            <w:szCs w:val="18"/>
            <w:bdr w:val="none" w:sz="0" w:space="0" w:color="auto"/>
            <w:lang w:val="en-GB" w:eastAsia="en-GB"/>
            <w:rPrChange w:id="706" w:author="João Manuel Ginja Ramalho" w:date="2021-11-05T13:48:00Z">
              <w:rPr>
                <w:rFonts w:ascii="Consolas" w:eastAsia="Times New Roman" w:hAnsi="Consolas"/>
                <w:color w:val="A31515"/>
                <w:bdr w:val="none" w:sz="0" w:space="0" w:color="auto"/>
                <w:lang w:val="en-GB" w:eastAsia="en-GB"/>
              </w:rPr>
            </w:rPrChange>
          </w:rPr>
          <w:t>"y"</w:t>
        </w:r>
        <w:r w:rsidRPr="007B3F93">
          <w:rPr>
            <w:rFonts w:ascii="Consolas" w:eastAsia="Times New Roman" w:hAnsi="Consolas"/>
            <w:color w:val="000000"/>
            <w:sz w:val="18"/>
            <w:szCs w:val="18"/>
            <w:bdr w:val="none" w:sz="0" w:space="0" w:color="auto"/>
            <w:lang w:val="en-GB" w:eastAsia="en-GB"/>
            <w:rPrChange w:id="707" w:author="João Manuel Ginja Ramalho" w:date="2021-11-05T13:48:00Z">
              <w:rPr>
                <w:rFonts w:ascii="Consolas" w:eastAsia="Times New Roman" w:hAnsi="Consolas"/>
                <w:color w:val="000000"/>
                <w:bdr w:val="none" w:sz="0" w:space="0" w:color="auto"/>
                <w:lang w:val="en-GB" w:eastAsia="en-GB"/>
              </w:rPr>
            </w:rPrChange>
          </w:rPr>
          <w:t>].values</w:t>
        </w:r>
      </w:ins>
    </w:p>
    <w:p w14:paraId="6D306850"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708" w:author="João Manuel Ginja Ramalho" w:date="2021-11-05T18:43:00Z"/>
          <w:rFonts w:ascii="Consolas" w:eastAsia="Times New Roman" w:hAnsi="Consolas"/>
          <w:color w:val="000000"/>
          <w:sz w:val="18"/>
          <w:szCs w:val="18"/>
          <w:bdr w:val="none" w:sz="0" w:space="0" w:color="auto"/>
          <w:lang w:val="en-GB" w:eastAsia="en-GB"/>
          <w:rPrChange w:id="709" w:author="João Manuel Ginja Ramalho" w:date="2021-11-05T13:48:00Z">
            <w:rPr>
              <w:ins w:id="710" w:author="João Manuel Ginja Ramalho" w:date="2021-11-05T18:43:00Z"/>
              <w:rFonts w:ascii="Consolas" w:eastAsia="Times New Roman" w:hAnsi="Consolas"/>
              <w:color w:val="000000"/>
              <w:bdr w:val="none" w:sz="0" w:space="0" w:color="auto"/>
              <w:lang w:val="en-GB" w:eastAsia="en-GB"/>
            </w:rPr>
          </w:rPrChange>
        </w:rPr>
      </w:pPr>
    </w:p>
    <w:p w14:paraId="751EB993"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711" w:author="João Manuel Ginja Ramalho" w:date="2021-11-05T18:43:00Z"/>
          <w:rFonts w:ascii="Consolas" w:eastAsia="Times New Roman" w:hAnsi="Consolas"/>
          <w:color w:val="000000"/>
          <w:sz w:val="18"/>
          <w:szCs w:val="18"/>
          <w:bdr w:val="none" w:sz="0" w:space="0" w:color="auto"/>
          <w:lang w:val="en-GB" w:eastAsia="en-GB"/>
          <w:rPrChange w:id="712" w:author="João Manuel Ginja Ramalho" w:date="2021-11-05T13:48:00Z">
            <w:rPr>
              <w:ins w:id="713" w:author="João Manuel Ginja Ramalho" w:date="2021-11-05T18:43:00Z"/>
              <w:rFonts w:ascii="Consolas" w:eastAsia="Times New Roman" w:hAnsi="Consolas"/>
              <w:color w:val="000000"/>
              <w:bdr w:val="none" w:sz="0" w:space="0" w:color="auto"/>
              <w:lang w:val="en-GB" w:eastAsia="en-GB"/>
            </w:rPr>
          </w:rPrChange>
        </w:rPr>
      </w:pPr>
      <w:ins w:id="714" w:author="João Manuel Ginja Ramalho" w:date="2021-11-05T18:43:00Z">
        <w:r w:rsidRPr="007B3F93">
          <w:rPr>
            <w:rFonts w:ascii="Consolas" w:eastAsia="Times New Roman" w:hAnsi="Consolas"/>
            <w:color w:val="000000"/>
            <w:sz w:val="18"/>
            <w:szCs w:val="18"/>
            <w:bdr w:val="none" w:sz="0" w:space="0" w:color="auto"/>
            <w:lang w:val="en-GB" w:eastAsia="en-GB"/>
            <w:rPrChange w:id="715" w:author="João Manuel Ginja Ramalho" w:date="2021-11-05T13:48:00Z">
              <w:rPr>
                <w:rFonts w:ascii="Consolas" w:eastAsia="Times New Roman" w:hAnsi="Consolas"/>
                <w:color w:val="000000"/>
                <w:bdr w:val="none" w:sz="0" w:space="0" w:color="auto"/>
                <w:lang w:val="en-GB" w:eastAsia="en-GB"/>
              </w:rPr>
            </w:rPrChange>
          </w:rPr>
          <w:t>predictions1 = np.ndarray(shape = (</w:t>
        </w:r>
        <w:r w:rsidRPr="007B3F93">
          <w:rPr>
            <w:rFonts w:ascii="Consolas" w:eastAsia="Times New Roman" w:hAnsi="Consolas"/>
            <w:color w:val="098658"/>
            <w:sz w:val="18"/>
            <w:szCs w:val="18"/>
            <w:bdr w:val="none" w:sz="0" w:space="0" w:color="auto"/>
            <w:lang w:val="en-GB" w:eastAsia="en-GB"/>
            <w:rPrChange w:id="716" w:author="João Manuel Ginja Ramalho" w:date="2021-11-05T13:48:00Z">
              <w:rPr>
                <w:rFonts w:ascii="Consolas" w:eastAsia="Times New Roman" w:hAnsi="Consolas"/>
                <w:color w:val="098658"/>
                <w:bdr w:val="none" w:sz="0" w:space="0" w:color="auto"/>
                <w:lang w:val="en-GB" w:eastAsia="en-GB"/>
              </w:rPr>
            </w:rPrChange>
          </w:rPr>
          <w:t>0</w:t>
        </w:r>
        <w:r w:rsidRPr="007B3F93">
          <w:rPr>
            <w:rFonts w:ascii="Consolas" w:eastAsia="Times New Roman" w:hAnsi="Consolas"/>
            <w:color w:val="000000"/>
            <w:sz w:val="18"/>
            <w:szCs w:val="18"/>
            <w:bdr w:val="none" w:sz="0" w:space="0" w:color="auto"/>
            <w:lang w:val="en-GB" w:eastAsia="en-GB"/>
            <w:rPrChange w:id="717" w:author="João Manuel Ginja Ramalho" w:date="2021-11-05T13:48:00Z">
              <w:rPr>
                <w:rFonts w:ascii="Consolas" w:eastAsia="Times New Roman" w:hAnsi="Consolas"/>
                <w:color w:val="000000"/>
                <w:bdr w:val="none" w:sz="0" w:space="0" w:color="auto"/>
                <w:lang w:val="en-GB" w:eastAsia="en-GB"/>
              </w:rPr>
            </w:rPrChange>
          </w:rPr>
          <w:t>,))</w:t>
        </w:r>
      </w:ins>
    </w:p>
    <w:p w14:paraId="36C227A0"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718" w:author="João Manuel Ginja Ramalho" w:date="2021-11-05T18:43:00Z"/>
          <w:rFonts w:ascii="Consolas" w:eastAsia="Times New Roman" w:hAnsi="Consolas"/>
          <w:color w:val="000000"/>
          <w:sz w:val="18"/>
          <w:szCs w:val="18"/>
          <w:bdr w:val="none" w:sz="0" w:space="0" w:color="auto"/>
          <w:lang w:val="en-GB" w:eastAsia="en-GB"/>
          <w:rPrChange w:id="719" w:author="João Manuel Ginja Ramalho" w:date="2021-11-05T13:48:00Z">
            <w:rPr>
              <w:ins w:id="720" w:author="João Manuel Ginja Ramalho" w:date="2021-11-05T18:43:00Z"/>
              <w:rFonts w:ascii="Consolas" w:eastAsia="Times New Roman" w:hAnsi="Consolas"/>
              <w:color w:val="000000"/>
              <w:bdr w:val="none" w:sz="0" w:space="0" w:color="auto"/>
              <w:lang w:val="en-GB" w:eastAsia="en-GB"/>
            </w:rPr>
          </w:rPrChange>
        </w:rPr>
      </w:pPr>
      <w:ins w:id="721" w:author="João Manuel Ginja Ramalho" w:date="2021-11-05T18:43:00Z">
        <w:r w:rsidRPr="007B3F93">
          <w:rPr>
            <w:rFonts w:ascii="Consolas" w:eastAsia="Times New Roman" w:hAnsi="Consolas"/>
            <w:color w:val="000000"/>
            <w:sz w:val="18"/>
            <w:szCs w:val="18"/>
            <w:bdr w:val="none" w:sz="0" w:space="0" w:color="auto"/>
            <w:lang w:val="en-GB" w:eastAsia="en-GB"/>
            <w:rPrChange w:id="722" w:author="João Manuel Ginja Ramalho" w:date="2021-11-05T13:48:00Z">
              <w:rPr>
                <w:rFonts w:ascii="Consolas" w:eastAsia="Times New Roman" w:hAnsi="Consolas"/>
                <w:color w:val="000000"/>
                <w:bdr w:val="none" w:sz="0" w:space="0" w:color="auto"/>
                <w:lang w:val="en-GB" w:eastAsia="en-GB"/>
              </w:rPr>
            </w:rPrChange>
          </w:rPr>
          <w:t>predictions2 = np.ndarray(shape = (</w:t>
        </w:r>
        <w:r w:rsidRPr="007B3F93">
          <w:rPr>
            <w:rFonts w:ascii="Consolas" w:eastAsia="Times New Roman" w:hAnsi="Consolas"/>
            <w:color w:val="098658"/>
            <w:sz w:val="18"/>
            <w:szCs w:val="18"/>
            <w:bdr w:val="none" w:sz="0" w:space="0" w:color="auto"/>
            <w:lang w:val="en-GB" w:eastAsia="en-GB"/>
            <w:rPrChange w:id="723" w:author="João Manuel Ginja Ramalho" w:date="2021-11-05T13:48:00Z">
              <w:rPr>
                <w:rFonts w:ascii="Consolas" w:eastAsia="Times New Roman" w:hAnsi="Consolas"/>
                <w:color w:val="098658"/>
                <w:bdr w:val="none" w:sz="0" w:space="0" w:color="auto"/>
                <w:lang w:val="en-GB" w:eastAsia="en-GB"/>
              </w:rPr>
            </w:rPrChange>
          </w:rPr>
          <w:t>0</w:t>
        </w:r>
        <w:r w:rsidRPr="007B3F93">
          <w:rPr>
            <w:rFonts w:ascii="Consolas" w:eastAsia="Times New Roman" w:hAnsi="Consolas"/>
            <w:color w:val="000000"/>
            <w:sz w:val="18"/>
            <w:szCs w:val="18"/>
            <w:bdr w:val="none" w:sz="0" w:space="0" w:color="auto"/>
            <w:lang w:val="en-GB" w:eastAsia="en-GB"/>
            <w:rPrChange w:id="724" w:author="João Manuel Ginja Ramalho" w:date="2021-11-05T13:48:00Z">
              <w:rPr>
                <w:rFonts w:ascii="Consolas" w:eastAsia="Times New Roman" w:hAnsi="Consolas"/>
                <w:color w:val="000000"/>
                <w:bdr w:val="none" w:sz="0" w:space="0" w:color="auto"/>
                <w:lang w:val="en-GB" w:eastAsia="en-GB"/>
              </w:rPr>
            </w:rPrChange>
          </w:rPr>
          <w:t>,))</w:t>
        </w:r>
      </w:ins>
    </w:p>
    <w:p w14:paraId="5176FC44"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725" w:author="João Manuel Ginja Ramalho" w:date="2021-11-05T18:43:00Z"/>
          <w:rFonts w:ascii="Consolas" w:eastAsia="Times New Roman" w:hAnsi="Consolas"/>
          <w:color w:val="000000"/>
          <w:sz w:val="18"/>
          <w:szCs w:val="18"/>
          <w:bdr w:val="none" w:sz="0" w:space="0" w:color="auto"/>
          <w:lang w:val="en-GB" w:eastAsia="en-GB"/>
          <w:rPrChange w:id="726" w:author="João Manuel Ginja Ramalho" w:date="2021-11-05T13:48:00Z">
            <w:rPr>
              <w:ins w:id="727" w:author="João Manuel Ginja Ramalho" w:date="2021-11-05T18:43:00Z"/>
              <w:rFonts w:ascii="Consolas" w:eastAsia="Times New Roman" w:hAnsi="Consolas"/>
              <w:color w:val="000000"/>
              <w:bdr w:val="none" w:sz="0" w:space="0" w:color="auto"/>
              <w:lang w:val="en-GB" w:eastAsia="en-GB"/>
            </w:rPr>
          </w:rPrChange>
        </w:rPr>
      </w:pPr>
      <w:ins w:id="728" w:author="João Manuel Ginja Ramalho" w:date="2021-11-05T18:43:00Z">
        <w:r w:rsidRPr="007B3F93">
          <w:rPr>
            <w:rFonts w:ascii="Consolas" w:eastAsia="Times New Roman" w:hAnsi="Consolas"/>
            <w:color w:val="000000"/>
            <w:sz w:val="18"/>
            <w:szCs w:val="18"/>
            <w:bdr w:val="none" w:sz="0" w:space="0" w:color="auto"/>
            <w:lang w:val="en-GB" w:eastAsia="en-GB"/>
            <w:rPrChange w:id="729" w:author="João Manuel Ginja Ramalho" w:date="2021-11-05T13:48:00Z">
              <w:rPr>
                <w:rFonts w:ascii="Consolas" w:eastAsia="Times New Roman" w:hAnsi="Consolas"/>
                <w:color w:val="000000"/>
                <w:bdr w:val="none" w:sz="0" w:space="0" w:color="auto"/>
                <w:lang w:val="en-GB" w:eastAsia="en-GB"/>
              </w:rPr>
            </w:rPrChange>
          </w:rPr>
          <w:t>actual = np.ndarray(shape = (</w:t>
        </w:r>
        <w:r w:rsidRPr="007B3F93">
          <w:rPr>
            <w:rFonts w:ascii="Consolas" w:eastAsia="Times New Roman" w:hAnsi="Consolas"/>
            <w:color w:val="098658"/>
            <w:sz w:val="18"/>
            <w:szCs w:val="18"/>
            <w:bdr w:val="none" w:sz="0" w:space="0" w:color="auto"/>
            <w:lang w:val="en-GB" w:eastAsia="en-GB"/>
            <w:rPrChange w:id="730" w:author="João Manuel Ginja Ramalho" w:date="2021-11-05T13:48:00Z">
              <w:rPr>
                <w:rFonts w:ascii="Consolas" w:eastAsia="Times New Roman" w:hAnsi="Consolas"/>
                <w:color w:val="098658"/>
                <w:bdr w:val="none" w:sz="0" w:space="0" w:color="auto"/>
                <w:lang w:val="en-GB" w:eastAsia="en-GB"/>
              </w:rPr>
            </w:rPrChange>
          </w:rPr>
          <w:t>0</w:t>
        </w:r>
        <w:r w:rsidRPr="007B3F93">
          <w:rPr>
            <w:rFonts w:ascii="Consolas" w:eastAsia="Times New Roman" w:hAnsi="Consolas"/>
            <w:color w:val="000000"/>
            <w:sz w:val="18"/>
            <w:szCs w:val="18"/>
            <w:bdr w:val="none" w:sz="0" w:space="0" w:color="auto"/>
            <w:lang w:val="en-GB" w:eastAsia="en-GB"/>
            <w:rPrChange w:id="731" w:author="João Manuel Ginja Ramalho" w:date="2021-11-05T13:48:00Z">
              <w:rPr>
                <w:rFonts w:ascii="Consolas" w:eastAsia="Times New Roman" w:hAnsi="Consolas"/>
                <w:color w:val="000000"/>
                <w:bdr w:val="none" w:sz="0" w:space="0" w:color="auto"/>
                <w:lang w:val="en-GB" w:eastAsia="en-GB"/>
              </w:rPr>
            </w:rPrChange>
          </w:rPr>
          <w:t>,))</w:t>
        </w:r>
      </w:ins>
    </w:p>
    <w:p w14:paraId="5CB8A00E"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732" w:author="João Manuel Ginja Ramalho" w:date="2021-11-05T18:43:00Z"/>
          <w:rFonts w:ascii="Consolas" w:eastAsia="Times New Roman" w:hAnsi="Consolas"/>
          <w:color w:val="000000"/>
          <w:sz w:val="18"/>
          <w:szCs w:val="18"/>
          <w:bdr w:val="none" w:sz="0" w:space="0" w:color="auto"/>
          <w:lang w:val="en-GB" w:eastAsia="en-GB"/>
          <w:rPrChange w:id="733" w:author="João Manuel Ginja Ramalho" w:date="2021-11-05T13:48:00Z">
            <w:rPr>
              <w:ins w:id="734" w:author="João Manuel Ginja Ramalho" w:date="2021-11-05T18:43:00Z"/>
              <w:rFonts w:ascii="Consolas" w:eastAsia="Times New Roman" w:hAnsi="Consolas"/>
              <w:color w:val="000000"/>
              <w:bdr w:val="none" w:sz="0" w:space="0" w:color="auto"/>
              <w:lang w:val="en-GB" w:eastAsia="en-GB"/>
            </w:rPr>
          </w:rPrChange>
        </w:rPr>
      </w:pPr>
    </w:p>
    <w:p w14:paraId="31E133BF"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735" w:author="João Manuel Ginja Ramalho" w:date="2021-11-05T18:43:00Z"/>
          <w:rFonts w:ascii="Consolas" w:eastAsia="Times New Roman" w:hAnsi="Consolas"/>
          <w:color w:val="000000"/>
          <w:sz w:val="18"/>
          <w:szCs w:val="18"/>
          <w:bdr w:val="none" w:sz="0" w:space="0" w:color="auto"/>
          <w:lang w:val="en-GB" w:eastAsia="en-GB"/>
          <w:rPrChange w:id="736" w:author="João Manuel Ginja Ramalho" w:date="2021-11-05T13:48:00Z">
            <w:rPr>
              <w:ins w:id="737" w:author="João Manuel Ginja Ramalho" w:date="2021-11-05T18:43:00Z"/>
              <w:rFonts w:ascii="Consolas" w:eastAsia="Times New Roman" w:hAnsi="Consolas"/>
              <w:color w:val="000000"/>
              <w:bdr w:val="none" w:sz="0" w:space="0" w:color="auto"/>
              <w:lang w:val="en-GB" w:eastAsia="en-GB"/>
            </w:rPr>
          </w:rPrChange>
        </w:rPr>
      </w:pPr>
      <w:ins w:id="738" w:author="João Manuel Ginja Ramalho" w:date="2021-11-05T18:43:00Z">
        <w:r w:rsidRPr="007B3F93">
          <w:rPr>
            <w:rFonts w:ascii="Consolas" w:eastAsia="Times New Roman" w:hAnsi="Consolas"/>
            <w:color w:val="000000"/>
            <w:sz w:val="18"/>
            <w:szCs w:val="18"/>
            <w:bdr w:val="none" w:sz="0" w:space="0" w:color="auto"/>
            <w:lang w:val="en-GB" w:eastAsia="en-GB"/>
            <w:rPrChange w:id="739" w:author="João Manuel Ginja Ramalho" w:date="2021-11-05T13:48:00Z">
              <w:rPr>
                <w:rFonts w:ascii="Consolas" w:eastAsia="Times New Roman" w:hAnsi="Consolas"/>
                <w:color w:val="000000"/>
                <w:bdr w:val="none" w:sz="0" w:space="0" w:color="auto"/>
                <w:lang w:val="en-GB" w:eastAsia="en-GB"/>
              </w:rPr>
            </w:rPrChange>
          </w:rPr>
          <w:t>k_fold = KFold(n_splits=</w:t>
        </w:r>
        <w:r w:rsidRPr="007B3F93">
          <w:rPr>
            <w:rFonts w:ascii="Consolas" w:eastAsia="Times New Roman" w:hAnsi="Consolas"/>
            <w:color w:val="098658"/>
            <w:sz w:val="18"/>
            <w:szCs w:val="18"/>
            <w:bdr w:val="none" w:sz="0" w:space="0" w:color="auto"/>
            <w:lang w:val="en-GB" w:eastAsia="en-GB"/>
            <w:rPrChange w:id="740" w:author="João Manuel Ginja Ramalho" w:date="2021-11-05T13:48:00Z">
              <w:rPr>
                <w:rFonts w:ascii="Consolas" w:eastAsia="Times New Roman" w:hAnsi="Consolas"/>
                <w:color w:val="098658"/>
                <w:bdr w:val="none" w:sz="0" w:space="0" w:color="auto"/>
                <w:lang w:val="en-GB" w:eastAsia="en-GB"/>
              </w:rPr>
            </w:rPrChange>
          </w:rPr>
          <w:t>5</w:t>
        </w:r>
        <w:r w:rsidRPr="007B3F93">
          <w:rPr>
            <w:rFonts w:ascii="Consolas" w:eastAsia="Times New Roman" w:hAnsi="Consolas"/>
            <w:color w:val="000000"/>
            <w:sz w:val="18"/>
            <w:szCs w:val="18"/>
            <w:bdr w:val="none" w:sz="0" w:space="0" w:color="auto"/>
            <w:lang w:val="en-GB" w:eastAsia="en-GB"/>
            <w:rPrChange w:id="741" w:author="João Manuel Ginja Ramalho" w:date="2021-11-05T13:48:00Z">
              <w:rPr>
                <w:rFonts w:ascii="Consolas" w:eastAsia="Times New Roman" w:hAnsi="Consolas"/>
                <w:color w:val="000000"/>
                <w:bdr w:val="none" w:sz="0" w:space="0" w:color="auto"/>
                <w:lang w:val="en-GB" w:eastAsia="en-GB"/>
              </w:rPr>
            </w:rPrChange>
          </w:rPr>
          <w:t xml:space="preserve">, random_state= </w:t>
        </w:r>
        <w:r w:rsidRPr="007B3F93">
          <w:rPr>
            <w:rFonts w:ascii="Consolas" w:eastAsia="Times New Roman" w:hAnsi="Consolas"/>
            <w:color w:val="098658"/>
            <w:sz w:val="18"/>
            <w:szCs w:val="18"/>
            <w:bdr w:val="none" w:sz="0" w:space="0" w:color="auto"/>
            <w:lang w:val="en-GB" w:eastAsia="en-GB"/>
            <w:rPrChange w:id="742" w:author="João Manuel Ginja Ramalho" w:date="2021-11-05T13:48:00Z">
              <w:rPr>
                <w:rFonts w:ascii="Consolas" w:eastAsia="Times New Roman" w:hAnsi="Consolas"/>
                <w:color w:val="098658"/>
                <w:bdr w:val="none" w:sz="0" w:space="0" w:color="auto"/>
                <w:lang w:val="en-GB" w:eastAsia="en-GB"/>
              </w:rPr>
            </w:rPrChange>
          </w:rPr>
          <w:t>0</w:t>
        </w:r>
        <w:r w:rsidRPr="007B3F93">
          <w:rPr>
            <w:rFonts w:ascii="Consolas" w:eastAsia="Times New Roman" w:hAnsi="Consolas"/>
            <w:color w:val="000000"/>
            <w:sz w:val="18"/>
            <w:szCs w:val="18"/>
            <w:bdr w:val="none" w:sz="0" w:space="0" w:color="auto"/>
            <w:lang w:val="en-GB" w:eastAsia="en-GB"/>
            <w:rPrChange w:id="743" w:author="João Manuel Ginja Ramalho" w:date="2021-11-05T13:48:00Z">
              <w:rPr>
                <w:rFonts w:ascii="Consolas" w:eastAsia="Times New Roman" w:hAnsi="Consolas"/>
                <w:color w:val="000000"/>
                <w:bdr w:val="none" w:sz="0" w:space="0" w:color="auto"/>
                <w:lang w:val="en-GB" w:eastAsia="en-GB"/>
              </w:rPr>
            </w:rPrChange>
          </w:rPr>
          <w:t>, shuffle=</w:t>
        </w:r>
        <w:r w:rsidRPr="007B3F93">
          <w:rPr>
            <w:rFonts w:ascii="Consolas" w:eastAsia="Times New Roman" w:hAnsi="Consolas"/>
            <w:color w:val="0000FF"/>
            <w:sz w:val="18"/>
            <w:szCs w:val="18"/>
            <w:bdr w:val="none" w:sz="0" w:space="0" w:color="auto"/>
            <w:lang w:val="en-GB" w:eastAsia="en-GB"/>
            <w:rPrChange w:id="744" w:author="João Manuel Ginja Ramalho" w:date="2021-11-05T13:48:00Z">
              <w:rPr>
                <w:rFonts w:ascii="Consolas" w:eastAsia="Times New Roman" w:hAnsi="Consolas"/>
                <w:color w:val="0000FF"/>
                <w:bdr w:val="none" w:sz="0" w:space="0" w:color="auto"/>
                <w:lang w:val="en-GB" w:eastAsia="en-GB"/>
              </w:rPr>
            </w:rPrChange>
          </w:rPr>
          <w:t>True</w:t>
        </w:r>
        <w:r w:rsidRPr="007B3F93">
          <w:rPr>
            <w:rFonts w:ascii="Consolas" w:eastAsia="Times New Roman" w:hAnsi="Consolas"/>
            <w:color w:val="000000"/>
            <w:sz w:val="18"/>
            <w:szCs w:val="18"/>
            <w:bdr w:val="none" w:sz="0" w:space="0" w:color="auto"/>
            <w:lang w:val="en-GB" w:eastAsia="en-GB"/>
            <w:rPrChange w:id="745" w:author="João Manuel Ginja Ramalho" w:date="2021-11-05T13:48:00Z">
              <w:rPr>
                <w:rFonts w:ascii="Consolas" w:eastAsia="Times New Roman" w:hAnsi="Consolas"/>
                <w:color w:val="000000"/>
                <w:bdr w:val="none" w:sz="0" w:space="0" w:color="auto"/>
                <w:lang w:val="en-GB" w:eastAsia="en-GB"/>
              </w:rPr>
            </w:rPrChange>
          </w:rPr>
          <w:t>)</w:t>
        </w:r>
      </w:ins>
    </w:p>
    <w:p w14:paraId="278AE720"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746" w:author="João Manuel Ginja Ramalho" w:date="2021-11-05T18:43:00Z"/>
          <w:rFonts w:ascii="Consolas" w:eastAsia="Times New Roman" w:hAnsi="Consolas"/>
          <w:color w:val="000000"/>
          <w:sz w:val="18"/>
          <w:szCs w:val="18"/>
          <w:bdr w:val="none" w:sz="0" w:space="0" w:color="auto"/>
          <w:lang w:val="en-GB" w:eastAsia="en-GB"/>
          <w:rPrChange w:id="747" w:author="João Manuel Ginja Ramalho" w:date="2021-11-05T13:48:00Z">
            <w:rPr>
              <w:ins w:id="748" w:author="João Manuel Ginja Ramalho" w:date="2021-11-05T18:43:00Z"/>
              <w:rFonts w:ascii="Consolas" w:eastAsia="Times New Roman" w:hAnsi="Consolas"/>
              <w:color w:val="000000"/>
              <w:bdr w:val="none" w:sz="0" w:space="0" w:color="auto"/>
              <w:lang w:val="en-GB" w:eastAsia="en-GB"/>
            </w:rPr>
          </w:rPrChange>
        </w:rPr>
      </w:pPr>
      <w:ins w:id="749" w:author="João Manuel Ginja Ramalho" w:date="2021-11-05T18:43:00Z">
        <w:r w:rsidRPr="007B3F93">
          <w:rPr>
            <w:rFonts w:ascii="Consolas" w:eastAsia="Times New Roman" w:hAnsi="Consolas"/>
            <w:color w:val="000000"/>
            <w:sz w:val="18"/>
            <w:szCs w:val="18"/>
            <w:bdr w:val="none" w:sz="0" w:space="0" w:color="auto"/>
            <w:lang w:val="en-GB" w:eastAsia="en-GB"/>
            <w:rPrChange w:id="750" w:author="João Manuel Ginja Ramalho" w:date="2021-11-05T13:48:00Z">
              <w:rPr>
                <w:rFonts w:ascii="Consolas" w:eastAsia="Times New Roman" w:hAnsi="Consolas"/>
                <w:color w:val="000000"/>
                <w:bdr w:val="none" w:sz="0" w:space="0" w:color="auto"/>
                <w:lang w:val="en-GB" w:eastAsia="en-GB"/>
              </w:rPr>
            </w:rPrChange>
          </w:rPr>
          <w:t xml:space="preserve">classifier1 = MLPRegressor(alpha = </w:t>
        </w:r>
        <w:r w:rsidRPr="007B3F93">
          <w:rPr>
            <w:rFonts w:ascii="Consolas" w:eastAsia="Times New Roman" w:hAnsi="Consolas"/>
            <w:color w:val="098658"/>
            <w:sz w:val="18"/>
            <w:szCs w:val="18"/>
            <w:bdr w:val="none" w:sz="0" w:space="0" w:color="auto"/>
            <w:lang w:val="en-GB" w:eastAsia="en-GB"/>
            <w:rPrChange w:id="751" w:author="João Manuel Ginja Ramalho" w:date="2021-11-05T13:48:00Z">
              <w:rPr>
                <w:rFonts w:ascii="Consolas" w:eastAsia="Times New Roman" w:hAnsi="Consolas"/>
                <w:color w:val="098658"/>
                <w:bdr w:val="none" w:sz="0" w:space="0" w:color="auto"/>
                <w:lang w:val="en-GB" w:eastAsia="en-GB"/>
              </w:rPr>
            </w:rPrChange>
          </w:rPr>
          <w:t>20</w:t>
        </w:r>
        <w:r w:rsidRPr="007B3F93">
          <w:rPr>
            <w:rFonts w:ascii="Consolas" w:eastAsia="Times New Roman" w:hAnsi="Consolas"/>
            <w:color w:val="000000"/>
            <w:sz w:val="18"/>
            <w:szCs w:val="18"/>
            <w:bdr w:val="none" w:sz="0" w:space="0" w:color="auto"/>
            <w:lang w:val="en-GB" w:eastAsia="en-GB"/>
            <w:rPrChange w:id="752" w:author="João Manuel Ginja Ramalho" w:date="2021-11-05T13:48:00Z">
              <w:rPr>
                <w:rFonts w:ascii="Consolas" w:eastAsia="Times New Roman" w:hAnsi="Consolas"/>
                <w:color w:val="000000"/>
                <w:bdr w:val="none" w:sz="0" w:space="0" w:color="auto"/>
                <w:lang w:val="en-GB" w:eastAsia="en-GB"/>
              </w:rPr>
            </w:rPrChange>
          </w:rPr>
          <w:t xml:space="preserve">, activation = </w:t>
        </w:r>
        <w:r w:rsidRPr="007B3F93">
          <w:rPr>
            <w:rFonts w:ascii="Consolas" w:eastAsia="Times New Roman" w:hAnsi="Consolas"/>
            <w:color w:val="A31515"/>
            <w:sz w:val="18"/>
            <w:szCs w:val="18"/>
            <w:bdr w:val="none" w:sz="0" w:space="0" w:color="auto"/>
            <w:lang w:val="en-GB" w:eastAsia="en-GB"/>
            <w:rPrChange w:id="753" w:author="João Manuel Ginja Ramalho" w:date="2021-11-05T13:48:00Z">
              <w:rPr>
                <w:rFonts w:ascii="Consolas" w:eastAsia="Times New Roman" w:hAnsi="Consolas"/>
                <w:color w:val="A31515"/>
                <w:bdr w:val="none" w:sz="0" w:space="0" w:color="auto"/>
                <w:lang w:val="en-GB" w:eastAsia="en-GB"/>
              </w:rPr>
            </w:rPrChange>
          </w:rPr>
          <w:t>"relu"</w:t>
        </w:r>
        <w:r w:rsidRPr="007B3F93">
          <w:rPr>
            <w:rFonts w:ascii="Consolas" w:eastAsia="Times New Roman" w:hAnsi="Consolas"/>
            <w:color w:val="000000"/>
            <w:sz w:val="18"/>
            <w:szCs w:val="18"/>
            <w:bdr w:val="none" w:sz="0" w:space="0" w:color="auto"/>
            <w:lang w:val="en-GB" w:eastAsia="en-GB"/>
            <w:rPrChange w:id="754" w:author="João Manuel Ginja Ramalho" w:date="2021-11-05T13:48:00Z">
              <w:rPr>
                <w:rFonts w:ascii="Consolas" w:eastAsia="Times New Roman" w:hAnsi="Consolas"/>
                <w:color w:val="000000"/>
                <w:bdr w:val="none" w:sz="0" w:space="0" w:color="auto"/>
                <w:lang w:val="en-GB" w:eastAsia="en-GB"/>
              </w:rPr>
            </w:rPrChange>
          </w:rPr>
          <w:t>, hidden_layer_sizes=(</w:t>
        </w:r>
        <w:r w:rsidRPr="007B3F93">
          <w:rPr>
            <w:rFonts w:ascii="Consolas" w:eastAsia="Times New Roman" w:hAnsi="Consolas"/>
            <w:color w:val="098658"/>
            <w:sz w:val="18"/>
            <w:szCs w:val="18"/>
            <w:bdr w:val="none" w:sz="0" w:space="0" w:color="auto"/>
            <w:lang w:val="en-GB" w:eastAsia="en-GB"/>
            <w:rPrChange w:id="755" w:author="João Manuel Ginja Ramalho" w:date="2021-11-05T13:48:00Z">
              <w:rPr>
                <w:rFonts w:ascii="Consolas" w:eastAsia="Times New Roman" w:hAnsi="Consolas"/>
                <w:color w:val="098658"/>
                <w:bdr w:val="none" w:sz="0" w:space="0" w:color="auto"/>
                <w:lang w:val="en-GB" w:eastAsia="en-GB"/>
              </w:rPr>
            </w:rPrChange>
          </w:rPr>
          <w:t>3</w:t>
        </w:r>
        <w:r w:rsidRPr="007B3F93">
          <w:rPr>
            <w:rFonts w:ascii="Consolas" w:eastAsia="Times New Roman" w:hAnsi="Consolas"/>
            <w:color w:val="000000"/>
            <w:sz w:val="18"/>
            <w:szCs w:val="18"/>
            <w:bdr w:val="none" w:sz="0" w:space="0" w:color="auto"/>
            <w:lang w:val="en-GB" w:eastAsia="en-GB"/>
            <w:rPrChange w:id="756" w:author="João Manuel Ginja Ramalho" w:date="2021-11-05T13:48:00Z">
              <w:rPr>
                <w:rFonts w:ascii="Consolas" w:eastAsia="Times New Roman" w:hAnsi="Consolas"/>
                <w:color w:val="000000"/>
                <w:bdr w:val="none" w:sz="0" w:space="0" w:color="auto"/>
                <w:lang w:val="en-GB" w:eastAsia="en-GB"/>
              </w:rPr>
            </w:rPrChange>
          </w:rPr>
          <w:t xml:space="preserve">, </w:t>
        </w:r>
        <w:r w:rsidRPr="007B3F93">
          <w:rPr>
            <w:rFonts w:ascii="Consolas" w:eastAsia="Times New Roman" w:hAnsi="Consolas"/>
            <w:color w:val="098658"/>
            <w:sz w:val="18"/>
            <w:szCs w:val="18"/>
            <w:bdr w:val="none" w:sz="0" w:space="0" w:color="auto"/>
            <w:lang w:val="en-GB" w:eastAsia="en-GB"/>
            <w:rPrChange w:id="757" w:author="João Manuel Ginja Ramalho" w:date="2021-11-05T13:48:00Z">
              <w:rPr>
                <w:rFonts w:ascii="Consolas" w:eastAsia="Times New Roman" w:hAnsi="Consolas"/>
                <w:color w:val="098658"/>
                <w:bdr w:val="none" w:sz="0" w:space="0" w:color="auto"/>
                <w:lang w:val="en-GB" w:eastAsia="en-GB"/>
              </w:rPr>
            </w:rPrChange>
          </w:rPr>
          <w:t>2</w:t>
        </w:r>
        <w:r w:rsidRPr="007B3F93">
          <w:rPr>
            <w:rFonts w:ascii="Consolas" w:eastAsia="Times New Roman" w:hAnsi="Consolas"/>
            <w:color w:val="000000"/>
            <w:sz w:val="18"/>
            <w:szCs w:val="18"/>
            <w:bdr w:val="none" w:sz="0" w:space="0" w:color="auto"/>
            <w:lang w:val="en-GB" w:eastAsia="en-GB"/>
            <w:rPrChange w:id="758" w:author="João Manuel Ginja Ramalho" w:date="2021-11-05T13:48:00Z">
              <w:rPr>
                <w:rFonts w:ascii="Consolas" w:eastAsia="Times New Roman" w:hAnsi="Consolas"/>
                <w:color w:val="000000"/>
                <w:bdr w:val="none" w:sz="0" w:space="0" w:color="auto"/>
                <w:lang w:val="en-GB" w:eastAsia="en-GB"/>
              </w:rPr>
            </w:rPrChange>
          </w:rPr>
          <w:t xml:space="preserve">), early_stopping = </w:t>
        </w:r>
        <w:r w:rsidRPr="007B3F93">
          <w:rPr>
            <w:rFonts w:ascii="Consolas" w:eastAsia="Times New Roman" w:hAnsi="Consolas"/>
            <w:color w:val="0000FF"/>
            <w:sz w:val="18"/>
            <w:szCs w:val="18"/>
            <w:bdr w:val="none" w:sz="0" w:space="0" w:color="auto"/>
            <w:lang w:val="en-GB" w:eastAsia="en-GB"/>
            <w:rPrChange w:id="759" w:author="João Manuel Ginja Ramalho" w:date="2021-11-05T13:48:00Z">
              <w:rPr>
                <w:rFonts w:ascii="Consolas" w:eastAsia="Times New Roman" w:hAnsi="Consolas"/>
                <w:color w:val="0000FF"/>
                <w:bdr w:val="none" w:sz="0" w:space="0" w:color="auto"/>
                <w:lang w:val="en-GB" w:eastAsia="en-GB"/>
              </w:rPr>
            </w:rPrChange>
          </w:rPr>
          <w:t>False</w:t>
        </w:r>
        <w:r w:rsidRPr="007B3F93">
          <w:rPr>
            <w:rFonts w:ascii="Consolas" w:eastAsia="Times New Roman" w:hAnsi="Consolas"/>
            <w:color w:val="000000"/>
            <w:sz w:val="18"/>
            <w:szCs w:val="18"/>
            <w:bdr w:val="none" w:sz="0" w:space="0" w:color="auto"/>
            <w:lang w:val="en-GB" w:eastAsia="en-GB"/>
            <w:rPrChange w:id="760" w:author="João Manuel Ginja Ramalho" w:date="2021-11-05T13:48:00Z">
              <w:rPr>
                <w:rFonts w:ascii="Consolas" w:eastAsia="Times New Roman" w:hAnsi="Consolas"/>
                <w:color w:val="000000"/>
                <w:bdr w:val="none" w:sz="0" w:space="0" w:color="auto"/>
                <w:lang w:val="en-GB" w:eastAsia="en-GB"/>
              </w:rPr>
            </w:rPrChange>
          </w:rPr>
          <w:t xml:space="preserve">,  random_state= </w:t>
        </w:r>
        <w:r w:rsidRPr="007B3F93">
          <w:rPr>
            <w:rFonts w:ascii="Consolas" w:eastAsia="Times New Roman" w:hAnsi="Consolas"/>
            <w:color w:val="098658"/>
            <w:sz w:val="18"/>
            <w:szCs w:val="18"/>
            <w:bdr w:val="none" w:sz="0" w:space="0" w:color="auto"/>
            <w:lang w:val="en-GB" w:eastAsia="en-GB"/>
            <w:rPrChange w:id="761" w:author="João Manuel Ginja Ramalho" w:date="2021-11-05T13:48:00Z">
              <w:rPr>
                <w:rFonts w:ascii="Consolas" w:eastAsia="Times New Roman" w:hAnsi="Consolas"/>
                <w:color w:val="098658"/>
                <w:bdr w:val="none" w:sz="0" w:space="0" w:color="auto"/>
                <w:lang w:val="en-GB" w:eastAsia="en-GB"/>
              </w:rPr>
            </w:rPrChange>
          </w:rPr>
          <w:t>13</w:t>
        </w:r>
        <w:r w:rsidRPr="007B3F93">
          <w:rPr>
            <w:rFonts w:ascii="Consolas" w:eastAsia="Times New Roman" w:hAnsi="Consolas"/>
            <w:color w:val="000000"/>
            <w:sz w:val="18"/>
            <w:szCs w:val="18"/>
            <w:bdr w:val="none" w:sz="0" w:space="0" w:color="auto"/>
            <w:lang w:val="en-GB" w:eastAsia="en-GB"/>
            <w:rPrChange w:id="762" w:author="João Manuel Ginja Ramalho" w:date="2021-11-05T13:48:00Z">
              <w:rPr>
                <w:rFonts w:ascii="Consolas" w:eastAsia="Times New Roman" w:hAnsi="Consolas"/>
                <w:color w:val="000000"/>
                <w:bdr w:val="none" w:sz="0" w:space="0" w:color="auto"/>
                <w:lang w:val="en-GB" w:eastAsia="en-GB"/>
              </w:rPr>
            </w:rPrChange>
          </w:rPr>
          <w:t xml:space="preserve">, max_iter = </w:t>
        </w:r>
        <w:r w:rsidRPr="007B3F93">
          <w:rPr>
            <w:rFonts w:ascii="Consolas" w:eastAsia="Times New Roman" w:hAnsi="Consolas"/>
            <w:color w:val="098658"/>
            <w:sz w:val="18"/>
            <w:szCs w:val="18"/>
            <w:bdr w:val="none" w:sz="0" w:space="0" w:color="auto"/>
            <w:lang w:val="en-GB" w:eastAsia="en-GB"/>
            <w:rPrChange w:id="763" w:author="João Manuel Ginja Ramalho" w:date="2021-11-05T13:48:00Z">
              <w:rPr>
                <w:rFonts w:ascii="Consolas" w:eastAsia="Times New Roman" w:hAnsi="Consolas"/>
                <w:color w:val="098658"/>
                <w:bdr w:val="none" w:sz="0" w:space="0" w:color="auto"/>
                <w:lang w:val="en-GB" w:eastAsia="en-GB"/>
              </w:rPr>
            </w:rPrChange>
          </w:rPr>
          <w:t>1500</w:t>
        </w:r>
        <w:r w:rsidRPr="007B3F93">
          <w:rPr>
            <w:rFonts w:ascii="Consolas" w:eastAsia="Times New Roman" w:hAnsi="Consolas"/>
            <w:color w:val="000000"/>
            <w:sz w:val="18"/>
            <w:szCs w:val="18"/>
            <w:bdr w:val="none" w:sz="0" w:space="0" w:color="auto"/>
            <w:lang w:val="en-GB" w:eastAsia="en-GB"/>
            <w:rPrChange w:id="764" w:author="João Manuel Ginja Ramalho" w:date="2021-11-05T13:48:00Z">
              <w:rPr>
                <w:rFonts w:ascii="Consolas" w:eastAsia="Times New Roman" w:hAnsi="Consolas"/>
                <w:color w:val="000000"/>
                <w:bdr w:val="none" w:sz="0" w:space="0" w:color="auto"/>
                <w:lang w:val="en-GB" w:eastAsia="en-GB"/>
              </w:rPr>
            </w:rPrChange>
          </w:rPr>
          <w:t>)</w:t>
        </w:r>
      </w:ins>
    </w:p>
    <w:p w14:paraId="16D18E12"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765" w:author="João Manuel Ginja Ramalho" w:date="2021-11-05T18:43:00Z"/>
          <w:rFonts w:ascii="Consolas" w:eastAsia="Times New Roman" w:hAnsi="Consolas"/>
          <w:color w:val="000000"/>
          <w:sz w:val="18"/>
          <w:szCs w:val="18"/>
          <w:bdr w:val="none" w:sz="0" w:space="0" w:color="auto"/>
          <w:lang w:val="en-GB" w:eastAsia="en-GB"/>
          <w:rPrChange w:id="766" w:author="João Manuel Ginja Ramalho" w:date="2021-11-05T13:48:00Z">
            <w:rPr>
              <w:ins w:id="767" w:author="João Manuel Ginja Ramalho" w:date="2021-11-05T18:43:00Z"/>
              <w:rFonts w:ascii="Consolas" w:eastAsia="Times New Roman" w:hAnsi="Consolas"/>
              <w:color w:val="000000"/>
              <w:bdr w:val="none" w:sz="0" w:space="0" w:color="auto"/>
              <w:lang w:val="en-GB" w:eastAsia="en-GB"/>
            </w:rPr>
          </w:rPrChange>
        </w:rPr>
      </w:pPr>
      <w:ins w:id="768" w:author="João Manuel Ginja Ramalho" w:date="2021-11-05T18:43:00Z">
        <w:r w:rsidRPr="007B3F93">
          <w:rPr>
            <w:rFonts w:ascii="Consolas" w:eastAsia="Times New Roman" w:hAnsi="Consolas"/>
            <w:color w:val="000000"/>
            <w:sz w:val="18"/>
            <w:szCs w:val="18"/>
            <w:bdr w:val="none" w:sz="0" w:space="0" w:color="auto"/>
            <w:lang w:val="en-GB" w:eastAsia="en-GB"/>
            <w:rPrChange w:id="769" w:author="João Manuel Ginja Ramalho" w:date="2021-11-05T13:48:00Z">
              <w:rPr>
                <w:rFonts w:ascii="Consolas" w:eastAsia="Times New Roman" w:hAnsi="Consolas"/>
                <w:color w:val="000000"/>
                <w:bdr w:val="none" w:sz="0" w:space="0" w:color="auto"/>
                <w:lang w:val="en-GB" w:eastAsia="en-GB"/>
              </w:rPr>
            </w:rPrChange>
          </w:rPr>
          <w:t xml:space="preserve">classifier2 = MLPRegressor(alpha = </w:t>
        </w:r>
        <w:r w:rsidRPr="007B3F93">
          <w:rPr>
            <w:rFonts w:ascii="Consolas" w:eastAsia="Times New Roman" w:hAnsi="Consolas"/>
            <w:color w:val="098658"/>
            <w:sz w:val="18"/>
            <w:szCs w:val="18"/>
            <w:bdr w:val="none" w:sz="0" w:space="0" w:color="auto"/>
            <w:lang w:val="en-GB" w:eastAsia="en-GB"/>
            <w:rPrChange w:id="770" w:author="João Manuel Ginja Ramalho" w:date="2021-11-05T13:48:00Z">
              <w:rPr>
                <w:rFonts w:ascii="Consolas" w:eastAsia="Times New Roman" w:hAnsi="Consolas"/>
                <w:color w:val="098658"/>
                <w:bdr w:val="none" w:sz="0" w:space="0" w:color="auto"/>
                <w:lang w:val="en-GB" w:eastAsia="en-GB"/>
              </w:rPr>
            </w:rPrChange>
          </w:rPr>
          <w:t>1e-5</w:t>
        </w:r>
        <w:r w:rsidRPr="007B3F93">
          <w:rPr>
            <w:rFonts w:ascii="Consolas" w:eastAsia="Times New Roman" w:hAnsi="Consolas"/>
            <w:color w:val="000000"/>
            <w:sz w:val="18"/>
            <w:szCs w:val="18"/>
            <w:bdr w:val="none" w:sz="0" w:space="0" w:color="auto"/>
            <w:lang w:val="en-GB" w:eastAsia="en-GB"/>
            <w:rPrChange w:id="771" w:author="João Manuel Ginja Ramalho" w:date="2021-11-05T13:48:00Z">
              <w:rPr>
                <w:rFonts w:ascii="Consolas" w:eastAsia="Times New Roman" w:hAnsi="Consolas"/>
                <w:color w:val="000000"/>
                <w:bdr w:val="none" w:sz="0" w:space="0" w:color="auto"/>
                <w:lang w:val="en-GB" w:eastAsia="en-GB"/>
              </w:rPr>
            </w:rPrChange>
          </w:rPr>
          <w:t xml:space="preserve">, activation = </w:t>
        </w:r>
        <w:r w:rsidRPr="007B3F93">
          <w:rPr>
            <w:rFonts w:ascii="Consolas" w:eastAsia="Times New Roman" w:hAnsi="Consolas"/>
            <w:color w:val="A31515"/>
            <w:sz w:val="18"/>
            <w:szCs w:val="18"/>
            <w:bdr w:val="none" w:sz="0" w:space="0" w:color="auto"/>
            <w:lang w:val="en-GB" w:eastAsia="en-GB"/>
            <w:rPrChange w:id="772" w:author="João Manuel Ginja Ramalho" w:date="2021-11-05T13:48:00Z">
              <w:rPr>
                <w:rFonts w:ascii="Consolas" w:eastAsia="Times New Roman" w:hAnsi="Consolas"/>
                <w:color w:val="A31515"/>
                <w:bdr w:val="none" w:sz="0" w:space="0" w:color="auto"/>
                <w:lang w:val="en-GB" w:eastAsia="en-GB"/>
              </w:rPr>
            </w:rPrChange>
          </w:rPr>
          <w:t>"relu"</w:t>
        </w:r>
        <w:r w:rsidRPr="007B3F93">
          <w:rPr>
            <w:rFonts w:ascii="Consolas" w:eastAsia="Times New Roman" w:hAnsi="Consolas"/>
            <w:color w:val="000000"/>
            <w:sz w:val="18"/>
            <w:szCs w:val="18"/>
            <w:bdr w:val="none" w:sz="0" w:space="0" w:color="auto"/>
            <w:lang w:val="en-GB" w:eastAsia="en-GB"/>
            <w:rPrChange w:id="773" w:author="João Manuel Ginja Ramalho" w:date="2021-11-05T13:48:00Z">
              <w:rPr>
                <w:rFonts w:ascii="Consolas" w:eastAsia="Times New Roman" w:hAnsi="Consolas"/>
                <w:color w:val="000000"/>
                <w:bdr w:val="none" w:sz="0" w:space="0" w:color="auto"/>
                <w:lang w:val="en-GB" w:eastAsia="en-GB"/>
              </w:rPr>
            </w:rPrChange>
          </w:rPr>
          <w:t>, hidden_layer_sizes=(</w:t>
        </w:r>
        <w:r w:rsidRPr="007B3F93">
          <w:rPr>
            <w:rFonts w:ascii="Consolas" w:eastAsia="Times New Roman" w:hAnsi="Consolas"/>
            <w:color w:val="098658"/>
            <w:sz w:val="18"/>
            <w:szCs w:val="18"/>
            <w:bdr w:val="none" w:sz="0" w:space="0" w:color="auto"/>
            <w:lang w:val="en-GB" w:eastAsia="en-GB"/>
            <w:rPrChange w:id="774" w:author="João Manuel Ginja Ramalho" w:date="2021-11-05T13:48:00Z">
              <w:rPr>
                <w:rFonts w:ascii="Consolas" w:eastAsia="Times New Roman" w:hAnsi="Consolas"/>
                <w:color w:val="098658"/>
                <w:bdr w:val="none" w:sz="0" w:space="0" w:color="auto"/>
                <w:lang w:val="en-GB" w:eastAsia="en-GB"/>
              </w:rPr>
            </w:rPrChange>
          </w:rPr>
          <w:t>3</w:t>
        </w:r>
        <w:r w:rsidRPr="007B3F93">
          <w:rPr>
            <w:rFonts w:ascii="Consolas" w:eastAsia="Times New Roman" w:hAnsi="Consolas"/>
            <w:color w:val="000000"/>
            <w:sz w:val="18"/>
            <w:szCs w:val="18"/>
            <w:bdr w:val="none" w:sz="0" w:space="0" w:color="auto"/>
            <w:lang w:val="en-GB" w:eastAsia="en-GB"/>
            <w:rPrChange w:id="775" w:author="João Manuel Ginja Ramalho" w:date="2021-11-05T13:48:00Z">
              <w:rPr>
                <w:rFonts w:ascii="Consolas" w:eastAsia="Times New Roman" w:hAnsi="Consolas"/>
                <w:color w:val="000000"/>
                <w:bdr w:val="none" w:sz="0" w:space="0" w:color="auto"/>
                <w:lang w:val="en-GB" w:eastAsia="en-GB"/>
              </w:rPr>
            </w:rPrChange>
          </w:rPr>
          <w:t xml:space="preserve">, </w:t>
        </w:r>
        <w:r w:rsidRPr="007B3F93">
          <w:rPr>
            <w:rFonts w:ascii="Consolas" w:eastAsia="Times New Roman" w:hAnsi="Consolas"/>
            <w:color w:val="098658"/>
            <w:sz w:val="18"/>
            <w:szCs w:val="18"/>
            <w:bdr w:val="none" w:sz="0" w:space="0" w:color="auto"/>
            <w:lang w:val="en-GB" w:eastAsia="en-GB"/>
            <w:rPrChange w:id="776" w:author="João Manuel Ginja Ramalho" w:date="2021-11-05T13:48:00Z">
              <w:rPr>
                <w:rFonts w:ascii="Consolas" w:eastAsia="Times New Roman" w:hAnsi="Consolas"/>
                <w:color w:val="098658"/>
                <w:bdr w:val="none" w:sz="0" w:space="0" w:color="auto"/>
                <w:lang w:val="en-GB" w:eastAsia="en-GB"/>
              </w:rPr>
            </w:rPrChange>
          </w:rPr>
          <w:t>2</w:t>
        </w:r>
        <w:r w:rsidRPr="007B3F93">
          <w:rPr>
            <w:rFonts w:ascii="Consolas" w:eastAsia="Times New Roman" w:hAnsi="Consolas"/>
            <w:color w:val="000000"/>
            <w:sz w:val="18"/>
            <w:szCs w:val="18"/>
            <w:bdr w:val="none" w:sz="0" w:space="0" w:color="auto"/>
            <w:lang w:val="en-GB" w:eastAsia="en-GB"/>
            <w:rPrChange w:id="777" w:author="João Manuel Ginja Ramalho" w:date="2021-11-05T13:48:00Z">
              <w:rPr>
                <w:rFonts w:ascii="Consolas" w:eastAsia="Times New Roman" w:hAnsi="Consolas"/>
                <w:color w:val="000000"/>
                <w:bdr w:val="none" w:sz="0" w:space="0" w:color="auto"/>
                <w:lang w:val="en-GB" w:eastAsia="en-GB"/>
              </w:rPr>
            </w:rPrChange>
          </w:rPr>
          <w:t xml:space="preserve">), early_stopping = </w:t>
        </w:r>
        <w:r w:rsidRPr="007B3F93">
          <w:rPr>
            <w:rFonts w:ascii="Consolas" w:eastAsia="Times New Roman" w:hAnsi="Consolas"/>
            <w:color w:val="0000FF"/>
            <w:sz w:val="18"/>
            <w:szCs w:val="18"/>
            <w:bdr w:val="none" w:sz="0" w:space="0" w:color="auto"/>
            <w:lang w:val="en-GB" w:eastAsia="en-GB"/>
            <w:rPrChange w:id="778" w:author="João Manuel Ginja Ramalho" w:date="2021-11-05T13:48:00Z">
              <w:rPr>
                <w:rFonts w:ascii="Consolas" w:eastAsia="Times New Roman" w:hAnsi="Consolas"/>
                <w:color w:val="0000FF"/>
                <w:bdr w:val="none" w:sz="0" w:space="0" w:color="auto"/>
                <w:lang w:val="en-GB" w:eastAsia="en-GB"/>
              </w:rPr>
            </w:rPrChange>
          </w:rPr>
          <w:t>False</w:t>
        </w:r>
        <w:r w:rsidRPr="007B3F93">
          <w:rPr>
            <w:rFonts w:ascii="Consolas" w:eastAsia="Times New Roman" w:hAnsi="Consolas"/>
            <w:color w:val="000000"/>
            <w:sz w:val="18"/>
            <w:szCs w:val="18"/>
            <w:bdr w:val="none" w:sz="0" w:space="0" w:color="auto"/>
            <w:lang w:val="en-GB" w:eastAsia="en-GB"/>
            <w:rPrChange w:id="779" w:author="João Manuel Ginja Ramalho" w:date="2021-11-05T13:48:00Z">
              <w:rPr>
                <w:rFonts w:ascii="Consolas" w:eastAsia="Times New Roman" w:hAnsi="Consolas"/>
                <w:color w:val="000000"/>
                <w:bdr w:val="none" w:sz="0" w:space="0" w:color="auto"/>
                <w:lang w:val="en-GB" w:eastAsia="en-GB"/>
              </w:rPr>
            </w:rPrChange>
          </w:rPr>
          <w:t xml:space="preserve">,  random_state= </w:t>
        </w:r>
        <w:r w:rsidRPr="007B3F93">
          <w:rPr>
            <w:rFonts w:ascii="Consolas" w:eastAsia="Times New Roman" w:hAnsi="Consolas"/>
            <w:color w:val="098658"/>
            <w:sz w:val="18"/>
            <w:szCs w:val="18"/>
            <w:bdr w:val="none" w:sz="0" w:space="0" w:color="auto"/>
            <w:lang w:val="en-GB" w:eastAsia="en-GB"/>
            <w:rPrChange w:id="780" w:author="João Manuel Ginja Ramalho" w:date="2021-11-05T13:48:00Z">
              <w:rPr>
                <w:rFonts w:ascii="Consolas" w:eastAsia="Times New Roman" w:hAnsi="Consolas"/>
                <w:color w:val="098658"/>
                <w:bdr w:val="none" w:sz="0" w:space="0" w:color="auto"/>
                <w:lang w:val="en-GB" w:eastAsia="en-GB"/>
              </w:rPr>
            </w:rPrChange>
          </w:rPr>
          <w:t>13</w:t>
        </w:r>
        <w:r w:rsidRPr="007B3F93">
          <w:rPr>
            <w:rFonts w:ascii="Consolas" w:eastAsia="Times New Roman" w:hAnsi="Consolas"/>
            <w:color w:val="000000"/>
            <w:sz w:val="18"/>
            <w:szCs w:val="18"/>
            <w:bdr w:val="none" w:sz="0" w:space="0" w:color="auto"/>
            <w:lang w:val="en-GB" w:eastAsia="en-GB"/>
            <w:rPrChange w:id="781" w:author="João Manuel Ginja Ramalho" w:date="2021-11-05T13:48:00Z">
              <w:rPr>
                <w:rFonts w:ascii="Consolas" w:eastAsia="Times New Roman" w:hAnsi="Consolas"/>
                <w:color w:val="000000"/>
                <w:bdr w:val="none" w:sz="0" w:space="0" w:color="auto"/>
                <w:lang w:val="en-GB" w:eastAsia="en-GB"/>
              </w:rPr>
            </w:rPrChange>
          </w:rPr>
          <w:t xml:space="preserve">, max_iter = </w:t>
        </w:r>
        <w:r w:rsidRPr="007B3F93">
          <w:rPr>
            <w:rFonts w:ascii="Consolas" w:eastAsia="Times New Roman" w:hAnsi="Consolas"/>
            <w:color w:val="098658"/>
            <w:sz w:val="18"/>
            <w:szCs w:val="18"/>
            <w:bdr w:val="none" w:sz="0" w:space="0" w:color="auto"/>
            <w:lang w:val="en-GB" w:eastAsia="en-GB"/>
            <w:rPrChange w:id="782" w:author="João Manuel Ginja Ramalho" w:date="2021-11-05T13:48:00Z">
              <w:rPr>
                <w:rFonts w:ascii="Consolas" w:eastAsia="Times New Roman" w:hAnsi="Consolas"/>
                <w:color w:val="098658"/>
                <w:bdr w:val="none" w:sz="0" w:space="0" w:color="auto"/>
                <w:lang w:val="en-GB" w:eastAsia="en-GB"/>
              </w:rPr>
            </w:rPrChange>
          </w:rPr>
          <w:t>1500</w:t>
        </w:r>
        <w:r w:rsidRPr="007B3F93">
          <w:rPr>
            <w:rFonts w:ascii="Consolas" w:eastAsia="Times New Roman" w:hAnsi="Consolas"/>
            <w:color w:val="000000"/>
            <w:sz w:val="18"/>
            <w:szCs w:val="18"/>
            <w:bdr w:val="none" w:sz="0" w:space="0" w:color="auto"/>
            <w:lang w:val="en-GB" w:eastAsia="en-GB"/>
            <w:rPrChange w:id="783" w:author="João Manuel Ginja Ramalho" w:date="2021-11-05T13:48:00Z">
              <w:rPr>
                <w:rFonts w:ascii="Consolas" w:eastAsia="Times New Roman" w:hAnsi="Consolas"/>
                <w:color w:val="000000"/>
                <w:bdr w:val="none" w:sz="0" w:space="0" w:color="auto"/>
                <w:lang w:val="en-GB" w:eastAsia="en-GB"/>
              </w:rPr>
            </w:rPrChange>
          </w:rPr>
          <w:t>)</w:t>
        </w:r>
      </w:ins>
    </w:p>
    <w:p w14:paraId="0043FB0C"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784" w:author="João Manuel Ginja Ramalho" w:date="2021-11-05T18:43:00Z"/>
          <w:rFonts w:ascii="Consolas" w:eastAsia="Times New Roman" w:hAnsi="Consolas"/>
          <w:color w:val="000000"/>
          <w:sz w:val="18"/>
          <w:szCs w:val="18"/>
          <w:bdr w:val="none" w:sz="0" w:space="0" w:color="auto"/>
          <w:lang w:val="en-GB" w:eastAsia="en-GB"/>
          <w:rPrChange w:id="785" w:author="João Manuel Ginja Ramalho" w:date="2021-11-05T13:48:00Z">
            <w:rPr>
              <w:ins w:id="786" w:author="João Manuel Ginja Ramalho" w:date="2021-11-05T18:43:00Z"/>
              <w:rFonts w:ascii="Consolas" w:eastAsia="Times New Roman" w:hAnsi="Consolas"/>
              <w:color w:val="000000"/>
              <w:bdr w:val="none" w:sz="0" w:space="0" w:color="auto"/>
              <w:lang w:val="en-GB" w:eastAsia="en-GB"/>
            </w:rPr>
          </w:rPrChange>
        </w:rPr>
      </w:pPr>
    </w:p>
    <w:p w14:paraId="4B0298CE"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787" w:author="João Manuel Ginja Ramalho" w:date="2021-11-05T18:43:00Z"/>
          <w:rFonts w:ascii="Consolas" w:eastAsia="Times New Roman" w:hAnsi="Consolas"/>
          <w:color w:val="000000"/>
          <w:sz w:val="18"/>
          <w:szCs w:val="18"/>
          <w:bdr w:val="none" w:sz="0" w:space="0" w:color="auto"/>
          <w:lang w:val="en-GB" w:eastAsia="en-GB"/>
          <w:rPrChange w:id="788" w:author="João Manuel Ginja Ramalho" w:date="2021-11-05T13:48:00Z">
            <w:rPr>
              <w:ins w:id="789" w:author="João Manuel Ginja Ramalho" w:date="2021-11-05T18:43:00Z"/>
              <w:rFonts w:ascii="Consolas" w:eastAsia="Times New Roman" w:hAnsi="Consolas"/>
              <w:color w:val="000000"/>
              <w:bdr w:val="none" w:sz="0" w:space="0" w:color="auto"/>
              <w:lang w:val="en-GB" w:eastAsia="en-GB"/>
            </w:rPr>
          </w:rPrChange>
        </w:rPr>
      </w:pPr>
      <w:ins w:id="790" w:author="João Manuel Ginja Ramalho" w:date="2021-11-05T18:43:00Z">
        <w:r w:rsidRPr="007B3F93">
          <w:rPr>
            <w:rFonts w:ascii="Consolas" w:eastAsia="Times New Roman" w:hAnsi="Consolas"/>
            <w:color w:val="0000FF"/>
            <w:sz w:val="18"/>
            <w:szCs w:val="18"/>
            <w:bdr w:val="none" w:sz="0" w:space="0" w:color="auto"/>
            <w:lang w:val="en-GB" w:eastAsia="en-GB"/>
            <w:rPrChange w:id="791" w:author="João Manuel Ginja Ramalho" w:date="2021-11-05T13:48:00Z">
              <w:rPr>
                <w:rFonts w:ascii="Consolas" w:eastAsia="Times New Roman" w:hAnsi="Consolas"/>
                <w:color w:val="0000FF"/>
                <w:bdr w:val="none" w:sz="0" w:space="0" w:color="auto"/>
                <w:lang w:val="en-GB" w:eastAsia="en-GB"/>
              </w:rPr>
            </w:rPrChange>
          </w:rPr>
          <w:t>for</w:t>
        </w:r>
        <w:r w:rsidRPr="007B3F93">
          <w:rPr>
            <w:rFonts w:ascii="Consolas" w:eastAsia="Times New Roman" w:hAnsi="Consolas"/>
            <w:color w:val="000000"/>
            <w:sz w:val="18"/>
            <w:szCs w:val="18"/>
            <w:bdr w:val="none" w:sz="0" w:space="0" w:color="auto"/>
            <w:lang w:val="en-GB" w:eastAsia="en-GB"/>
            <w:rPrChange w:id="792" w:author="João Manuel Ginja Ramalho" w:date="2021-11-05T13:48:00Z">
              <w:rPr>
                <w:rFonts w:ascii="Consolas" w:eastAsia="Times New Roman" w:hAnsi="Consolas"/>
                <w:color w:val="000000"/>
                <w:bdr w:val="none" w:sz="0" w:space="0" w:color="auto"/>
                <w:lang w:val="en-GB" w:eastAsia="en-GB"/>
              </w:rPr>
            </w:rPrChange>
          </w:rPr>
          <w:t xml:space="preserve"> train, test </w:t>
        </w:r>
        <w:r w:rsidRPr="007B3F93">
          <w:rPr>
            <w:rFonts w:ascii="Consolas" w:eastAsia="Times New Roman" w:hAnsi="Consolas"/>
            <w:color w:val="0000FF"/>
            <w:sz w:val="18"/>
            <w:szCs w:val="18"/>
            <w:bdr w:val="none" w:sz="0" w:space="0" w:color="auto"/>
            <w:lang w:val="en-GB" w:eastAsia="en-GB"/>
            <w:rPrChange w:id="793" w:author="João Manuel Ginja Ramalho" w:date="2021-11-05T13:48:00Z">
              <w:rPr>
                <w:rFonts w:ascii="Consolas" w:eastAsia="Times New Roman" w:hAnsi="Consolas"/>
                <w:color w:val="0000FF"/>
                <w:bdr w:val="none" w:sz="0" w:space="0" w:color="auto"/>
                <w:lang w:val="en-GB" w:eastAsia="en-GB"/>
              </w:rPr>
            </w:rPrChange>
          </w:rPr>
          <w:t>in</w:t>
        </w:r>
        <w:r w:rsidRPr="007B3F93">
          <w:rPr>
            <w:rFonts w:ascii="Consolas" w:eastAsia="Times New Roman" w:hAnsi="Consolas"/>
            <w:color w:val="000000"/>
            <w:sz w:val="18"/>
            <w:szCs w:val="18"/>
            <w:bdr w:val="none" w:sz="0" w:space="0" w:color="auto"/>
            <w:lang w:val="en-GB" w:eastAsia="en-GB"/>
            <w:rPrChange w:id="794" w:author="João Manuel Ginja Ramalho" w:date="2021-11-05T13:48:00Z">
              <w:rPr>
                <w:rFonts w:ascii="Consolas" w:eastAsia="Times New Roman" w:hAnsi="Consolas"/>
                <w:color w:val="000000"/>
                <w:bdr w:val="none" w:sz="0" w:space="0" w:color="auto"/>
                <w:lang w:val="en-GB" w:eastAsia="en-GB"/>
              </w:rPr>
            </w:rPrChange>
          </w:rPr>
          <w:t xml:space="preserve"> k_fold.split(dataset):</w:t>
        </w:r>
      </w:ins>
    </w:p>
    <w:p w14:paraId="3DACFF70"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795" w:author="João Manuel Ginja Ramalho" w:date="2021-11-05T18:43:00Z"/>
          <w:rFonts w:ascii="Consolas" w:eastAsia="Times New Roman" w:hAnsi="Consolas"/>
          <w:color w:val="000000"/>
          <w:sz w:val="18"/>
          <w:szCs w:val="18"/>
          <w:bdr w:val="none" w:sz="0" w:space="0" w:color="auto"/>
          <w:lang w:val="en-GB" w:eastAsia="en-GB"/>
          <w:rPrChange w:id="796" w:author="João Manuel Ginja Ramalho" w:date="2021-11-05T13:48:00Z">
            <w:rPr>
              <w:ins w:id="797" w:author="João Manuel Ginja Ramalho" w:date="2021-11-05T18:43:00Z"/>
              <w:rFonts w:ascii="Consolas" w:eastAsia="Times New Roman" w:hAnsi="Consolas"/>
              <w:color w:val="000000"/>
              <w:bdr w:val="none" w:sz="0" w:space="0" w:color="auto"/>
              <w:lang w:val="en-GB" w:eastAsia="en-GB"/>
            </w:rPr>
          </w:rPrChange>
        </w:rPr>
      </w:pPr>
      <w:ins w:id="798" w:author="João Manuel Ginja Ramalho" w:date="2021-11-05T18:43:00Z">
        <w:r w:rsidRPr="007B3F93">
          <w:rPr>
            <w:rFonts w:ascii="Consolas" w:eastAsia="Times New Roman" w:hAnsi="Consolas"/>
            <w:color w:val="000000"/>
            <w:sz w:val="18"/>
            <w:szCs w:val="18"/>
            <w:bdr w:val="none" w:sz="0" w:space="0" w:color="auto"/>
            <w:lang w:val="en-GB" w:eastAsia="en-GB"/>
            <w:rPrChange w:id="799" w:author="João Manuel Ginja Ramalho" w:date="2021-11-05T13:48:00Z">
              <w:rPr>
                <w:rFonts w:ascii="Consolas" w:eastAsia="Times New Roman" w:hAnsi="Consolas"/>
                <w:color w:val="000000"/>
                <w:bdr w:val="none" w:sz="0" w:space="0" w:color="auto"/>
                <w:lang w:val="en-GB" w:eastAsia="en-GB"/>
              </w:rPr>
            </w:rPrChange>
          </w:rPr>
          <w:t>    classifier1.fit(inputs[train], outputs[train])</w:t>
        </w:r>
      </w:ins>
    </w:p>
    <w:p w14:paraId="30D0436E"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800" w:author="João Manuel Ginja Ramalho" w:date="2021-11-05T18:43:00Z"/>
          <w:rFonts w:ascii="Consolas" w:eastAsia="Times New Roman" w:hAnsi="Consolas"/>
          <w:color w:val="000000"/>
          <w:sz w:val="18"/>
          <w:szCs w:val="18"/>
          <w:bdr w:val="none" w:sz="0" w:space="0" w:color="auto"/>
          <w:lang w:val="en-GB" w:eastAsia="en-GB"/>
          <w:rPrChange w:id="801" w:author="João Manuel Ginja Ramalho" w:date="2021-11-05T13:48:00Z">
            <w:rPr>
              <w:ins w:id="802" w:author="João Manuel Ginja Ramalho" w:date="2021-11-05T18:43:00Z"/>
              <w:rFonts w:ascii="Consolas" w:eastAsia="Times New Roman" w:hAnsi="Consolas"/>
              <w:color w:val="000000"/>
              <w:bdr w:val="none" w:sz="0" w:space="0" w:color="auto"/>
              <w:lang w:val="en-GB" w:eastAsia="en-GB"/>
            </w:rPr>
          </w:rPrChange>
        </w:rPr>
      </w:pPr>
      <w:ins w:id="803" w:author="João Manuel Ginja Ramalho" w:date="2021-11-05T18:43:00Z">
        <w:r w:rsidRPr="007B3F93">
          <w:rPr>
            <w:rFonts w:ascii="Consolas" w:eastAsia="Times New Roman" w:hAnsi="Consolas"/>
            <w:color w:val="000000"/>
            <w:sz w:val="18"/>
            <w:szCs w:val="18"/>
            <w:bdr w:val="none" w:sz="0" w:space="0" w:color="auto"/>
            <w:lang w:val="en-GB" w:eastAsia="en-GB"/>
            <w:rPrChange w:id="804" w:author="João Manuel Ginja Ramalho" w:date="2021-11-05T13:48:00Z">
              <w:rPr>
                <w:rFonts w:ascii="Consolas" w:eastAsia="Times New Roman" w:hAnsi="Consolas"/>
                <w:color w:val="000000"/>
                <w:bdr w:val="none" w:sz="0" w:space="0" w:color="auto"/>
                <w:lang w:val="en-GB" w:eastAsia="en-GB"/>
              </w:rPr>
            </w:rPrChange>
          </w:rPr>
          <w:t>    predicted1 = classifier1.predict(inputs[test])</w:t>
        </w:r>
      </w:ins>
    </w:p>
    <w:p w14:paraId="40B7A156"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805" w:author="João Manuel Ginja Ramalho" w:date="2021-11-05T18:43:00Z"/>
          <w:rFonts w:ascii="Consolas" w:eastAsia="Times New Roman" w:hAnsi="Consolas"/>
          <w:color w:val="000000"/>
          <w:sz w:val="18"/>
          <w:szCs w:val="18"/>
          <w:bdr w:val="none" w:sz="0" w:space="0" w:color="auto"/>
          <w:lang w:val="en-GB" w:eastAsia="en-GB"/>
          <w:rPrChange w:id="806" w:author="João Manuel Ginja Ramalho" w:date="2021-11-05T13:48:00Z">
            <w:rPr>
              <w:ins w:id="807" w:author="João Manuel Ginja Ramalho" w:date="2021-11-05T18:43:00Z"/>
              <w:rFonts w:ascii="Consolas" w:eastAsia="Times New Roman" w:hAnsi="Consolas"/>
              <w:color w:val="000000"/>
              <w:bdr w:val="none" w:sz="0" w:space="0" w:color="auto"/>
              <w:lang w:val="en-GB" w:eastAsia="en-GB"/>
            </w:rPr>
          </w:rPrChange>
        </w:rPr>
      </w:pPr>
      <w:ins w:id="808" w:author="João Manuel Ginja Ramalho" w:date="2021-11-05T18:43:00Z">
        <w:r w:rsidRPr="007B3F93">
          <w:rPr>
            <w:rFonts w:ascii="Consolas" w:eastAsia="Times New Roman" w:hAnsi="Consolas"/>
            <w:color w:val="000000"/>
            <w:sz w:val="18"/>
            <w:szCs w:val="18"/>
            <w:bdr w:val="none" w:sz="0" w:space="0" w:color="auto"/>
            <w:lang w:val="en-GB" w:eastAsia="en-GB"/>
            <w:rPrChange w:id="809" w:author="João Manuel Ginja Ramalho" w:date="2021-11-05T13:48:00Z">
              <w:rPr>
                <w:rFonts w:ascii="Consolas" w:eastAsia="Times New Roman" w:hAnsi="Consolas"/>
                <w:color w:val="000000"/>
                <w:bdr w:val="none" w:sz="0" w:space="0" w:color="auto"/>
                <w:lang w:val="en-GB" w:eastAsia="en-GB"/>
              </w:rPr>
            </w:rPrChange>
          </w:rPr>
          <w:t>    classifier2.fit(inputs[train], outputs[train])</w:t>
        </w:r>
      </w:ins>
    </w:p>
    <w:p w14:paraId="5FB539EE"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810" w:author="João Manuel Ginja Ramalho" w:date="2021-11-05T18:43:00Z"/>
          <w:rFonts w:ascii="Consolas" w:eastAsia="Times New Roman" w:hAnsi="Consolas"/>
          <w:color w:val="000000"/>
          <w:sz w:val="18"/>
          <w:szCs w:val="18"/>
          <w:bdr w:val="none" w:sz="0" w:space="0" w:color="auto"/>
          <w:lang w:val="en-GB" w:eastAsia="en-GB"/>
          <w:rPrChange w:id="811" w:author="João Manuel Ginja Ramalho" w:date="2021-11-05T13:48:00Z">
            <w:rPr>
              <w:ins w:id="812" w:author="João Manuel Ginja Ramalho" w:date="2021-11-05T18:43:00Z"/>
              <w:rFonts w:ascii="Consolas" w:eastAsia="Times New Roman" w:hAnsi="Consolas"/>
              <w:color w:val="000000"/>
              <w:bdr w:val="none" w:sz="0" w:space="0" w:color="auto"/>
              <w:lang w:val="en-GB" w:eastAsia="en-GB"/>
            </w:rPr>
          </w:rPrChange>
        </w:rPr>
      </w:pPr>
      <w:ins w:id="813" w:author="João Manuel Ginja Ramalho" w:date="2021-11-05T18:43:00Z">
        <w:r w:rsidRPr="007B3F93">
          <w:rPr>
            <w:rFonts w:ascii="Consolas" w:eastAsia="Times New Roman" w:hAnsi="Consolas"/>
            <w:color w:val="000000"/>
            <w:sz w:val="18"/>
            <w:szCs w:val="18"/>
            <w:bdr w:val="none" w:sz="0" w:space="0" w:color="auto"/>
            <w:lang w:val="en-GB" w:eastAsia="en-GB"/>
            <w:rPrChange w:id="814" w:author="João Manuel Ginja Ramalho" w:date="2021-11-05T13:48:00Z">
              <w:rPr>
                <w:rFonts w:ascii="Consolas" w:eastAsia="Times New Roman" w:hAnsi="Consolas"/>
                <w:color w:val="000000"/>
                <w:bdr w:val="none" w:sz="0" w:space="0" w:color="auto"/>
                <w:lang w:val="en-GB" w:eastAsia="en-GB"/>
              </w:rPr>
            </w:rPrChange>
          </w:rPr>
          <w:t>    predicted2 = classifier2.predict(inputs[test])</w:t>
        </w:r>
      </w:ins>
    </w:p>
    <w:p w14:paraId="467C498F"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815" w:author="João Manuel Ginja Ramalho" w:date="2021-11-05T18:43:00Z"/>
          <w:rFonts w:ascii="Consolas" w:eastAsia="Times New Roman" w:hAnsi="Consolas"/>
          <w:color w:val="000000"/>
          <w:sz w:val="18"/>
          <w:szCs w:val="18"/>
          <w:bdr w:val="none" w:sz="0" w:space="0" w:color="auto"/>
          <w:lang w:val="en-GB" w:eastAsia="en-GB"/>
          <w:rPrChange w:id="816" w:author="João Manuel Ginja Ramalho" w:date="2021-11-05T13:48:00Z">
            <w:rPr>
              <w:ins w:id="817" w:author="João Manuel Ginja Ramalho" w:date="2021-11-05T18:43:00Z"/>
              <w:rFonts w:ascii="Consolas" w:eastAsia="Times New Roman" w:hAnsi="Consolas"/>
              <w:color w:val="000000"/>
              <w:bdr w:val="none" w:sz="0" w:space="0" w:color="auto"/>
              <w:lang w:val="en-GB" w:eastAsia="en-GB"/>
            </w:rPr>
          </w:rPrChange>
        </w:rPr>
      </w:pPr>
    </w:p>
    <w:p w14:paraId="291ED495"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818" w:author="João Manuel Ginja Ramalho" w:date="2021-11-05T18:43:00Z"/>
          <w:rFonts w:ascii="Consolas" w:eastAsia="Times New Roman" w:hAnsi="Consolas"/>
          <w:color w:val="000000"/>
          <w:sz w:val="18"/>
          <w:szCs w:val="18"/>
          <w:bdr w:val="none" w:sz="0" w:space="0" w:color="auto"/>
          <w:lang w:val="en-GB" w:eastAsia="en-GB"/>
          <w:rPrChange w:id="819" w:author="João Manuel Ginja Ramalho" w:date="2021-11-05T13:48:00Z">
            <w:rPr>
              <w:ins w:id="820" w:author="João Manuel Ginja Ramalho" w:date="2021-11-05T18:43:00Z"/>
              <w:rFonts w:ascii="Consolas" w:eastAsia="Times New Roman" w:hAnsi="Consolas"/>
              <w:color w:val="000000"/>
              <w:bdr w:val="none" w:sz="0" w:space="0" w:color="auto"/>
              <w:lang w:val="en-GB" w:eastAsia="en-GB"/>
            </w:rPr>
          </w:rPrChange>
        </w:rPr>
      </w:pPr>
      <w:ins w:id="821" w:author="João Manuel Ginja Ramalho" w:date="2021-11-05T18:43:00Z">
        <w:r w:rsidRPr="007B3F93">
          <w:rPr>
            <w:rFonts w:ascii="Consolas" w:eastAsia="Times New Roman" w:hAnsi="Consolas"/>
            <w:color w:val="000000"/>
            <w:sz w:val="18"/>
            <w:szCs w:val="18"/>
            <w:bdr w:val="none" w:sz="0" w:space="0" w:color="auto"/>
            <w:lang w:val="en-GB" w:eastAsia="en-GB"/>
            <w:rPrChange w:id="822" w:author="João Manuel Ginja Ramalho" w:date="2021-11-05T13:48:00Z">
              <w:rPr>
                <w:rFonts w:ascii="Consolas" w:eastAsia="Times New Roman" w:hAnsi="Consolas"/>
                <w:color w:val="000000"/>
                <w:bdr w:val="none" w:sz="0" w:space="0" w:color="auto"/>
                <w:lang w:val="en-GB" w:eastAsia="en-GB"/>
              </w:rPr>
            </w:rPrChange>
          </w:rPr>
          <w:t xml:space="preserve">    predictions1 = np.concatenate((predictions1,predicted1), axis= </w:t>
        </w:r>
        <w:r w:rsidRPr="007B3F93">
          <w:rPr>
            <w:rFonts w:ascii="Consolas" w:eastAsia="Times New Roman" w:hAnsi="Consolas"/>
            <w:color w:val="098658"/>
            <w:sz w:val="18"/>
            <w:szCs w:val="18"/>
            <w:bdr w:val="none" w:sz="0" w:space="0" w:color="auto"/>
            <w:lang w:val="en-GB" w:eastAsia="en-GB"/>
            <w:rPrChange w:id="823" w:author="João Manuel Ginja Ramalho" w:date="2021-11-05T13:48:00Z">
              <w:rPr>
                <w:rFonts w:ascii="Consolas" w:eastAsia="Times New Roman" w:hAnsi="Consolas"/>
                <w:color w:val="098658"/>
                <w:bdr w:val="none" w:sz="0" w:space="0" w:color="auto"/>
                <w:lang w:val="en-GB" w:eastAsia="en-GB"/>
              </w:rPr>
            </w:rPrChange>
          </w:rPr>
          <w:t>0</w:t>
        </w:r>
        <w:r w:rsidRPr="007B3F93">
          <w:rPr>
            <w:rFonts w:ascii="Consolas" w:eastAsia="Times New Roman" w:hAnsi="Consolas"/>
            <w:color w:val="000000"/>
            <w:sz w:val="18"/>
            <w:szCs w:val="18"/>
            <w:bdr w:val="none" w:sz="0" w:space="0" w:color="auto"/>
            <w:lang w:val="en-GB" w:eastAsia="en-GB"/>
            <w:rPrChange w:id="824" w:author="João Manuel Ginja Ramalho" w:date="2021-11-05T13:48:00Z">
              <w:rPr>
                <w:rFonts w:ascii="Consolas" w:eastAsia="Times New Roman" w:hAnsi="Consolas"/>
                <w:color w:val="000000"/>
                <w:bdr w:val="none" w:sz="0" w:space="0" w:color="auto"/>
                <w:lang w:val="en-GB" w:eastAsia="en-GB"/>
              </w:rPr>
            </w:rPrChange>
          </w:rPr>
          <w:t>)</w:t>
        </w:r>
      </w:ins>
    </w:p>
    <w:p w14:paraId="1ECE259B"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825" w:author="João Manuel Ginja Ramalho" w:date="2021-11-05T18:43:00Z"/>
          <w:rFonts w:ascii="Consolas" w:eastAsia="Times New Roman" w:hAnsi="Consolas"/>
          <w:color w:val="000000"/>
          <w:sz w:val="18"/>
          <w:szCs w:val="18"/>
          <w:bdr w:val="none" w:sz="0" w:space="0" w:color="auto"/>
          <w:lang w:val="en-GB" w:eastAsia="en-GB"/>
          <w:rPrChange w:id="826" w:author="João Manuel Ginja Ramalho" w:date="2021-11-05T13:48:00Z">
            <w:rPr>
              <w:ins w:id="827" w:author="João Manuel Ginja Ramalho" w:date="2021-11-05T18:43:00Z"/>
              <w:rFonts w:ascii="Consolas" w:eastAsia="Times New Roman" w:hAnsi="Consolas"/>
              <w:color w:val="000000"/>
              <w:bdr w:val="none" w:sz="0" w:space="0" w:color="auto"/>
              <w:lang w:val="en-GB" w:eastAsia="en-GB"/>
            </w:rPr>
          </w:rPrChange>
        </w:rPr>
      </w:pPr>
      <w:ins w:id="828" w:author="João Manuel Ginja Ramalho" w:date="2021-11-05T18:43:00Z">
        <w:r w:rsidRPr="007B3F93">
          <w:rPr>
            <w:rFonts w:ascii="Consolas" w:eastAsia="Times New Roman" w:hAnsi="Consolas"/>
            <w:color w:val="000000"/>
            <w:sz w:val="18"/>
            <w:szCs w:val="18"/>
            <w:bdr w:val="none" w:sz="0" w:space="0" w:color="auto"/>
            <w:lang w:val="en-GB" w:eastAsia="en-GB"/>
            <w:rPrChange w:id="829" w:author="João Manuel Ginja Ramalho" w:date="2021-11-05T13:48:00Z">
              <w:rPr>
                <w:rFonts w:ascii="Consolas" w:eastAsia="Times New Roman" w:hAnsi="Consolas"/>
                <w:color w:val="000000"/>
                <w:bdr w:val="none" w:sz="0" w:space="0" w:color="auto"/>
                <w:lang w:val="en-GB" w:eastAsia="en-GB"/>
              </w:rPr>
            </w:rPrChange>
          </w:rPr>
          <w:t xml:space="preserve">    predictions2 = np.concatenate((predictions2,predicted2), axis= </w:t>
        </w:r>
        <w:r w:rsidRPr="007B3F93">
          <w:rPr>
            <w:rFonts w:ascii="Consolas" w:eastAsia="Times New Roman" w:hAnsi="Consolas"/>
            <w:color w:val="098658"/>
            <w:sz w:val="18"/>
            <w:szCs w:val="18"/>
            <w:bdr w:val="none" w:sz="0" w:space="0" w:color="auto"/>
            <w:lang w:val="en-GB" w:eastAsia="en-GB"/>
            <w:rPrChange w:id="830" w:author="João Manuel Ginja Ramalho" w:date="2021-11-05T13:48:00Z">
              <w:rPr>
                <w:rFonts w:ascii="Consolas" w:eastAsia="Times New Roman" w:hAnsi="Consolas"/>
                <w:color w:val="098658"/>
                <w:bdr w:val="none" w:sz="0" w:space="0" w:color="auto"/>
                <w:lang w:val="en-GB" w:eastAsia="en-GB"/>
              </w:rPr>
            </w:rPrChange>
          </w:rPr>
          <w:t>0</w:t>
        </w:r>
        <w:r w:rsidRPr="007B3F93">
          <w:rPr>
            <w:rFonts w:ascii="Consolas" w:eastAsia="Times New Roman" w:hAnsi="Consolas"/>
            <w:color w:val="000000"/>
            <w:sz w:val="18"/>
            <w:szCs w:val="18"/>
            <w:bdr w:val="none" w:sz="0" w:space="0" w:color="auto"/>
            <w:lang w:val="en-GB" w:eastAsia="en-GB"/>
            <w:rPrChange w:id="831" w:author="João Manuel Ginja Ramalho" w:date="2021-11-05T13:48:00Z">
              <w:rPr>
                <w:rFonts w:ascii="Consolas" w:eastAsia="Times New Roman" w:hAnsi="Consolas"/>
                <w:color w:val="000000"/>
                <w:bdr w:val="none" w:sz="0" w:space="0" w:color="auto"/>
                <w:lang w:val="en-GB" w:eastAsia="en-GB"/>
              </w:rPr>
            </w:rPrChange>
          </w:rPr>
          <w:t>)</w:t>
        </w:r>
      </w:ins>
    </w:p>
    <w:p w14:paraId="65857E1A"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832" w:author="João Manuel Ginja Ramalho" w:date="2021-11-05T18:43:00Z"/>
          <w:rFonts w:ascii="Consolas" w:eastAsia="Times New Roman" w:hAnsi="Consolas"/>
          <w:color w:val="000000"/>
          <w:sz w:val="18"/>
          <w:szCs w:val="18"/>
          <w:bdr w:val="none" w:sz="0" w:space="0" w:color="auto"/>
          <w:lang w:val="en-GB" w:eastAsia="en-GB"/>
          <w:rPrChange w:id="833" w:author="João Manuel Ginja Ramalho" w:date="2021-11-05T13:48:00Z">
            <w:rPr>
              <w:ins w:id="834" w:author="João Manuel Ginja Ramalho" w:date="2021-11-05T18:43:00Z"/>
              <w:rFonts w:ascii="Consolas" w:eastAsia="Times New Roman" w:hAnsi="Consolas"/>
              <w:color w:val="000000"/>
              <w:bdr w:val="none" w:sz="0" w:space="0" w:color="auto"/>
              <w:lang w:val="en-GB" w:eastAsia="en-GB"/>
            </w:rPr>
          </w:rPrChange>
        </w:rPr>
      </w:pPr>
      <w:ins w:id="835" w:author="João Manuel Ginja Ramalho" w:date="2021-11-05T18:43:00Z">
        <w:r w:rsidRPr="007B3F93">
          <w:rPr>
            <w:rFonts w:ascii="Consolas" w:eastAsia="Times New Roman" w:hAnsi="Consolas"/>
            <w:color w:val="000000"/>
            <w:sz w:val="18"/>
            <w:szCs w:val="18"/>
            <w:bdr w:val="none" w:sz="0" w:space="0" w:color="auto"/>
            <w:lang w:val="en-GB" w:eastAsia="en-GB"/>
            <w:rPrChange w:id="836" w:author="João Manuel Ginja Ramalho" w:date="2021-11-05T13:48:00Z">
              <w:rPr>
                <w:rFonts w:ascii="Consolas" w:eastAsia="Times New Roman" w:hAnsi="Consolas"/>
                <w:color w:val="000000"/>
                <w:bdr w:val="none" w:sz="0" w:space="0" w:color="auto"/>
                <w:lang w:val="en-GB" w:eastAsia="en-GB"/>
              </w:rPr>
            </w:rPrChange>
          </w:rPr>
          <w:t xml:space="preserve">    actual = np.concatenate((actual,outputs[test]), axis= </w:t>
        </w:r>
        <w:r w:rsidRPr="007B3F93">
          <w:rPr>
            <w:rFonts w:ascii="Consolas" w:eastAsia="Times New Roman" w:hAnsi="Consolas"/>
            <w:color w:val="098658"/>
            <w:sz w:val="18"/>
            <w:szCs w:val="18"/>
            <w:bdr w:val="none" w:sz="0" w:space="0" w:color="auto"/>
            <w:lang w:val="en-GB" w:eastAsia="en-GB"/>
            <w:rPrChange w:id="837" w:author="João Manuel Ginja Ramalho" w:date="2021-11-05T13:48:00Z">
              <w:rPr>
                <w:rFonts w:ascii="Consolas" w:eastAsia="Times New Roman" w:hAnsi="Consolas"/>
                <w:color w:val="098658"/>
                <w:bdr w:val="none" w:sz="0" w:space="0" w:color="auto"/>
                <w:lang w:val="en-GB" w:eastAsia="en-GB"/>
              </w:rPr>
            </w:rPrChange>
          </w:rPr>
          <w:t>0</w:t>
        </w:r>
        <w:r w:rsidRPr="007B3F93">
          <w:rPr>
            <w:rFonts w:ascii="Consolas" w:eastAsia="Times New Roman" w:hAnsi="Consolas"/>
            <w:color w:val="000000"/>
            <w:sz w:val="18"/>
            <w:szCs w:val="18"/>
            <w:bdr w:val="none" w:sz="0" w:space="0" w:color="auto"/>
            <w:lang w:val="en-GB" w:eastAsia="en-GB"/>
            <w:rPrChange w:id="838" w:author="João Manuel Ginja Ramalho" w:date="2021-11-05T13:48:00Z">
              <w:rPr>
                <w:rFonts w:ascii="Consolas" w:eastAsia="Times New Roman" w:hAnsi="Consolas"/>
                <w:color w:val="000000"/>
                <w:bdr w:val="none" w:sz="0" w:space="0" w:color="auto"/>
                <w:lang w:val="en-GB" w:eastAsia="en-GB"/>
              </w:rPr>
            </w:rPrChange>
          </w:rPr>
          <w:t>)</w:t>
        </w:r>
      </w:ins>
    </w:p>
    <w:p w14:paraId="4D43A0A2"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839" w:author="João Manuel Ginja Ramalho" w:date="2021-11-05T18:43:00Z"/>
          <w:rFonts w:ascii="Consolas" w:eastAsia="Times New Roman" w:hAnsi="Consolas"/>
          <w:color w:val="000000"/>
          <w:sz w:val="18"/>
          <w:szCs w:val="18"/>
          <w:bdr w:val="none" w:sz="0" w:space="0" w:color="auto"/>
          <w:lang w:val="en-GB" w:eastAsia="en-GB"/>
          <w:rPrChange w:id="840" w:author="João Manuel Ginja Ramalho" w:date="2021-11-05T13:48:00Z">
            <w:rPr>
              <w:ins w:id="841" w:author="João Manuel Ginja Ramalho" w:date="2021-11-05T18:43:00Z"/>
              <w:rFonts w:ascii="Consolas" w:eastAsia="Times New Roman" w:hAnsi="Consolas"/>
              <w:color w:val="000000"/>
              <w:bdr w:val="none" w:sz="0" w:space="0" w:color="auto"/>
              <w:lang w:val="en-GB" w:eastAsia="en-GB"/>
            </w:rPr>
          </w:rPrChange>
        </w:rPr>
      </w:pPr>
    </w:p>
    <w:p w14:paraId="367643FD"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842" w:author="João Manuel Ginja Ramalho" w:date="2021-11-05T18:43:00Z"/>
          <w:rFonts w:ascii="Consolas" w:eastAsia="Times New Roman" w:hAnsi="Consolas"/>
          <w:color w:val="000000"/>
          <w:sz w:val="18"/>
          <w:szCs w:val="18"/>
          <w:bdr w:val="none" w:sz="0" w:space="0" w:color="auto"/>
          <w:lang w:val="en-GB" w:eastAsia="en-GB"/>
          <w:rPrChange w:id="843" w:author="João Manuel Ginja Ramalho" w:date="2021-11-05T13:48:00Z">
            <w:rPr>
              <w:ins w:id="844" w:author="João Manuel Ginja Ramalho" w:date="2021-11-05T18:43:00Z"/>
              <w:rFonts w:ascii="Consolas" w:eastAsia="Times New Roman" w:hAnsi="Consolas"/>
              <w:color w:val="000000"/>
              <w:bdr w:val="none" w:sz="0" w:space="0" w:color="auto"/>
              <w:lang w:val="en-GB" w:eastAsia="en-GB"/>
            </w:rPr>
          </w:rPrChange>
        </w:rPr>
      </w:pPr>
      <w:ins w:id="845" w:author="João Manuel Ginja Ramalho" w:date="2021-11-05T18:43:00Z">
        <w:r w:rsidRPr="007B3F93">
          <w:rPr>
            <w:rFonts w:ascii="Consolas" w:eastAsia="Times New Roman" w:hAnsi="Consolas"/>
            <w:color w:val="000000"/>
            <w:sz w:val="18"/>
            <w:szCs w:val="18"/>
            <w:bdr w:val="none" w:sz="0" w:space="0" w:color="auto"/>
            <w:lang w:val="en-GB" w:eastAsia="en-GB"/>
            <w:rPrChange w:id="846" w:author="João Manuel Ginja Ramalho" w:date="2021-11-05T13:48:00Z">
              <w:rPr>
                <w:rFonts w:ascii="Consolas" w:eastAsia="Times New Roman" w:hAnsi="Consolas"/>
                <w:color w:val="000000"/>
                <w:bdr w:val="none" w:sz="0" w:space="0" w:color="auto"/>
                <w:lang w:val="en-GB" w:eastAsia="en-GB"/>
              </w:rPr>
            </w:rPrChange>
          </w:rPr>
          <w:t>residuals1 = actual - predictions1</w:t>
        </w:r>
      </w:ins>
    </w:p>
    <w:p w14:paraId="721B1248"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847" w:author="João Manuel Ginja Ramalho" w:date="2021-11-05T18:43:00Z"/>
          <w:rFonts w:ascii="Consolas" w:eastAsia="Times New Roman" w:hAnsi="Consolas"/>
          <w:color w:val="000000"/>
          <w:sz w:val="18"/>
          <w:szCs w:val="18"/>
          <w:bdr w:val="none" w:sz="0" w:space="0" w:color="auto"/>
          <w:lang w:val="en-GB" w:eastAsia="en-GB"/>
          <w:rPrChange w:id="848" w:author="João Manuel Ginja Ramalho" w:date="2021-11-05T13:48:00Z">
            <w:rPr>
              <w:ins w:id="849" w:author="João Manuel Ginja Ramalho" w:date="2021-11-05T18:43:00Z"/>
              <w:rFonts w:ascii="Consolas" w:eastAsia="Times New Roman" w:hAnsi="Consolas"/>
              <w:color w:val="000000"/>
              <w:bdr w:val="none" w:sz="0" w:space="0" w:color="auto"/>
              <w:lang w:val="en-GB" w:eastAsia="en-GB"/>
            </w:rPr>
          </w:rPrChange>
        </w:rPr>
      </w:pPr>
      <w:ins w:id="850" w:author="João Manuel Ginja Ramalho" w:date="2021-11-05T18:43:00Z">
        <w:r w:rsidRPr="007B3F93">
          <w:rPr>
            <w:rFonts w:ascii="Consolas" w:eastAsia="Times New Roman" w:hAnsi="Consolas"/>
            <w:color w:val="000000"/>
            <w:sz w:val="18"/>
            <w:szCs w:val="18"/>
            <w:bdr w:val="none" w:sz="0" w:space="0" w:color="auto"/>
            <w:lang w:val="en-GB" w:eastAsia="en-GB"/>
            <w:rPrChange w:id="851" w:author="João Manuel Ginja Ramalho" w:date="2021-11-05T13:48:00Z">
              <w:rPr>
                <w:rFonts w:ascii="Consolas" w:eastAsia="Times New Roman" w:hAnsi="Consolas"/>
                <w:color w:val="000000"/>
                <w:bdr w:val="none" w:sz="0" w:space="0" w:color="auto"/>
                <w:lang w:val="en-GB" w:eastAsia="en-GB"/>
              </w:rPr>
            </w:rPrChange>
          </w:rPr>
          <w:t>residuals2 = actual - predictions2</w:t>
        </w:r>
      </w:ins>
    </w:p>
    <w:p w14:paraId="1399380A"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852" w:author="João Manuel Ginja Ramalho" w:date="2021-11-05T18:43:00Z"/>
          <w:rFonts w:ascii="Consolas" w:eastAsia="Times New Roman" w:hAnsi="Consolas"/>
          <w:color w:val="000000"/>
          <w:sz w:val="18"/>
          <w:szCs w:val="18"/>
          <w:bdr w:val="none" w:sz="0" w:space="0" w:color="auto"/>
          <w:lang w:val="en-GB" w:eastAsia="en-GB"/>
          <w:rPrChange w:id="853" w:author="João Manuel Ginja Ramalho" w:date="2021-11-05T13:48:00Z">
            <w:rPr>
              <w:ins w:id="854" w:author="João Manuel Ginja Ramalho" w:date="2021-11-05T18:43:00Z"/>
              <w:rFonts w:ascii="Consolas" w:eastAsia="Times New Roman" w:hAnsi="Consolas"/>
              <w:color w:val="000000"/>
              <w:bdr w:val="none" w:sz="0" w:space="0" w:color="auto"/>
              <w:lang w:val="en-GB" w:eastAsia="en-GB"/>
            </w:rPr>
          </w:rPrChange>
        </w:rPr>
      </w:pPr>
    </w:p>
    <w:p w14:paraId="7807900D"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855" w:author="João Manuel Ginja Ramalho" w:date="2021-11-05T18:43:00Z"/>
          <w:rFonts w:ascii="Consolas" w:eastAsia="Times New Roman" w:hAnsi="Consolas"/>
          <w:color w:val="000000"/>
          <w:sz w:val="18"/>
          <w:szCs w:val="18"/>
          <w:bdr w:val="none" w:sz="0" w:space="0" w:color="auto"/>
          <w:lang w:val="en-GB" w:eastAsia="en-GB"/>
          <w:rPrChange w:id="856" w:author="João Manuel Ginja Ramalho" w:date="2021-11-05T13:48:00Z">
            <w:rPr>
              <w:ins w:id="857" w:author="João Manuel Ginja Ramalho" w:date="2021-11-05T18:43:00Z"/>
              <w:rFonts w:ascii="Consolas" w:eastAsia="Times New Roman" w:hAnsi="Consolas"/>
              <w:color w:val="000000"/>
              <w:bdr w:val="none" w:sz="0" w:space="0" w:color="auto"/>
              <w:lang w:val="en-GB" w:eastAsia="en-GB"/>
            </w:rPr>
          </w:rPrChange>
        </w:rPr>
      </w:pPr>
      <w:ins w:id="858" w:author="João Manuel Ginja Ramalho" w:date="2021-11-05T18:43:00Z">
        <w:r w:rsidRPr="007B3F93">
          <w:rPr>
            <w:rFonts w:ascii="Consolas" w:eastAsia="Times New Roman" w:hAnsi="Consolas"/>
            <w:color w:val="000000"/>
            <w:sz w:val="18"/>
            <w:szCs w:val="18"/>
            <w:bdr w:val="none" w:sz="0" w:space="0" w:color="auto"/>
            <w:lang w:val="en-GB" w:eastAsia="en-GB"/>
            <w:rPrChange w:id="859" w:author="João Manuel Ginja Ramalho" w:date="2021-11-05T13:48:00Z">
              <w:rPr>
                <w:rFonts w:ascii="Consolas" w:eastAsia="Times New Roman" w:hAnsi="Consolas"/>
                <w:color w:val="000000"/>
                <w:bdr w:val="none" w:sz="0" w:space="0" w:color="auto"/>
                <w:lang w:val="en-GB" w:eastAsia="en-GB"/>
              </w:rPr>
            </w:rPrChange>
          </w:rPr>
          <w:t>residuals = {</w:t>
        </w:r>
        <w:r w:rsidRPr="007B3F93">
          <w:rPr>
            <w:rFonts w:ascii="Consolas" w:eastAsia="Times New Roman" w:hAnsi="Consolas"/>
            <w:color w:val="A31515"/>
            <w:sz w:val="18"/>
            <w:szCs w:val="18"/>
            <w:bdr w:val="none" w:sz="0" w:space="0" w:color="auto"/>
            <w:lang w:val="en-GB" w:eastAsia="en-GB"/>
            <w:rPrChange w:id="860" w:author="João Manuel Ginja Ramalho" w:date="2021-11-05T13:48:00Z">
              <w:rPr>
                <w:rFonts w:ascii="Consolas" w:eastAsia="Times New Roman" w:hAnsi="Consolas"/>
                <w:color w:val="A31515"/>
                <w:bdr w:val="none" w:sz="0" w:space="0" w:color="auto"/>
                <w:lang w:val="en-GB" w:eastAsia="en-GB"/>
              </w:rPr>
            </w:rPrChange>
          </w:rPr>
          <w:t>"With Regularization"</w:t>
        </w:r>
        <w:r w:rsidRPr="007B3F93">
          <w:rPr>
            <w:rFonts w:ascii="Consolas" w:eastAsia="Times New Roman" w:hAnsi="Consolas"/>
            <w:color w:val="000000"/>
            <w:sz w:val="18"/>
            <w:szCs w:val="18"/>
            <w:bdr w:val="none" w:sz="0" w:space="0" w:color="auto"/>
            <w:lang w:val="en-GB" w:eastAsia="en-GB"/>
            <w:rPrChange w:id="861" w:author="João Manuel Ginja Ramalho" w:date="2021-11-05T13:48:00Z">
              <w:rPr>
                <w:rFonts w:ascii="Consolas" w:eastAsia="Times New Roman" w:hAnsi="Consolas"/>
                <w:color w:val="000000"/>
                <w:bdr w:val="none" w:sz="0" w:space="0" w:color="auto"/>
                <w:lang w:val="en-GB" w:eastAsia="en-GB"/>
              </w:rPr>
            </w:rPrChange>
          </w:rPr>
          <w:t xml:space="preserve">: residuals1, </w:t>
        </w:r>
        <w:r w:rsidRPr="007B3F93">
          <w:rPr>
            <w:rFonts w:ascii="Consolas" w:eastAsia="Times New Roman" w:hAnsi="Consolas"/>
            <w:color w:val="A31515"/>
            <w:sz w:val="18"/>
            <w:szCs w:val="18"/>
            <w:bdr w:val="none" w:sz="0" w:space="0" w:color="auto"/>
            <w:lang w:val="en-GB" w:eastAsia="en-GB"/>
            <w:rPrChange w:id="862" w:author="João Manuel Ginja Ramalho" w:date="2021-11-05T13:48:00Z">
              <w:rPr>
                <w:rFonts w:ascii="Consolas" w:eastAsia="Times New Roman" w:hAnsi="Consolas"/>
                <w:color w:val="A31515"/>
                <w:bdr w:val="none" w:sz="0" w:space="0" w:color="auto"/>
                <w:lang w:val="en-GB" w:eastAsia="en-GB"/>
              </w:rPr>
            </w:rPrChange>
          </w:rPr>
          <w:t>"Without Regularization"</w:t>
        </w:r>
        <w:r w:rsidRPr="007B3F93">
          <w:rPr>
            <w:rFonts w:ascii="Consolas" w:eastAsia="Times New Roman" w:hAnsi="Consolas"/>
            <w:color w:val="000000"/>
            <w:sz w:val="18"/>
            <w:szCs w:val="18"/>
            <w:bdr w:val="none" w:sz="0" w:space="0" w:color="auto"/>
            <w:lang w:val="en-GB" w:eastAsia="en-GB"/>
            <w:rPrChange w:id="863" w:author="João Manuel Ginja Ramalho" w:date="2021-11-05T13:48:00Z">
              <w:rPr>
                <w:rFonts w:ascii="Consolas" w:eastAsia="Times New Roman" w:hAnsi="Consolas"/>
                <w:color w:val="000000"/>
                <w:bdr w:val="none" w:sz="0" w:space="0" w:color="auto"/>
                <w:lang w:val="en-GB" w:eastAsia="en-GB"/>
              </w:rPr>
            </w:rPrChange>
          </w:rPr>
          <w:t>: residuals2}</w:t>
        </w:r>
      </w:ins>
    </w:p>
    <w:p w14:paraId="552E3A4F"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864" w:author="João Manuel Ginja Ramalho" w:date="2021-11-05T18:43:00Z"/>
          <w:rFonts w:ascii="Consolas" w:eastAsia="Times New Roman" w:hAnsi="Consolas"/>
          <w:color w:val="000000"/>
          <w:sz w:val="18"/>
          <w:szCs w:val="18"/>
          <w:bdr w:val="none" w:sz="0" w:space="0" w:color="auto"/>
          <w:lang w:val="en-GB" w:eastAsia="en-GB"/>
          <w:rPrChange w:id="865" w:author="João Manuel Ginja Ramalho" w:date="2021-11-05T13:48:00Z">
            <w:rPr>
              <w:ins w:id="866" w:author="João Manuel Ginja Ramalho" w:date="2021-11-05T18:43:00Z"/>
              <w:rFonts w:ascii="Consolas" w:eastAsia="Times New Roman" w:hAnsi="Consolas"/>
              <w:color w:val="000000"/>
              <w:bdr w:val="none" w:sz="0" w:space="0" w:color="auto"/>
              <w:lang w:val="en-GB" w:eastAsia="en-GB"/>
            </w:rPr>
          </w:rPrChange>
        </w:rPr>
      </w:pPr>
    </w:p>
    <w:p w14:paraId="697FBEA4"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867" w:author="João Manuel Ginja Ramalho" w:date="2021-11-05T18:43:00Z"/>
          <w:rFonts w:ascii="Consolas" w:eastAsia="Times New Roman" w:hAnsi="Consolas"/>
          <w:color w:val="000000"/>
          <w:sz w:val="18"/>
          <w:szCs w:val="18"/>
          <w:bdr w:val="none" w:sz="0" w:space="0" w:color="auto"/>
          <w:lang w:val="en-GB" w:eastAsia="en-GB"/>
          <w:rPrChange w:id="868" w:author="João Manuel Ginja Ramalho" w:date="2021-11-05T13:48:00Z">
            <w:rPr>
              <w:ins w:id="869" w:author="João Manuel Ginja Ramalho" w:date="2021-11-05T18:43:00Z"/>
              <w:rFonts w:ascii="Consolas" w:eastAsia="Times New Roman" w:hAnsi="Consolas"/>
              <w:color w:val="000000"/>
              <w:bdr w:val="none" w:sz="0" w:space="0" w:color="auto"/>
              <w:lang w:val="en-GB" w:eastAsia="en-GB"/>
            </w:rPr>
          </w:rPrChange>
        </w:rPr>
      </w:pPr>
      <w:ins w:id="870" w:author="João Manuel Ginja Ramalho" w:date="2021-11-05T18:43:00Z">
        <w:r w:rsidRPr="007B3F93">
          <w:rPr>
            <w:rFonts w:ascii="Consolas" w:eastAsia="Times New Roman" w:hAnsi="Consolas"/>
            <w:color w:val="000000"/>
            <w:sz w:val="18"/>
            <w:szCs w:val="18"/>
            <w:bdr w:val="none" w:sz="0" w:space="0" w:color="auto"/>
            <w:lang w:val="en-GB" w:eastAsia="en-GB"/>
            <w:rPrChange w:id="871" w:author="João Manuel Ginja Ramalho" w:date="2021-11-05T13:48:00Z">
              <w:rPr>
                <w:rFonts w:ascii="Consolas" w:eastAsia="Times New Roman" w:hAnsi="Consolas"/>
                <w:color w:val="000000"/>
                <w:bdr w:val="none" w:sz="0" w:space="0" w:color="auto"/>
                <w:lang w:val="en-GB" w:eastAsia="en-GB"/>
              </w:rPr>
            </w:rPrChange>
          </w:rPr>
          <w:t>fig, ax = plt.subplots()</w:t>
        </w:r>
      </w:ins>
    </w:p>
    <w:p w14:paraId="64C18087"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872" w:author="João Manuel Ginja Ramalho" w:date="2021-11-05T18:43:00Z"/>
          <w:rFonts w:ascii="Consolas" w:eastAsia="Times New Roman" w:hAnsi="Consolas"/>
          <w:color w:val="000000"/>
          <w:sz w:val="18"/>
          <w:szCs w:val="18"/>
          <w:bdr w:val="none" w:sz="0" w:space="0" w:color="auto"/>
          <w:lang w:val="en-GB" w:eastAsia="en-GB"/>
          <w:rPrChange w:id="873" w:author="João Manuel Ginja Ramalho" w:date="2021-11-05T13:48:00Z">
            <w:rPr>
              <w:ins w:id="874" w:author="João Manuel Ginja Ramalho" w:date="2021-11-05T18:43:00Z"/>
              <w:rFonts w:ascii="Consolas" w:eastAsia="Times New Roman" w:hAnsi="Consolas"/>
              <w:color w:val="000000"/>
              <w:bdr w:val="none" w:sz="0" w:space="0" w:color="auto"/>
              <w:lang w:val="en-GB" w:eastAsia="en-GB"/>
            </w:rPr>
          </w:rPrChange>
        </w:rPr>
      </w:pPr>
      <w:ins w:id="875" w:author="João Manuel Ginja Ramalho" w:date="2021-11-05T18:43:00Z">
        <w:r w:rsidRPr="007B3F93">
          <w:rPr>
            <w:rFonts w:ascii="Consolas" w:eastAsia="Times New Roman" w:hAnsi="Consolas"/>
            <w:color w:val="000000"/>
            <w:sz w:val="18"/>
            <w:szCs w:val="18"/>
            <w:bdr w:val="none" w:sz="0" w:space="0" w:color="auto"/>
            <w:lang w:val="en-GB" w:eastAsia="en-GB"/>
            <w:rPrChange w:id="876" w:author="João Manuel Ginja Ramalho" w:date="2021-11-05T13:48:00Z">
              <w:rPr>
                <w:rFonts w:ascii="Consolas" w:eastAsia="Times New Roman" w:hAnsi="Consolas"/>
                <w:color w:val="000000"/>
                <w:bdr w:val="none" w:sz="0" w:space="0" w:color="auto"/>
                <w:lang w:val="en-GB" w:eastAsia="en-GB"/>
              </w:rPr>
            </w:rPrChange>
          </w:rPr>
          <w:t>ax.boxplot(residuals.values())</w:t>
        </w:r>
      </w:ins>
    </w:p>
    <w:p w14:paraId="6E6CAAE9"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877" w:author="João Manuel Ginja Ramalho" w:date="2021-11-05T18:43:00Z"/>
          <w:rFonts w:ascii="Consolas" w:eastAsia="Times New Roman" w:hAnsi="Consolas"/>
          <w:color w:val="000000"/>
          <w:sz w:val="18"/>
          <w:szCs w:val="18"/>
          <w:bdr w:val="none" w:sz="0" w:space="0" w:color="auto"/>
          <w:lang w:val="en-GB" w:eastAsia="en-GB"/>
          <w:rPrChange w:id="878" w:author="João Manuel Ginja Ramalho" w:date="2021-11-05T13:48:00Z">
            <w:rPr>
              <w:ins w:id="879" w:author="João Manuel Ginja Ramalho" w:date="2021-11-05T18:43:00Z"/>
              <w:rFonts w:ascii="Consolas" w:eastAsia="Times New Roman" w:hAnsi="Consolas"/>
              <w:color w:val="000000"/>
              <w:bdr w:val="none" w:sz="0" w:space="0" w:color="auto"/>
              <w:lang w:val="en-GB" w:eastAsia="en-GB"/>
            </w:rPr>
          </w:rPrChange>
        </w:rPr>
      </w:pPr>
      <w:ins w:id="880" w:author="João Manuel Ginja Ramalho" w:date="2021-11-05T18:43:00Z">
        <w:r w:rsidRPr="007B3F93">
          <w:rPr>
            <w:rFonts w:ascii="Consolas" w:eastAsia="Times New Roman" w:hAnsi="Consolas"/>
            <w:color w:val="000000"/>
            <w:sz w:val="18"/>
            <w:szCs w:val="18"/>
            <w:bdr w:val="none" w:sz="0" w:space="0" w:color="auto"/>
            <w:lang w:val="en-GB" w:eastAsia="en-GB"/>
            <w:rPrChange w:id="881" w:author="João Manuel Ginja Ramalho" w:date="2021-11-05T13:48:00Z">
              <w:rPr>
                <w:rFonts w:ascii="Consolas" w:eastAsia="Times New Roman" w:hAnsi="Consolas"/>
                <w:color w:val="000000"/>
                <w:bdr w:val="none" w:sz="0" w:space="0" w:color="auto"/>
                <w:lang w:val="en-GB" w:eastAsia="en-GB"/>
              </w:rPr>
            </w:rPrChange>
          </w:rPr>
          <w:t>ax.set_xticklabels(residuals.keys())</w:t>
        </w:r>
      </w:ins>
    </w:p>
    <w:p w14:paraId="567BE82C" w14:textId="77777777" w:rsidR="000D3A40" w:rsidRPr="007B3F93" w:rsidRDefault="000D3A40" w:rsidP="000D3A4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30" w:lineRule="atLeast"/>
        <w:rPr>
          <w:ins w:id="882" w:author="João Manuel Ginja Ramalho" w:date="2021-11-05T18:43:00Z"/>
          <w:rFonts w:ascii="Consolas" w:eastAsia="Times New Roman" w:hAnsi="Consolas"/>
          <w:color w:val="000000"/>
          <w:bdr w:val="none" w:sz="0" w:space="0" w:color="auto"/>
          <w:lang w:val="en-GB" w:eastAsia="en-GB"/>
        </w:rPr>
      </w:pPr>
      <w:ins w:id="883" w:author="João Manuel Ginja Ramalho" w:date="2021-11-05T18:43:00Z">
        <w:r w:rsidRPr="007B3F93">
          <w:rPr>
            <w:rFonts w:ascii="Consolas" w:eastAsia="Times New Roman" w:hAnsi="Consolas"/>
            <w:color w:val="000000"/>
            <w:sz w:val="18"/>
            <w:szCs w:val="18"/>
            <w:bdr w:val="none" w:sz="0" w:space="0" w:color="auto"/>
            <w:lang w:val="en-GB" w:eastAsia="en-GB"/>
            <w:rPrChange w:id="884" w:author="João Manuel Ginja Ramalho" w:date="2021-11-05T13:48:00Z">
              <w:rPr>
                <w:rFonts w:ascii="Consolas" w:eastAsia="Times New Roman" w:hAnsi="Consolas"/>
                <w:color w:val="000000"/>
                <w:bdr w:val="none" w:sz="0" w:space="0" w:color="auto"/>
                <w:lang w:val="en-GB" w:eastAsia="en-GB"/>
              </w:rPr>
            </w:rPrChange>
          </w:rPr>
          <w:t>plt.show()</w:t>
        </w:r>
      </w:ins>
    </w:p>
    <w:p w14:paraId="6A86CFA0" w14:textId="77777777" w:rsidR="000D3A40" w:rsidRDefault="000D3A40" w:rsidP="000D3A40">
      <w:pPr>
        <w:pStyle w:val="Body"/>
        <w:jc w:val="center"/>
        <w:rPr>
          <w:ins w:id="885" w:author="João Manuel Ginja Ramalho" w:date="2021-11-05T18:43:00Z"/>
          <w:rFonts w:ascii="Times New Roman" w:hAnsi="Times New Roman" w:cs="Times New Roman"/>
          <w:iCs/>
          <w:color w:val="auto"/>
          <w:sz w:val="24"/>
          <w:szCs w:val="24"/>
          <w:lang w:val="en-US"/>
        </w:rPr>
      </w:pPr>
    </w:p>
    <w:p w14:paraId="2E41F742" w14:textId="750BB5E4" w:rsidR="00694EDB" w:rsidRPr="000D3A40" w:rsidRDefault="000D3A40" w:rsidP="000D3A40">
      <w:pPr>
        <w:pStyle w:val="Body"/>
        <w:jc w:val="center"/>
        <w:rPr>
          <w:b/>
          <w:bCs/>
          <w:sz w:val="26"/>
          <w:szCs w:val="26"/>
          <w:lang w:val="en-US"/>
          <w:rPrChange w:id="886" w:author="João Manuel Ginja Ramalho" w:date="2021-11-05T18:43:00Z">
            <w:rPr>
              <w:lang w:val="en-US"/>
            </w:rPr>
          </w:rPrChange>
        </w:rPr>
      </w:pPr>
      <w:ins w:id="887" w:author="João Manuel Ginja Ramalho" w:date="2021-11-05T18:43:00Z">
        <w:r>
          <w:rPr>
            <w:b/>
            <w:bCs/>
            <w:sz w:val="26"/>
            <w:szCs w:val="26"/>
            <w:lang w:val="en-US"/>
          </w:rPr>
          <w:t>END</w:t>
        </w:r>
      </w:ins>
      <w:del w:id="888" w:author="João Manuel Ginja Ramalho" w:date="2021-11-05T18:43:00Z">
        <w:r w:rsidR="003F1A96" w:rsidDel="000D3A40">
          <w:rPr>
            <w:b/>
            <w:bCs/>
            <w:sz w:val="26"/>
            <w:szCs w:val="26"/>
            <w:lang w:val="en-US"/>
          </w:rPr>
          <w:delText>END</w:delText>
        </w:r>
      </w:del>
    </w:p>
    <w:sectPr w:rsidR="00694EDB" w:rsidRPr="000D3A40" w:rsidSect="007F2FCB">
      <w:headerReference w:type="even" r:id="rId12"/>
      <w:headerReference w:type="default" r:id="rId13"/>
      <w:footerReference w:type="even" r:id="rId14"/>
      <w:footerReference w:type="default" r:id="rId15"/>
      <w:headerReference w:type="first" r:id="rId16"/>
      <w:footerReference w:type="first" r:id="rId17"/>
      <w:type w:val="continuous"/>
      <w:pgSz w:w="11906" w:h="16838"/>
      <w:pgMar w:top="1134" w:right="746" w:bottom="900" w:left="1260"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7CE4C" w14:textId="77777777" w:rsidR="00B90A07" w:rsidRDefault="00B90A07" w:rsidP="00F13B40">
      <w:r>
        <w:separator/>
      </w:r>
    </w:p>
  </w:endnote>
  <w:endnote w:type="continuationSeparator" w:id="0">
    <w:p w14:paraId="3AAE6132" w14:textId="77777777" w:rsidR="00B90A07" w:rsidRDefault="00B90A07" w:rsidP="00F13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FB1E6" w14:textId="77777777" w:rsidR="00476C22" w:rsidRDefault="00476C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CF4CE" w14:textId="77777777" w:rsidR="00476C22" w:rsidRDefault="00476C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C017C" w14:textId="77777777" w:rsidR="00476C22" w:rsidRDefault="00476C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44A41" w14:textId="77777777" w:rsidR="00B90A07" w:rsidRDefault="00B90A07" w:rsidP="00F13B40">
      <w:r>
        <w:separator/>
      </w:r>
    </w:p>
  </w:footnote>
  <w:footnote w:type="continuationSeparator" w:id="0">
    <w:p w14:paraId="129AF0D5" w14:textId="77777777" w:rsidR="00B90A07" w:rsidRDefault="00B90A07" w:rsidP="00F13B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17149" w14:textId="77777777" w:rsidR="00476C22" w:rsidRDefault="00476C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DCA1" w14:textId="54823C7B" w:rsidR="00EE2741" w:rsidRPr="00683FA3" w:rsidRDefault="00EE2741" w:rsidP="00F13B40">
    <w:pPr>
      <w:pStyle w:val="HeaderFooter"/>
      <w:tabs>
        <w:tab w:val="clear" w:pos="9020"/>
        <w:tab w:val="center" w:pos="4819"/>
        <w:tab w:val="right" w:pos="9638"/>
      </w:tabs>
      <w:spacing w:line="288" w:lineRule="auto"/>
      <w:rPr>
        <w:rFonts w:ascii="Cambria Math" w:hAnsi="Cambria Math" w:cs="Times New Roman"/>
        <w:bCs/>
        <w:lang w:val="pt-PT"/>
      </w:rPr>
    </w:pPr>
    <w:r w:rsidRPr="00A43C42">
      <w:rPr>
        <w:rFonts w:ascii="Times New Roman" w:hAnsi="Times New Roman" w:cs="Times New Roman"/>
        <w:bCs/>
        <w:noProof/>
        <w:sz w:val="22"/>
        <w:szCs w:val="22"/>
      </w:rPr>
      <w:drawing>
        <wp:inline distT="0" distB="0" distL="0" distR="0" wp14:anchorId="2366F11A" wp14:editId="3F3C3129">
          <wp:extent cx="1203325" cy="568325"/>
          <wp:effectExtent l="0" t="0" r="0" b="3175"/>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325" cy="568325"/>
                  </a:xfrm>
                  <a:prstGeom prst="rect">
                    <a:avLst/>
                  </a:prstGeom>
                  <a:noFill/>
                  <a:ln>
                    <a:noFill/>
                  </a:ln>
                </pic:spPr>
              </pic:pic>
            </a:graphicData>
          </a:graphic>
        </wp:inline>
      </w:drawing>
    </w:r>
    <w:r w:rsidRPr="00683FA3">
      <w:rPr>
        <w:rFonts w:ascii="Times New Roman" w:hAnsi="Times New Roman" w:cs="Times New Roman"/>
        <w:bCs/>
        <w:lang w:val="pt-PT"/>
      </w:rPr>
      <w:tab/>
    </w:r>
    <w:r w:rsidR="007F2FCB">
      <w:rPr>
        <w:rFonts w:ascii="Times New Roman" w:hAnsi="Times New Roman" w:cs="Times New Roman"/>
        <w:bCs/>
        <w:lang w:val="pt-PT"/>
      </w:rPr>
      <w:t xml:space="preserve">    </w:t>
    </w:r>
    <w:r w:rsidRPr="00683FA3">
      <w:rPr>
        <w:rFonts w:ascii="Cambria Math" w:hAnsi="Cambria Math" w:cs="Times New Roman"/>
        <w:bCs/>
        <w:lang w:val="pt-PT"/>
      </w:rPr>
      <w:t>Aprendizagem 2021/22</w:t>
    </w:r>
  </w:p>
  <w:p w14:paraId="56CED779" w14:textId="0E9F9C5B" w:rsidR="007F2FCB" w:rsidRPr="00F13B40" w:rsidRDefault="00EE2741" w:rsidP="007F2FCB">
    <w:pPr>
      <w:pStyle w:val="HeaderFooter"/>
      <w:tabs>
        <w:tab w:val="clear" w:pos="9020"/>
        <w:tab w:val="center" w:pos="4819"/>
        <w:tab w:val="right" w:pos="9638"/>
      </w:tabs>
      <w:spacing w:line="288" w:lineRule="auto"/>
      <w:jc w:val="center"/>
      <w:rPr>
        <w:rFonts w:ascii="Cambria Math" w:hAnsi="Cambria Math" w:cs="Times New Roman"/>
        <w:b/>
        <w:bCs/>
        <w:lang w:val="pt-PT"/>
      </w:rPr>
    </w:pPr>
    <w:r w:rsidRPr="00683FA3">
      <w:rPr>
        <w:rFonts w:ascii="Cambria Math" w:hAnsi="Cambria Math" w:cs="Times New Roman"/>
        <w:b/>
        <w:bCs/>
        <w:lang w:val="pt-PT"/>
      </w:rPr>
      <w:t>Homework I</w:t>
    </w:r>
    <w:r w:rsidR="007F2FCB">
      <w:rPr>
        <w:rFonts w:ascii="Cambria Math" w:hAnsi="Cambria Math" w:cs="Times New Roman"/>
        <w:b/>
        <w:bCs/>
        <w:lang w:val="pt-PT"/>
      </w:rPr>
      <w:t xml:space="preserve"> – Group </w:t>
    </w:r>
    <w:del w:id="889" w:author="João Manuel Ginja Ramalho" w:date="2021-11-05T18:41:00Z">
      <w:r w:rsidR="007F2FCB" w:rsidDel="000D3A40">
        <w:rPr>
          <w:rFonts w:ascii="Cambria Math" w:hAnsi="Cambria Math" w:cs="Times New Roman"/>
          <w:b/>
          <w:bCs/>
          <w:lang w:val="pt-PT"/>
        </w:rPr>
        <w:delText>XX</w:delText>
      </w:r>
    </w:del>
    <w:ins w:id="890" w:author="João Manuel Ginja Ramalho" w:date="2021-11-05T18:52:00Z">
      <w:r w:rsidR="00476C22">
        <w:rPr>
          <w:rFonts w:ascii="Cambria Math" w:hAnsi="Cambria Math" w:cs="Times New Roman"/>
          <w:b/>
          <w:bCs/>
          <w:lang w:val="pt-PT"/>
        </w:rPr>
        <w:t>1</w:t>
      </w:r>
    </w:ins>
    <w:ins w:id="891" w:author="João Manuel Ginja Ramalho" w:date="2021-11-05T18:41:00Z">
      <w:r w:rsidR="000D3A40">
        <w:rPr>
          <w:rFonts w:ascii="Cambria Math" w:hAnsi="Cambria Math" w:cs="Times New Roman"/>
          <w:b/>
          <w:bCs/>
          <w:lang w:val="pt-PT"/>
        </w:rPr>
        <w:t>3</w:t>
      </w:r>
    </w:ins>
    <w:del w:id="892" w:author="Tomás De Araújo Tavares" w:date="2021-11-04T17:15:00Z">
      <w:r w:rsidR="007F2FCB" w:rsidDel="0041018C">
        <w:rPr>
          <w:rFonts w:ascii="Cambria Math" w:hAnsi="Cambria Math" w:cs="Times New Roman"/>
          <w:b/>
          <w:bCs/>
          <w:lang w:val="pt-PT"/>
        </w:rPr>
        <w:delText>X</w:delText>
      </w:r>
    </w:del>
  </w:p>
  <w:p w14:paraId="198CB8F0" w14:textId="77777777" w:rsidR="00F13B40" w:rsidRPr="00A43C42" w:rsidRDefault="00F13B40" w:rsidP="00F13B40">
    <w:pPr>
      <w:pStyle w:val="HeaderFooter"/>
      <w:tabs>
        <w:tab w:val="clear" w:pos="9020"/>
        <w:tab w:val="center" w:pos="4819"/>
        <w:tab w:val="right" w:pos="9638"/>
      </w:tabs>
      <w:spacing w:line="288" w:lineRule="auto"/>
      <w:rPr>
        <w:rFonts w:ascii="Cambria Math" w:hAnsi="Cambria Math" w:cs="Times New Roman"/>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7B44B" w14:textId="77777777" w:rsidR="00476C22" w:rsidRDefault="00476C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51B8F"/>
    <w:multiLevelType w:val="hybridMultilevel"/>
    <w:tmpl w:val="7818AC50"/>
    <w:lvl w:ilvl="0" w:tplc="10641D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B1111"/>
    <w:multiLevelType w:val="hybridMultilevel"/>
    <w:tmpl w:val="B680C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53412B"/>
    <w:multiLevelType w:val="hybridMultilevel"/>
    <w:tmpl w:val="6F98B2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1D6116"/>
    <w:multiLevelType w:val="hybridMultilevel"/>
    <w:tmpl w:val="51F47802"/>
    <w:lvl w:ilvl="0" w:tplc="6FE411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4596D"/>
    <w:multiLevelType w:val="hybridMultilevel"/>
    <w:tmpl w:val="8D8243DE"/>
    <w:lvl w:ilvl="0" w:tplc="EE8873C4">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0F0458"/>
    <w:multiLevelType w:val="hybridMultilevel"/>
    <w:tmpl w:val="4E8CEA98"/>
    <w:lvl w:ilvl="0" w:tplc="D40A0D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3D472C"/>
    <w:multiLevelType w:val="hybridMultilevel"/>
    <w:tmpl w:val="EB187BAA"/>
    <w:lvl w:ilvl="0" w:tplc="3D927604">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F0463C2"/>
    <w:multiLevelType w:val="hybridMultilevel"/>
    <w:tmpl w:val="9A483DCC"/>
    <w:lvl w:ilvl="0" w:tplc="A91639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685188"/>
    <w:multiLevelType w:val="hybridMultilevel"/>
    <w:tmpl w:val="220EE106"/>
    <w:lvl w:ilvl="0" w:tplc="FE5EE9A0">
      <w:start w:val="1"/>
      <w:numFmt w:val="upperRoman"/>
      <w:lvlText w:val="%1)"/>
      <w:lvlJc w:val="left"/>
      <w:pPr>
        <w:ind w:left="1080" w:hanging="720"/>
      </w:pPr>
      <w:rPr>
        <w:rFonts w:ascii="Helvetica Neue" w:eastAsia="Arial Unicode MS" w:hAnsi="Helvetica Neue" w:cs="Arial Unicode MS" w:hint="default"/>
        <w:b w:val="0"/>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5F49E3"/>
    <w:multiLevelType w:val="hybridMultilevel"/>
    <w:tmpl w:val="82069DB0"/>
    <w:lvl w:ilvl="0" w:tplc="7D9C4B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CF2CD6"/>
    <w:multiLevelType w:val="hybridMultilevel"/>
    <w:tmpl w:val="ABE647EE"/>
    <w:lvl w:ilvl="0" w:tplc="0C988624">
      <w:numFmt w:val="bullet"/>
      <w:lvlText w:val="-"/>
      <w:lvlJc w:val="left"/>
      <w:pPr>
        <w:ind w:left="720" w:hanging="360"/>
      </w:pPr>
      <w:rPr>
        <w:rFonts w:ascii="Helvetica Neue" w:eastAsia="Arial Unicode MS" w:hAnsi="Helvetica Neue"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CB104C"/>
    <w:multiLevelType w:val="hybridMultilevel"/>
    <w:tmpl w:val="8482D0A8"/>
    <w:lvl w:ilvl="0" w:tplc="1576B9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6C055C"/>
    <w:multiLevelType w:val="hybridMultilevel"/>
    <w:tmpl w:val="91FA9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DC6A94"/>
    <w:multiLevelType w:val="hybridMultilevel"/>
    <w:tmpl w:val="C77C9D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1"/>
  </w:num>
  <w:num w:numId="4">
    <w:abstractNumId w:val="5"/>
  </w:num>
  <w:num w:numId="5">
    <w:abstractNumId w:val="9"/>
  </w:num>
  <w:num w:numId="6">
    <w:abstractNumId w:val="0"/>
  </w:num>
  <w:num w:numId="7">
    <w:abstractNumId w:val="8"/>
  </w:num>
  <w:num w:numId="8">
    <w:abstractNumId w:val="3"/>
  </w:num>
  <w:num w:numId="9">
    <w:abstractNumId w:val="4"/>
  </w:num>
  <w:num w:numId="10">
    <w:abstractNumId w:val="10"/>
  </w:num>
  <w:num w:numId="11">
    <w:abstractNumId w:val="13"/>
  </w:num>
  <w:num w:numId="12">
    <w:abstractNumId w:val="7"/>
  </w:num>
  <w:num w:numId="13">
    <w:abstractNumId w:val="6"/>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ás De Araújo Tavares">
    <w15:presenceInfo w15:providerId="None" w15:userId="Tomás De Araújo Tavares"/>
  </w15:person>
  <w15:person w15:author="João Manuel Ginja Ramalho">
    <w15:presenceInfo w15:providerId="None" w15:userId="João Manuel Ginja Ramalh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12EC6"/>
    <w:rsid w:val="00011578"/>
    <w:rsid w:val="000332CE"/>
    <w:rsid w:val="00035826"/>
    <w:rsid w:val="00047396"/>
    <w:rsid w:val="00072DEB"/>
    <w:rsid w:val="000D3A40"/>
    <w:rsid w:val="000D49C1"/>
    <w:rsid w:val="001111C3"/>
    <w:rsid w:val="00124728"/>
    <w:rsid w:val="00125847"/>
    <w:rsid w:val="001329C7"/>
    <w:rsid w:val="00156101"/>
    <w:rsid w:val="00157F0C"/>
    <w:rsid w:val="0016015F"/>
    <w:rsid w:val="00162BA9"/>
    <w:rsid w:val="00162FE9"/>
    <w:rsid w:val="001843FD"/>
    <w:rsid w:val="0019790A"/>
    <w:rsid w:val="00197EBE"/>
    <w:rsid w:val="001B4482"/>
    <w:rsid w:val="001B66AC"/>
    <w:rsid w:val="001C60ED"/>
    <w:rsid w:val="001C782B"/>
    <w:rsid w:val="001E03B0"/>
    <w:rsid w:val="001E5203"/>
    <w:rsid w:val="00225E3E"/>
    <w:rsid w:val="002378FD"/>
    <w:rsid w:val="0024611A"/>
    <w:rsid w:val="0025122A"/>
    <w:rsid w:val="00251240"/>
    <w:rsid w:val="00262C95"/>
    <w:rsid w:val="00263470"/>
    <w:rsid w:val="00282063"/>
    <w:rsid w:val="00284B14"/>
    <w:rsid w:val="002B2C23"/>
    <w:rsid w:val="002C4161"/>
    <w:rsid w:val="002C4DBA"/>
    <w:rsid w:val="002D4558"/>
    <w:rsid w:val="002F5945"/>
    <w:rsid w:val="00316AE3"/>
    <w:rsid w:val="00316E0C"/>
    <w:rsid w:val="0033136A"/>
    <w:rsid w:val="0033186F"/>
    <w:rsid w:val="00333639"/>
    <w:rsid w:val="003358F5"/>
    <w:rsid w:val="00340CAB"/>
    <w:rsid w:val="00354189"/>
    <w:rsid w:val="00357D83"/>
    <w:rsid w:val="00371A69"/>
    <w:rsid w:val="00374EC5"/>
    <w:rsid w:val="00376A38"/>
    <w:rsid w:val="00382CA8"/>
    <w:rsid w:val="0038523B"/>
    <w:rsid w:val="003906C1"/>
    <w:rsid w:val="00395A28"/>
    <w:rsid w:val="003A372B"/>
    <w:rsid w:val="003B0F86"/>
    <w:rsid w:val="003D0D26"/>
    <w:rsid w:val="003D2430"/>
    <w:rsid w:val="003D4B4C"/>
    <w:rsid w:val="003D5986"/>
    <w:rsid w:val="003F1A96"/>
    <w:rsid w:val="00401158"/>
    <w:rsid w:val="00403177"/>
    <w:rsid w:val="0041018C"/>
    <w:rsid w:val="004260D8"/>
    <w:rsid w:val="00434370"/>
    <w:rsid w:val="00436601"/>
    <w:rsid w:val="00436861"/>
    <w:rsid w:val="00444345"/>
    <w:rsid w:val="0045023C"/>
    <w:rsid w:val="004721C9"/>
    <w:rsid w:val="004756A2"/>
    <w:rsid w:val="00476C22"/>
    <w:rsid w:val="00491786"/>
    <w:rsid w:val="004922D9"/>
    <w:rsid w:val="004967BD"/>
    <w:rsid w:val="00497C51"/>
    <w:rsid w:val="004B4295"/>
    <w:rsid w:val="004D5652"/>
    <w:rsid w:val="004E65A1"/>
    <w:rsid w:val="004F1BF6"/>
    <w:rsid w:val="004F771F"/>
    <w:rsid w:val="00505A6A"/>
    <w:rsid w:val="00510A07"/>
    <w:rsid w:val="00541F23"/>
    <w:rsid w:val="00545C6B"/>
    <w:rsid w:val="005465DA"/>
    <w:rsid w:val="00556879"/>
    <w:rsid w:val="00572760"/>
    <w:rsid w:val="00576102"/>
    <w:rsid w:val="005841A9"/>
    <w:rsid w:val="00591E75"/>
    <w:rsid w:val="00595BE6"/>
    <w:rsid w:val="005B7B3F"/>
    <w:rsid w:val="005C25EE"/>
    <w:rsid w:val="005C49F4"/>
    <w:rsid w:val="005D354F"/>
    <w:rsid w:val="005E1AFB"/>
    <w:rsid w:val="005E3D16"/>
    <w:rsid w:val="005E528A"/>
    <w:rsid w:val="006024F8"/>
    <w:rsid w:val="0060795F"/>
    <w:rsid w:val="0063128A"/>
    <w:rsid w:val="0063624C"/>
    <w:rsid w:val="00643178"/>
    <w:rsid w:val="006450A1"/>
    <w:rsid w:val="00645A90"/>
    <w:rsid w:val="00647217"/>
    <w:rsid w:val="006511F1"/>
    <w:rsid w:val="006531E3"/>
    <w:rsid w:val="00664534"/>
    <w:rsid w:val="006832E4"/>
    <w:rsid w:val="00683FA3"/>
    <w:rsid w:val="00684551"/>
    <w:rsid w:val="00694EDB"/>
    <w:rsid w:val="006A7023"/>
    <w:rsid w:val="006B69FE"/>
    <w:rsid w:val="006C7CFB"/>
    <w:rsid w:val="006D75E1"/>
    <w:rsid w:val="006E1129"/>
    <w:rsid w:val="00706EE2"/>
    <w:rsid w:val="0071129C"/>
    <w:rsid w:val="0074437E"/>
    <w:rsid w:val="00757E7E"/>
    <w:rsid w:val="00777E20"/>
    <w:rsid w:val="007B1F1D"/>
    <w:rsid w:val="007C5B0D"/>
    <w:rsid w:val="007C5BC7"/>
    <w:rsid w:val="007D43C9"/>
    <w:rsid w:val="007D63CC"/>
    <w:rsid w:val="007E5950"/>
    <w:rsid w:val="007E6EE5"/>
    <w:rsid w:val="007F2FCB"/>
    <w:rsid w:val="007F714E"/>
    <w:rsid w:val="00823284"/>
    <w:rsid w:val="008518B5"/>
    <w:rsid w:val="00882CB0"/>
    <w:rsid w:val="00887F6F"/>
    <w:rsid w:val="008910AC"/>
    <w:rsid w:val="00891314"/>
    <w:rsid w:val="008A1759"/>
    <w:rsid w:val="008C6B12"/>
    <w:rsid w:val="008D561A"/>
    <w:rsid w:val="009377E1"/>
    <w:rsid w:val="00983FC0"/>
    <w:rsid w:val="009936AE"/>
    <w:rsid w:val="0099616D"/>
    <w:rsid w:val="0099639C"/>
    <w:rsid w:val="009A55E3"/>
    <w:rsid w:val="009B7D03"/>
    <w:rsid w:val="009C1F7B"/>
    <w:rsid w:val="009F600B"/>
    <w:rsid w:val="009F6A67"/>
    <w:rsid w:val="00A005A2"/>
    <w:rsid w:val="00A02F84"/>
    <w:rsid w:val="00A31E5E"/>
    <w:rsid w:val="00A43C42"/>
    <w:rsid w:val="00A60632"/>
    <w:rsid w:val="00A77F51"/>
    <w:rsid w:val="00A847F3"/>
    <w:rsid w:val="00AD7372"/>
    <w:rsid w:val="00AF32DA"/>
    <w:rsid w:val="00AF585C"/>
    <w:rsid w:val="00AF6BE7"/>
    <w:rsid w:val="00B13B9D"/>
    <w:rsid w:val="00B164EB"/>
    <w:rsid w:val="00B17E24"/>
    <w:rsid w:val="00B17F62"/>
    <w:rsid w:val="00B3652D"/>
    <w:rsid w:val="00B42478"/>
    <w:rsid w:val="00B53FBD"/>
    <w:rsid w:val="00B54256"/>
    <w:rsid w:val="00B55C5C"/>
    <w:rsid w:val="00B62948"/>
    <w:rsid w:val="00B72720"/>
    <w:rsid w:val="00B90A07"/>
    <w:rsid w:val="00B925C4"/>
    <w:rsid w:val="00B9500A"/>
    <w:rsid w:val="00BA5EED"/>
    <w:rsid w:val="00BD6DDE"/>
    <w:rsid w:val="00BF417B"/>
    <w:rsid w:val="00C05FCD"/>
    <w:rsid w:val="00C06FE5"/>
    <w:rsid w:val="00C07858"/>
    <w:rsid w:val="00C249F6"/>
    <w:rsid w:val="00C336ED"/>
    <w:rsid w:val="00C44FB1"/>
    <w:rsid w:val="00CA35B7"/>
    <w:rsid w:val="00CD7F11"/>
    <w:rsid w:val="00CE4DD0"/>
    <w:rsid w:val="00CE51CC"/>
    <w:rsid w:val="00CF546E"/>
    <w:rsid w:val="00CF5F08"/>
    <w:rsid w:val="00D31B65"/>
    <w:rsid w:val="00D3437F"/>
    <w:rsid w:val="00D364B7"/>
    <w:rsid w:val="00D513E2"/>
    <w:rsid w:val="00D604A0"/>
    <w:rsid w:val="00D7540E"/>
    <w:rsid w:val="00D91705"/>
    <w:rsid w:val="00DC622A"/>
    <w:rsid w:val="00DE1E74"/>
    <w:rsid w:val="00E02052"/>
    <w:rsid w:val="00E05A7D"/>
    <w:rsid w:val="00E12EC6"/>
    <w:rsid w:val="00E17ABA"/>
    <w:rsid w:val="00E3787A"/>
    <w:rsid w:val="00E514BC"/>
    <w:rsid w:val="00E73C71"/>
    <w:rsid w:val="00E75688"/>
    <w:rsid w:val="00E8041A"/>
    <w:rsid w:val="00E82D08"/>
    <w:rsid w:val="00E92C0E"/>
    <w:rsid w:val="00E9569F"/>
    <w:rsid w:val="00EA6A30"/>
    <w:rsid w:val="00EB0882"/>
    <w:rsid w:val="00EC446F"/>
    <w:rsid w:val="00EC4B84"/>
    <w:rsid w:val="00EE2741"/>
    <w:rsid w:val="00F13B40"/>
    <w:rsid w:val="00F638EA"/>
    <w:rsid w:val="00F74D5F"/>
    <w:rsid w:val="00F80A88"/>
    <w:rsid w:val="00F9609F"/>
    <w:rsid w:val="00FA427E"/>
    <w:rsid w:val="00FB5950"/>
    <w:rsid w:val="00FB61B7"/>
    <w:rsid w:val="00FC7CC1"/>
    <w:rsid w:val="00FD164B"/>
    <w:rsid w:val="00FD5634"/>
    <w:rsid w:val="00FD73D4"/>
    <w:rsid w:val="00FE18DB"/>
    <w:rsid w:val="00FE2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AA646"/>
  <w15:docId w15:val="{BC70825E-DEE5-4099-BC5E-5BCA98F03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Helvetica Neue" w:hAnsi="Helvetica Neue" w:cs="Arial Unicode MS"/>
      <w:color w:val="000000"/>
      <w:sz w:val="22"/>
      <w:szCs w:val="22"/>
      <w:lang w:val="pt-PT"/>
    </w:rPr>
  </w:style>
  <w:style w:type="paragraph" w:customStyle="1" w:styleId="Default">
    <w:name w:val="Default"/>
    <w:rPr>
      <w:rFonts w:ascii="Helvetica Neue" w:hAnsi="Helvetica Neue" w:cs="Arial Unicode MS"/>
      <w:color w:val="000000"/>
      <w:sz w:val="22"/>
      <w:szCs w:val="22"/>
      <w:lang w:val="pt-PT"/>
    </w:rPr>
  </w:style>
  <w:style w:type="paragraph" w:styleId="Header">
    <w:name w:val="header"/>
    <w:basedOn w:val="Normal"/>
    <w:link w:val="HeaderChar"/>
    <w:uiPriority w:val="99"/>
    <w:unhideWhenUsed/>
    <w:rsid w:val="00C44FB1"/>
    <w:pPr>
      <w:tabs>
        <w:tab w:val="center" w:pos="4680"/>
        <w:tab w:val="right" w:pos="9360"/>
      </w:tabs>
    </w:pPr>
  </w:style>
  <w:style w:type="character" w:customStyle="1" w:styleId="HeaderChar">
    <w:name w:val="Header Char"/>
    <w:basedOn w:val="DefaultParagraphFont"/>
    <w:link w:val="Header"/>
    <w:uiPriority w:val="99"/>
    <w:rsid w:val="00C44FB1"/>
    <w:rPr>
      <w:sz w:val="24"/>
      <w:szCs w:val="24"/>
    </w:rPr>
  </w:style>
  <w:style w:type="paragraph" w:styleId="Footer">
    <w:name w:val="footer"/>
    <w:basedOn w:val="Normal"/>
    <w:link w:val="FooterChar"/>
    <w:uiPriority w:val="99"/>
    <w:unhideWhenUsed/>
    <w:rsid w:val="00C44FB1"/>
    <w:pPr>
      <w:tabs>
        <w:tab w:val="center" w:pos="4680"/>
        <w:tab w:val="right" w:pos="9360"/>
      </w:tabs>
    </w:pPr>
  </w:style>
  <w:style w:type="character" w:customStyle="1" w:styleId="FooterChar">
    <w:name w:val="Footer Char"/>
    <w:basedOn w:val="DefaultParagraphFont"/>
    <w:link w:val="Footer"/>
    <w:uiPriority w:val="99"/>
    <w:rsid w:val="00C44FB1"/>
    <w:rPr>
      <w:sz w:val="24"/>
      <w:szCs w:val="24"/>
    </w:rPr>
  </w:style>
  <w:style w:type="paragraph" w:styleId="NormalWeb">
    <w:name w:val="Normal (Web)"/>
    <w:basedOn w:val="Normal"/>
    <w:uiPriority w:val="99"/>
    <w:unhideWhenUsed/>
    <w:rsid w:val="00225E3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BodyText2">
    <w:name w:val="Body Text 2"/>
    <w:basedOn w:val="Normal"/>
    <w:link w:val="BodyText2Char"/>
    <w:rsid w:val="00FE18DB"/>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2"/>
      <w:szCs w:val="20"/>
      <w:bdr w:val="none" w:sz="0" w:space="0" w:color="auto"/>
    </w:rPr>
  </w:style>
  <w:style w:type="character" w:customStyle="1" w:styleId="BodyText2Char">
    <w:name w:val="Body Text 2 Char"/>
    <w:basedOn w:val="DefaultParagraphFont"/>
    <w:link w:val="BodyText2"/>
    <w:rsid w:val="00FE18DB"/>
    <w:rPr>
      <w:rFonts w:eastAsia="Times New Roman"/>
      <w:sz w:val="22"/>
      <w:bdr w:val="none" w:sz="0" w:space="0" w:color="auto"/>
    </w:rPr>
  </w:style>
  <w:style w:type="table" w:styleId="TableGrid">
    <w:name w:val="Table Grid"/>
    <w:basedOn w:val="TableNormal"/>
    <w:uiPriority w:val="59"/>
    <w:rsid w:val="00510A07"/>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99"/>
    <w:semiHidden/>
    <w:unhideWhenUsed/>
    <w:rsid w:val="0099639C"/>
    <w:pPr>
      <w:spacing w:after="120"/>
    </w:pPr>
  </w:style>
  <w:style w:type="character" w:customStyle="1" w:styleId="BodyTextChar">
    <w:name w:val="Body Text Char"/>
    <w:basedOn w:val="DefaultParagraphFont"/>
    <w:link w:val="BodyText"/>
    <w:uiPriority w:val="99"/>
    <w:semiHidden/>
    <w:rsid w:val="0099639C"/>
    <w:rPr>
      <w:sz w:val="24"/>
      <w:szCs w:val="24"/>
    </w:rPr>
  </w:style>
  <w:style w:type="character" w:styleId="UnresolvedMention">
    <w:name w:val="Unresolved Mention"/>
    <w:basedOn w:val="DefaultParagraphFont"/>
    <w:uiPriority w:val="99"/>
    <w:semiHidden/>
    <w:unhideWhenUsed/>
    <w:rsid w:val="0024611A"/>
    <w:rPr>
      <w:color w:val="605E5C"/>
      <w:shd w:val="clear" w:color="auto" w:fill="E1DFDD"/>
    </w:rPr>
  </w:style>
  <w:style w:type="character" w:styleId="PlaceholderText">
    <w:name w:val="Placeholder Text"/>
    <w:basedOn w:val="DefaultParagraphFont"/>
    <w:uiPriority w:val="99"/>
    <w:semiHidden/>
    <w:rsid w:val="005B7B3F"/>
    <w:rPr>
      <w:color w:val="808080"/>
    </w:rPr>
  </w:style>
  <w:style w:type="paragraph" w:styleId="ListParagraph">
    <w:name w:val="List Paragraph"/>
    <w:basedOn w:val="Normal"/>
    <w:uiPriority w:val="34"/>
    <w:qFormat/>
    <w:rsid w:val="00F13B40"/>
    <w:pPr>
      <w:ind w:left="720"/>
      <w:contextualSpacing/>
    </w:pPr>
  </w:style>
  <w:style w:type="paragraph" w:styleId="Revision">
    <w:name w:val="Revision"/>
    <w:hidden/>
    <w:uiPriority w:val="99"/>
    <w:semiHidden/>
    <w:rsid w:val="000D3A40"/>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4177">
      <w:bodyDiv w:val="1"/>
      <w:marLeft w:val="0"/>
      <w:marRight w:val="0"/>
      <w:marTop w:val="0"/>
      <w:marBottom w:val="0"/>
      <w:divBdr>
        <w:top w:val="none" w:sz="0" w:space="0" w:color="auto"/>
        <w:left w:val="none" w:sz="0" w:space="0" w:color="auto"/>
        <w:bottom w:val="none" w:sz="0" w:space="0" w:color="auto"/>
        <w:right w:val="none" w:sz="0" w:space="0" w:color="auto"/>
      </w:divBdr>
    </w:div>
    <w:div w:id="259029438">
      <w:bodyDiv w:val="1"/>
      <w:marLeft w:val="0"/>
      <w:marRight w:val="0"/>
      <w:marTop w:val="0"/>
      <w:marBottom w:val="0"/>
      <w:divBdr>
        <w:top w:val="none" w:sz="0" w:space="0" w:color="auto"/>
        <w:left w:val="none" w:sz="0" w:space="0" w:color="auto"/>
        <w:bottom w:val="none" w:sz="0" w:space="0" w:color="auto"/>
        <w:right w:val="none" w:sz="0" w:space="0" w:color="auto"/>
      </w:divBdr>
      <w:divsChild>
        <w:div w:id="285083285">
          <w:marLeft w:val="0"/>
          <w:marRight w:val="0"/>
          <w:marTop w:val="0"/>
          <w:marBottom w:val="0"/>
          <w:divBdr>
            <w:top w:val="none" w:sz="0" w:space="0" w:color="auto"/>
            <w:left w:val="none" w:sz="0" w:space="0" w:color="auto"/>
            <w:bottom w:val="none" w:sz="0" w:space="0" w:color="auto"/>
            <w:right w:val="none" w:sz="0" w:space="0" w:color="auto"/>
          </w:divBdr>
          <w:divsChild>
            <w:div w:id="1006858148">
              <w:marLeft w:val="0"/>
              <w:marRight w:val="0"/>
              <w:marTop w:val="0"/>
              <w:marBottom w:val="0"/>
              <w:divBdr>
                <w:top w:val="none" w:sz="0" w:space="0" w:color="auto"/>
                <w:left w:val="none" w:sz="0" w:space="0" w:color="auto"/>
                <w:bottom w:val="none" w:sz="0" w:space="0" w:color="auto"/>
                <w:right w:val="none" w:sz="0" w:space="0" w:color="auto"/>
              </w:divBdr>
              <w:divsChild>
                <w:div w:id="132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85931">
      <w:bodyDiv w:val="1"/>
      <w:marLeft w:val="0"/>
      <w:marRight w:val="0"/>
      <w:marTop w:val="0"/>
      <w:marBottom w:val="0"/>
      <w:divBdr>
        <w:top w:val="none" w:sz="0" w:space="0" w:color="auto"/>
        <w:left w:val="none" w:sz="0" w:space="0" w:color="auto"/>
        <w:bottom w:val="none" w:sz="0" w:space="0" w:color="auto"/>
        <w:right w:val="none" w:sz="0" w:space="0" w:color="auto"/>
      </w:divBdr>
      <w:divsChild>
        <w:div w:id="2083672901">
          <w:marLeft w:val="0"/>
          <w:marRight w:val="0"/>
          <w:marTop w:val="0"/>
          <w:marBottom w:val="0"/>
          <w:divBdr>
            <w:top w:val="none" w:sz="0" w:space="0" w:color="auto"/>
            <w:left w:val="none" w:sz="0" w:space="0" w:color="auto"/>
            <w:bottom w:val="none" w:sz="0" w:space="0" w:color="auto"/>
            <w:right w:val="none" w:sz="0" w:space="0" w:color="auto"/>
          </w:divBdr>
          <w:divsChild>
            <w:div w:id="311757951">
              <w:marLeft w:val="0"/>
              <w:marRight w:val="0"/>
              <w:marTop w:val="0"/>
              <w:marBottom w:val="0"/>
              <w:divBdr>
                <w:top w:val="none" w:sz="0" w:space="0" w:color="auto"/>
                <w:left w:val="none" w:sz="0" w:space="0" w:color="auto"/>
                <w:bottom w:val="none" w:sz="0" w:space="0" w:color="auto"/>
                <w:right w:val="none" w:sz="0" w:space="0" w:color="auto"/>
              </w:divBdr>
              <w:divsChild>
                <w:div w:id="96439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27535">
      <w:bodyDiv w:val="1"/>
      <w:marLeft w:val="0"/>
      <w:marRight w:val="0"/>
      <w:marTop w:val="0"/>
      <w:marBottom w:val="0"/>
      <w:divBdr>
        <w:top w:val="none" w:sz="0" w:space="0" w:color="auto"/>
        <w:left w:val="none" w:sz="0" w:space="0" w:color="auto"/>
        <w:bottom w:val="none" w:sz="0" w:space="0" w:color="auto"/>
        <w:right w:val="none" w:sz="0" w:space="0" w:color="auto"/>
      </w:divBdr>
      <w:divsChild>
        <w:div w:id="1365444863">
          <w:marLeft w:val="0"/>
          <w:marRight w:val="0"/>
          <w:marTop w:val="0"/>
          <w:marBottom w:val="0"/>
          <w:divBdr>
            <w:top w:val="none" w:sz="0" w:space="0" w:color="auto"/>
            <w:left w:val="none" w:sz="0" w:space="0" w:color="auto"/>
            <w:bottom w:val="none" w:sz="0" w:space="0" w:color="auto"/>
            <w:right w:val="none" w:sz="0" w:space="0" w:color="auto"/>
          </w:divBdr>
          <w:divsChild>
            <w:div w:id="882983916">
              <w:marLeft w:val="0"/>
              <w:marRight w:val="0"/>
              <w:marTop w:val="0"/>
              <w:marBottom w:val="0"/>
              <w:divBdr>
                <w:top w:val="none" w:sz="0" w:space="0" w:color="auto"/>
                <w:left w:val="none" w:sz="0" w:space="0" w:color="auto"/>
                <w:bottom w:val="none" w:sz="0" w:space="0" w:color="auto"/>
                <w:right w:val="none" w:sz="0" w:space="0" w:color="auto"/>
              </w:divBdr>
              <w:divsChild>
                <w:div w:id="3498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725043">
      <w:bodyDiv w:val="1"/>
      <w:marLeft w:val="0"/>
      <w:marRight w:val="0"/>
      <w:marTop w:val="0"/>
      <w:marBottom w:val="0"/>
      <w:divBdr>
        <w:top w:val="none" w:sz="0" w:space="0" w:color="auto"/>
        <w:left w:val="none" w:sz="0" w:space="0" w:color="auto"/>
        <w:bottom w:val="none" w:sz="0" w:space="0" w:color="auto"/>
        <w:right w:val="none" w:sz="0" w:space="0" w:color="auto"/>
      </w:divBdr>
    </w:div>
    <w:div w:id="613707347">
      <w:bodyDiv w:val="1"/>
      <w:marLeft w:val="0"/>
      <w:marRight w:val="0"/>
      <w:marTop w:val="0"/>
      <w:marBottom w:val="0"/>
      <w:divBdr>
        <w:top w:val="none" w:sz="0" w:space="0" w:color="auto"/>
        <w:left w:val="none" w:sz="0" w:space="0" w:color="auto"/>
        <w:bottom w:val="none" w:sz="0" w:space="0" w:color="auto"/>
        <w:right w:val="none" w:sz="0" w:space="0" w:color="auto"/>
      </w:divBdr>
      <w:divsChild>
        <w:div w:id="100954044">
          <w:marLeft w:val="0"/>
          <w:marRight w:val="0"/>
          <w:marTop w:val="0"/>
          <w:marBottom w:val="0"/>
          <w:divBdr>
            <w:top w:val="none" w:sz="0" w:space="0" w:color="auto"/>
            <w:left w:val="none" w:sz="0" w:space="0" w:color="auto"/>
            <w:bottom w:val="none" w:sz="0" w:space="0" w:color="auto"/>
            <w:right w:val="none" w:sz="0" w:space="0" w:color="auto"/>
          </w:divBdr>
          <w:divsChild>
            <w:div w:id="341591592">
              <w:marLeft w:val="0"/>
              <w:marRight w:val="0"/>
              <w:marTop w:val="0"/>
              <w:marBottom w:val="0"/>
              <w:divBdr>
                <w:top w:val="none" w:sz="0" w:space="0" w:color="auto"/>
                <w:left w:val="none" w:sz="0" w:space="0" w:color="auto"/>
                <w:bottom w:val="none" w:sz="0" w:space="0" w:color="auto"/>
                <w:right w:val="none" w:sz="0" w:space="0" w:color="auto"/>
              </w:divBdr>
              <w:divsChild>
                <w:div w:id="8686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04187">
      <w:bodyDiv w:val="1"/>
      <w:marLeft w:val="0"/>
      <w:marRight w:val="0"/>
      <w:marTop w:val="0"/>
      <w:marBottom w:val="0"/>
      <w:divBdr>
        <w:top w:val="none" w:sz="0" w:space="0" w:color="auto"/>
        <w:left w:val="none" w:sz="0" w:space="0" w:color="auto"/>
        <w:bottom w:val="none" w:sz="0" w:space="0" w:color="auto"/>
        <w:right w:val="none" w:sz="0" w:space="0" w:color="auto"/>
      </w:divBdr>
      <w:divsChild>
        <w:div w:id="1972515084">
          <w:marLeft w:val="0"/>
          <w:marRight w:val="0"/>
          <w:marTop w:val="0"/>
          <w:marBottom w:val="0"/>
          <w:divBdr>
            <w:top w:val="none" w:sz="0" w:space="0" w:color="auto"/>
            <w:left w:val="none" w:sz="0" w:space="0" w:color="auto"/>
            <w:bottom w:val="none" w:sz="0" w:space="0" w:color="auto"/>
            <w:right w:val="none" w:sz="0" w:space="0" w:color="auto"/>
          </w:divBdr>
          <w:divsChild>
            <w:div w:id="274941540">
              <w:marLeft w:val="0"/>
              <w:marRight w:val="0"/>
              <w:marTop w:val="0"/>
              <w:marBottom w:val="0"/>
              <w:divBdr>
                <w:top w:val="none" w:sz="0" w:space="0" w:color="auto"/>
                <w:left w:val="none" w:sz="0" w:space="0" w:color="auto"/>
                <w:bottom w:val="none" w:sz="0" w:space="0" w:color="auto"/>
                <w:right w:val="none" w:sz="0" w:space="0" w:color="auto"/>
              </w:divBdr>
              <w:divsChild>
                <w:div w:id="6376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21944">
      <w:bodyDiv w:val="1"/>
      <w:marLeft w:val="0"/>
      <w:marRight w:val="0"/>
      <w:marTop w:val="0"/>
      <w:marBottom w:val="0"/>
      <w:divBdr>
        <w:top w:val="none" w:sz="0" w:space="0" w:color="auto"/>
        <w:left w:val="none" w:sz="0" w:space="0" w:color="auto"/>
        <w:bottom w:val="none" w:sz="0" w:space="0" w:color="auto"/>
        <w:right w:val="none" w:sz="0" w:space="0" w:color="auto"/>
      </w:divBdr>
      <w:divsChild>
        <w:div w:id="1490486580">
          <w:marLeft w:val="0"/>
          <w:marRight w:val="0"/>
          <w:marTop w:val="0"/>
          <w:marBottom w:val="0"/>
          <w:divBdr>
            <w:top w:val="none" w:sz="0" w:space="0" w:color="auto"/>
            <w:left w:val="none" w:sz="0" w:space="0" w:color="auto"/>
            <w:bottom w:val="none" w:sz="0" w:space="0" w:color="auto"/>
            <w:right w:val="none" w:sz="0" w:space="0" w:color="auto"/>
          </w:divBdr>
          <w:divsChild>
            <w:div w:id="1457336062">
              <w:marLeft w:val="0"/>
              <w:marRight w:val="0"/>
              <w:marTop w:val="0"/>
              <w:marBottom w:val="0"/>
              <w:divBdr>
                <w:top w:val="none" w:sz="0" w:space="0" w:color="auto"/>
                <w:left w:val="none" w:sz="0" w:space="0" w:color="auto"/>
                <w:bottom w:val="none" w:sz="0" w:space="0" w:color="auto"/>
                <w:right w:val="none" w:sz="0" w:space="0" w:color="auto"/>
              </w:divBdr>
              <w:divsChild>
                <w:div w:id="59043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51263">
      <w:bodyDiv w:val="1"/>
      <w:marLeft w:val="0"/>
      <w:marRight w:val="0"/>
      <w:marTop w:val="0"/>
      <w:marBottom w:val="0"/>
      <w:divBdr>
        <w:top w:val="none" w:sz="0" w:space="0" w:color="auto"/>
        <w:left w:val="none" w:sz="0" w:space="0" w:color="auto"/>
        <w:bottom w:val="none" w:sz="0" w:space="0" w:color="auto"/>
        <w:right w:val="none" w:sz="0" w:space="0" w:color="auto"/>
      </w:divBdr>
      <w:divsChild>
        <w:div w:id="283773494">
          <w:marLeft w:val="0"/>
          <w:marRight w:val="0"/>
          <w:marTop w:val="0"/>
          <w:marBottom w:val="0"/>
          <w:divBdr>
            <w:top w:val="none" w:sz="0" w:space="0" w:color="auto"/>
            <w:left w:val="none" w:sz="0" w:space="0" w:color="auto"/>
            <w:bottom w:val="none" w:sz="0" w:space="0" w:color="auto"/>
            <w:right w:val="none" w:sz="0" w:space="0" w:color="auto"/>
          </w:divBdr>
          <w:divsChild>
            <w:div w:id="1113286790">
              <w:marLeft w:val="0"/>
              <w:marRight w:val="0"/>
              <w:marTop w:val="0"/>
              <w:marBottom w:val="0"/>
              <w:divBdr>
                <w:top w:val="none" w:sz="0" w:space="0" w:color="auto"/>
                <w:left w:val="none" w:sz="0" w:space="0" w:color="auto"/>
                <w:bottom w:val="none" w:sz="0" w:space="0" w:color="auto"/>
                <w:right w:val="none" w:sz="0" w:space="0" w:color="auto"/>
              </w:divBdr>
              <w:divsChild>
                <w:div w:id="20987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363429">
      <w:bodyDiv w:val="1"/>
      <w:marLeft w:val="0"/>
      <w:marRight w:val="0"/>
      <w:marTop w:val="0"/>
      <w:marBottom w:val="0"/>
      <w:divBdr>
        <w:top w:val="none" w:sz="0" w:space="0" w:color="auto"/>
        <w:left w:val="none" w:sz="0" w:space="0" w:color="auto"/>
        <w:bottom w:val="none" w:sz="0" w:space="0" w:color="auto"/>
        <w:right w:val="none" w:sz="0" w:space="0" w:color="auto"/>
      </w:divBdr>
    </w:div>
    <w:div w:id="1200823429">
      <w:bodyDiv w:val="1"/>
      <w:marLeft w:val="0"/>
      <w:marRight w:val="0"/>
      <w:marTop w:val="0"/>
      <w:marBottom w:val="0"/>
      <w:divBdr>
        <w:top w:val="none" w:sz="0" w:space="0" w:color="auto"/>
        <w:left w:val="none" w:sz="0" w:space="0" w:color="auto"/>
        <w:bottom w:val="none" w:sz="0" w:space="0" w:color="auto"/>
        <w:right w:val="none" w:sz="0" w:space="0" w:color="auto"/>
      </w:divBdr>
    </w:div>
    <w:div w:id="1266228650">
      <w:bodyDiv w:val="1"/>
      <w:marLeft w:val="0"/>
      <w:marRight w:val="0"/>
      <w:marTop w:val="0"/>
      <w:marBottom w:val="0"/>
      <w:divBdr>
        <w:top w:val="none" w:sz="0" w:space="0" w:color="auto"/>
        <w:left w:val="none" w:sz="0" w:space="0" w:color="auto"/>
        <w:bottom w:val="none" w:sz="0" w:space="0" w:color="auto"/>
        <w:right w:val="none" w:sz="0" w:space="0" w:color="auto"/>
      </w:divBdr>
      <w:divsChild>
        <w:div w:id="1278246739">
          <w:marLeft w:val="0"/>
          <w:marRight w:val="0"/>
          <w:marTop w:val="0"/>
          <w:marBottom w:val="0"/>
          <w:divBdr>
            <w:top w:val="none" w:sz="0" w:space="0" w:color="auto"/>
            <w:left w:val="none" w:sz="0" w:space="0" w:color="auto"/>
            <w:bottom w:val="none" w:sz="0" w:space="0" w:color="auto"/>
            <w:right w:val="none" w:sz="0" w:space="0" w:color="auto"/>
          </w:divBdr>
          <w:divsChild>
            <w:div w:id="874196643">
              <w:marLeft w:val="0"/>
              <w:marRight w:val="0"/>
              <w:marTop w:val="0"/>
              <w:marBottom w:val="0"/>
              <w:divBdr>
                <w:top w:val="none" w:sz="0" w:space="0" w:color="auto"/>
                <w:left w:val="none" w:sz="0" w:space="0" w:color="auto"/>
                <w:bottom w:val="none" w:sz="0" w:space="0" w:color="auto"/>
                <w:right w:val="none" w:sz="0" w:space="0" w:color="auto"/>
              </w:divBdr>
              <w:divsChild>
                <w:div w:id="169785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959942">
      <w:bodyDiv w:val="1"/>
      <w:marLeft w:val="0"/>
      <w:marRight w:val="0"/>
      <w:marTop w:val="0"/>
      <w:marBottom w:val="0"/>
      <w:divBdr>
        <w:top w:val="none" w:sz="0" w:space="0" w:color="auto"/>
        <w:left w:val="none" w:sz="0" w:space="0" w:color="auto"/>
        <w:bottom w:val="none" w:sz="0" w:space="0" w:color="auto"/>
        <w:right w:val="none" w:sz="0" w:space="0" w:color="auto"/>
      </w:divBdr>
      <w:divsChild>
        <w:div w:id="183254079">
          <w:marLeft w:val="0"/>
          <w:marRight w:val="0"/>
          <w:marTop w:val="0"/>
          <w:marBottom w:val="0"/>
          <w:divBdr>
            <w:top w:val="none" w:sz="0" w:space="0" w:color="auto"/>
            <w:left w:val="none" w:sz="0" w:space="0" w:color="auto"/>
            <w:bottom w:val="none" w:sz="0" w:space="0" w:color="auto"/>
            <w:right w:val="none" w:sz="0" w:space="0" w:color="auto"/>
          </w:divBdr>
          <w:divsChild>
            <w:div w:id="1751657745">
              <w:marLeft w:val="0"/>
              <w:marRight w:val="0"/>
              <w:marTop w:val="0"/>
              <w:marBottom w:val="0"/>
              <w:divBdr>
                <w:top w:val="none" w:sz="0" w:space="0" w:color="auto"/>
                <w:left w:val="none" w:sz="0" w:space="0" w:color="auto"/>
                <w:bottom w:val="none" w:sz="0" w:space="0" w:color="auto"/>
                <w:right w:val="none" w:sz="0" w:space="0" w:color="auto"/>
              </w:divBdr>
              <w:divsChild>
                <w:div w:id="18337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459860">
      <w:bodyDiv w:val="1"/>
      <w:marLeft w:val="0"/>
      <w:marRight w:val="0"/>
      <w:marTop w:val="0"/>
      <w:marBottom w:val="0"/>
      <w:divBdr>
        <w:top w:val="none" w:sz="0" w:space="0" w:color="auto"/>
        <w:left w:val="none" w:sz="0" w:space="0" w:color="auto"/>
        <w:bottom w:val="none" w:sz="0" w:space="0" w:color="auto"/>
        <w:right w:val="none" w:sz="0" w:space="0" w:color="auto"/>
      </w:divBdr>
      <w:divsChild>
        <w:div w:id="15929350">
          <w:marLeft w:val="0"/>
          <w:marRight w:val="0"/>
          <w:marTop w:val="0"/>
          <w:marBottom w:val="0"/>
          <w:divBdr>
            <w:top w:val="none" w:sz="0" w:space="0" w:color="auto"/>
            <w:left w:val="none" w:sz="0" w:space="0" w:color="auto"/>
            <w:bottom w:val="none" w:sz="0" w:space="0" w:color="auto"/>
            <w:right w:val="none" w:sz="0" w:space="0" w:color="auto"/>
          </w:divBdr>
          <w:divsChild>
            <w:div w:id="927542779">
              <w:marLeft w:val="0"/>
              <w:marRight w:val="0"/>
              <w:marTop w:val="0"/>
              <w:marBottom w:val="0"/>
              <w:divBdr>
                <w:top w:val="none" w:sz="0" w:space="0" w:color="auto"/>
                <w:left w:val="none" w:sz="0" w:space="0" w:color="auto"/>
                <w:bottom w:val="none" w:sz="0" w:space="0" w:color="auto"/>
                <w:right w:val="none" w:sz="0" w:space="0" w:color="auto"/>
              </w:divBdr>
              <w:divsChild>
                <w:div w:id="148573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24369">
      <w:bodyDiv w:val="1"/>
      <w:marLeft w:val="0"/>
      <w:marRight w:val="0"/>
      <w:marTop w:val="0"/>
      <w:marBottom w:val="0"/>
      <w:divBdr>
        <w:top w:val="none" w:sz="0" w:space="0" w:color="auto"/>
        <w:left w:val="none" w:sz="0" w:space="0" w:color="auto"/>
        <w:bottom w:val="none" w:sz="0" w:space="0" w:color="auto"/>
        <w:right w:val="none" w:sz="0" w:space="0" w:color="auto"/>
      </w:divBdr>
      <w:divsChild>
        <w:div w:id="466624917">
          <w:marLeft w:val="0"/>
          <w:marRight w:val="0"/>
          <w:marTop w:val="0"/>
          <w:marBottom w:val="0"/>
          <w:divBdr>
            <w:top w:val="none" w:sz="0" w:space="0" w:color="auto"/>
            <w:left w:val="none" w:sz="0" w:space="0" w:color="auto"/>
            <w:bottom w:val="none" w:sz="0" w:space="0" w:color="auto"/>
            <w:right w:val="none" w:sz="0" w:space="0" w:color="auto"/>
          </w:divBdr>
          <w:divsChild>
            <w:div w:id="1817649659">
              <w:marLeft w:val="0"/>
              <w:marRight w:val="0"/>
              <w:marTop w:val="0"/>
              <w:marBottom w:val="0"/>
              <w:divBdr>
                <w:top w:val="none" w:sz="0" w:space="0" w:color="auto"/>
                <w:left w:val="none" w:sz="0" w:space="0" w:color="auto"/>
                <w:bottom w:val="none" w:sz="0" w:space="0" w:color="auto"/>
                <w:right w:val="none" w:sz="0" w:space="0" w:color="auto"/>
              </w:divBdr>
              <w:divsChild>
                <w:div w:id="12552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9411">
      <w:bodyDiv w:val="1"/>
      <w:marLeft w:val="0"/>
      <w:marRight w:val="0"/>
      <w:marTop w:val="0"/>
      <w:marBottom w:val="0"/>
      <w:divBdr>
        <w:top w:val="none" w:sz="0" w:space="0" w:color="auto"/>
        <w:left w:val="none" w:sz="0" w:space="0" w:color="auto"/>
        <w:bottom w:val="none" w:sz="0" w:space="0" w:color="auto"/>
        <w:right w:val="none" w:sz="0" w:space="0" w:color="auto"/>
      </w:divBdr>
      <w:divsChild>
        <w:div w:id="1393119310">
          <w:marLeft w:val="0"/>
          <w:marRight w:val="0"/>
          <w:marTop w:val="0"/>
          <w:marBottom w:val="0"/>
          <w:divBdr>
            <w:top w:val="none" w:sz="0" w:space="0" w:color="auto"/>
            <w:left w:val="none" w:sz="0" w:space="0" w:color="auto"/>
            <w:bottom w:val="none" w:sz="0" w:space="0" w:color="auto"/>
            <w:right w:val="none" w:sz="0" w:space="0" w:color="auto"/>
          </w:divBdr>
          <w:divsChild>
            <w:div w:id="1351298884">
              <w:marLeft w:val="0"/>
              <w:marRight w:val="0"/>
              <w:marTop w:val="0"/>
              <w:marBottom w:val="0"/>
              <w:divBdr>
                <w:top w:val="none" w:sz="0" w:space="0" w:color="auto"/>
                <w:left w:val="none" w:sz="0" w:space="0" w:color="auto"/>
                <w:bottom w:val="none" w:sz="0" w:space="0" w:color="auto"/>
                <w:right w:val="none" w:sz="0" w:space="0" w:color="auto"/>
              </w:divBdr>
              <w:divsChild>
                <w:div w:id="76218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635138">
      <w:bodyDiv w:val="1"/>
      <w:marLeft w:val="0"/>
      <w:marRight w:val="0"/>
      <w:marTop w:val="0"/>
      <w:marBottom w:val="0"/>
      <w:divBdr>
        <w:top w:val="none" w:sz="0" w:space="0" w:color="auto"/>
        <w:left w:val="none" w:sz="0" w:space="0" w:color="auto"/>
        <w:bottom w:val="none" w:sz="0" w:space="0" w:color="auto"/>
        <w:right w:val="none" w:sz="0" w:space="0" w:color="auto"/>
      </w:divBdr>
    </w:div>
    <w:div w:id="1537813515">
      <w:bodyDiv w:val="1"/>
      <w:marLeft w:val="0"/>
      <w:marRight w:val="0"/>
      <w:marTop w:val="0"/>
      <w:marBottom w:val="0"/>
      <w:divBdr>
        <w:top w:val="none" w:sz="0" w:space="0" w:color="auto"/>
        <w:left w:val="none" w:sz="0" w:space="0" w:color="auto"/>
        <w:bottom w:val="none" w:sz="0" w:space="0" w:color="auto"/>
        <w:right w:val="none" w:sz="0" w:space="0" w:color="auto"/>
      </w:divBdr>
    </w:div>
    <w:div w:id="1545555893">
      <w:bodyDiv w:val="1"/>
      <w:marLeft w:val="0"/>
      <w:marRight w:val="0"/>
      <w:marTop w:val="0"/>
      <w:marBottom w:val="0"/>
      <w:divBdr>
        <w:top w:val="none" w:sz="0" w:space="0" w:color="auto"/>
        <w:left w:val="none" w:sz="0" w:space="0" w:color="auto"/>
        <w:bottom w:val="none" w:sz="0" w:space="0" w:color="auto"/>
        <w:right w:val="none" w:sz="0" w:space="0" w:color="auto"/>
      </w:divBdr>
      <w:divsChild>
        <w:div w:id="1198003287">
          <w:marLeft w:val="0"/>
          <w:marRight w:val="0"/>
          <w:marTop w:val="0"/>
          <w:marBottom w:val="0"/>
          <w:divBdr>
            <w:top w:val="none" w:sz="0" w:space="0" w:color="auto"/>
            <w:left w:val="none" w:sz="0" w:space="0" w:color="auto"/>
            <w:bottom w:val="none" w:sz="0" w:space="0" w:color="auto"/>
            <w:right w:val="none" w:sz="0" w:space="0" w:color="auto"/>
          </w:divBdr>
          <w:divsChild>
            <w:div w:id="5376272">
              <w:marLeft w:val="0"/>
              <w:marRight w:val="0"/>
              <w:marTop w:val="0"/>
              <w:marBottom w:val="0"/>
              <w:divBdr>
                <w:top w:val="none" w:sz="0" w:space="0" w:color="auto"/>
                <w:left w:val="none" w:sz="0" w:space="0" w:color="auto"/>
                <w:bottom w:val="none" w:sz="0" w:space="0" w:color="auto"/>
                <w:right w:val="none" w:sz="0" w:space="0" w:color="auto"/>
              </w:divBdr>
              <w:divsChild>
                <w:div w:id="72557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305568">
      <w:bodyDiv w:val="1"/>
      <w:marLeft w:val="0"/>
      <w:marRight w:val="0"/>
      <w:marTop w:val="0"/>
      <w:marBottom w:val="0"/>
      <w:divBdr>
        <w:top w:val="none" w:sz="0" w:space="0" w:color="auto"/>
        <w:left w:val="none" w:sz="0" w:space="0" w:color="auto"/>
        <w:bottom w:val="none" w:sz="0" w:space="0" w:color="auto"/>
        <w:right w:val="none" w:sz="0" w:space="0" w:color="auto"/>
      </w:divBdr>
    </w:div>
    <w:div w:id="1635602973">
      <w:bodyDiv w:val="1"/>
      <w:marLeft w:val="0"/>
      <w:marRight w:val="0"/>
      <w:marTop w:val="0"/>
      <w:marBottom w:val="0"/>
      <w:divBdr>
        <w:top w:val="none" w:sz="0" w:space="0" w:color="auto"/>
        <w:left w:val="none" w:sz="0" w:space="0" w:color="auto"/>
        <w:bottom w:val="none" w:sz="0" w:space="0" w:color="auto"/>
        <w:right w:val="none" w:sz="0" w:space="0" w:color="auto"/>
      </w:divBdr>
    </w:div>
    <w:div w:id="1640838532">
      <w:bodyDiv w:val="1"/>
      <w:marLeft w:val="0"/>
      <w:marRight w:val="0"/>
      <w:marTop w:val="0"/>
      <w:marBottom w:val="0"/>
      <w:divBdr>
        <w:top w:val="none" w:sz="0" w:space="0" w:color="auto"/>
        <w:left w:val="none" w:sz="0" w:space="0" w:color="auto"/>
        <w:bottom w:val="none" w:sz="0" w:space="0" w:color="auto"/>
        <w:right w:val="none" w:sz="0" w:space="0" w:color="auto"/>
      </w:divBdr>
      <w:divsChild>
        <w:div w:id="1003513796">
          <w:marLeft w:val="0"/>
          <w:marRight w:val="0"/>
          <w:marTop w:val="0"/>
          <w:marBottom w:val="0"/>
          <w:divBdr>
            <w:top w:val="none" w:sz="0" w:space="0" w:color="auto"/>
            <w:left w:val="none" w:sz="0" w:space="0" w:color="auto"/>
            <w:bottom w:val="none" w:sz="0" w:space="0" w:color="auto"/>
            <w:right w:val="none" w:sz="0" w:space="0" w:color="auto"/>
          </w:divBdr>
          <w:divsChild>
            <w:div w:id="1222981831">
              <w:marLeft w:val="0"/>
              <w:marRight w:val="0"/>
              <w:marTop w:val="0"/>
              <w:marBottom w:val="0"/>
              <w:divBdr>
                <w:top w:val="none" w:sz="0" w:space="0" w:color="auto"/>
                <w:left w:val="none" w:sz="0" w:space="0" w:color="auto"/>
                <w:bottom w:val="none" w:sz="0" w:space="0" w:color="auto"/>
                <w:right w:val="none" w:sz="0" w:space="0" w:color="auto"/>
              </w:divBdr>
              <w:divsChild>
                <w:div w:id="26125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627032">
      <w:bodyDiv w:val="1"/>
      <w:marLeft w:val="0"/>
      <w:marRight w:val="0"/>
      <w:marTop w:val="0"/>
      <w:marBottom w:val="0"/>
      <w:divBdr>
        <w:top w:val="none" w:sz="0" w:space="0" w:color="auto"/>
        <w:left w:val="none" w:sz="0" w:space="0" w:color="auto"/>
        <w:bottom w:val="none" w:sz="0" w:space="0" w:color="auto"/>
        <w:right w:val="none" w:sz="0" w:space="0" w:color="auto"/>
      </w:divBdr>
      <w:divsChild>
        <w:div w:id="473176789">
          <w:marLeft w:val="0"/>
          <w:marRight w:val="0"/>
          <w:marTop w:val="0"/>
          <w:marBottom w:val="0"/>
          <w:divBdr>
            <w:top w:val="none" w:sz="0" w:space="0" w:color="auto"/>
            <w:left w:val="none" w:sz="0" w:space="0" w:color="auto"/>
            <w:bottom w:val="none" w:sz="0" w:space="0" w:color="auto"/>
            <w:right w:val="none" w:sz="0" w:space="0" w:color="auto"/>
          </w:divBdr>
          <w:divsChild>
            <w:div w:id="37319902">
              <w:marLeft w:val="0"/>
              <w:marRight w:val="0"/>
              <w:marTop w:val="0"/>
              <w:marBottom w:val="0"/>
              <w:divBdr>
                <w:top w:val="none" w:sz="0" w:space="0" w:color="auto"/>
                <w:left w:val="none" w:sz="0" w:space="0" w:color="auto"/>
                <w:bottom w:val="none" w:sz="0" w:space="0" w:color="auto"/>
                <w:right w:val="none" w:sz="0" w:space="0" w:color="auto"/>
              </w:divBdr>
              <w:divsChild>
                <w:div w:id="99164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474325">
      <w:bodyDiv w:val="1"/>
      <w:marLeft w:val="0"/>
      <w:marRight w:val="0"/>
      <w:marTop w:val="0"/>
      <w:marBottom w:val="0"/>
      <w:divBdr>
        <w:top w:val="none" w:sz="0" w:space="0" w:color="auto"/>
        <w:left w:val="none" w:sz="0" w:space="0" w:color="auto"/>
        <w:bottom w:val="none" w:sz="0" w:space="0" w:color="auto"/>
        <w:right w:val="none" w:sz="0" w:space="0" w:color="auto"/>
      </w:divBdr>
      <w:divsChild>
        <w:div w:id="1542014844">
          <w:marLeft w:val="0"/>
          <w:marRight w:val="0"/>
          <w:marTop w:val="0"/>
          <w:marBottom w:val="0"/>
          <w:divBdr>
            <w:top w:val="none" w:sz="0" w:space="0" w:color="auto"/>
            <w:left w:val="none" w:sz="0" w:space="0" w:color="auto"/>
            <w:bottom w:val="none" w:sz="0" w:space="0" w:color="auto"/>
            <w:right w:val="none" w:sz="0" w:space="0" w:color="auto"/>
          </w:divBdr>
          <w:divsChild>
            <w:div w:id="1158228383">
              <w:marLeft w:val="0"/>
              <w:marRight w:val="0"/>
              <w:marTop w:val="0"/>
              <w:marBottom w:val="0"/>
              <w:divBdr>
                <w:top w:val="none" w:sz="0" w:space="0" w:color="auto"/>
                <w:left w:val="none" w:sz="0" w:space="0" w:color="auto"/>
                <w:bottom w:val="none" w:sz="0" w:space="0" w:color="auto"/>
                <w:right w:val="none" w:sz="0" w:space="0" w:color="auto"/>
              </w:divBdr>
              <w:divsChild>
                <w:div w:id="17718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85699">
      <w:bodyDiv w:val="1"/>
      <w:marLeft w:val="0"/>
      <w:marRight w:val="0"/>
      <w:marTop w:val="0"/>
      <w:marBottom w:val="0"/>
      <w:divBdr>
        <w:top w:val="none" w:sz="0" w:space="0" w:color="auto"/>
        <w:left w:val="none" w:sz="0" w:space="0" w:color="auto"/>
        <w:bottom w:val="none" w:sz="0" w:space="0" w:color="auto"/>
        <w:right w:val="none" w:sz="0" w:space="0" w:color="auto"/>
      </w:divBdr>
    </w:div>
    <w:div w:id="1962221823">
      <w:bodyDiv w:val="1"/>
      <w:marLeft w:val="0"/>
      <w:marRight w:val="0"/>
      <w:marTop w:val="0"/>
      <w:marBottom w:val="0"/>
      <w:divBdr>
        <w:top w:val="none" w:sz="0" w:space="0" w:color="auto"/>
        <w:left w:val="none" w:sz="0" w:space="0" w:color="auto"/>
        <w:bottom w:val="none" w:sz="0" w:space="0" w:color="auto"/>
        <w:right w:val="none" w:sz="0" w:space="0" w:color="auto"/>
      </w:divBdr>
      <w:divsChild>
        <w:div w:id="2074234141">
          <w:marLeft w:val="0"/>
          <w:marRight w:val="0"/>
          <w:marTop w:val="0"/>
          <w:marBottom w:val="0"/>
          <w:divBdr>
            <w:top w:val="none" w:sz="0" w:space="0" w:color="auto"/>
            <w:left w:val="none" w:sz="0" w:space="0" w:color="auto"/>
            <w:bottom w:val="none" w:sz="0" w:space="0" w:color="auto"/>
            <w:right w:val="none" w:sz="0" w:space="0" w:color="auto"/>
          </w:divBdr>
          <w:divsChild>
            <w:div w:id="1211915751">
              <w:marLeft w:val="0"/>
              <w:marRight w:val="0"/>
              <w:marTop w:val="0"/>
              <w:marBottom w:val="0"/>
              <w:divBdr>
                <w:top w:val="none" w:sz="0" w:space="0" w:color="auto"/>
                <w:left w:val="none" w:sz="0" w:space="0" w:color="auto"/>
                <w:bottom w:val="none" w:sz="0" w:space="0" w:color="auto"/>
                <w:right w:val="none" w:sz="0" w:space="0" w:color="auto"/>
              </w:divBdr>
              <w:divsChild>
                <w:div w:id="16923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464144">
      <w:bodyDiv w:val="1"/>
      <w:marLeft w:val="0"/>
      <w:marRight w:val="0"/>
      <w:marTop w:val="0"/>
      <w:marBottom w:val="0"/>
      <w:divBdr>
        <w:top w:val="none" w:sz="0" w:space="0" w:color="auto"/>
        <w:left w:val="none" w:sz="0" w:space="0" w:color="auto"/>
        <w:bottom w:val="none" w:sz="0" w:space="0" w:color="auto"/>
        <w:right w:val="none" w:sz="0" w:space="0" w:color="auto"/>
      </w:divBdr>
      <w:divsChild>
        <w:div w:id="729695754">
          <w:marLeft w:val="0"/>
          <w:marRight w:val="0"/>
          <w:marTop w:val="0"/>
          <w:marBottom w:val="0"/>
          <w:divBdr>
            <w:top w:val="none" w:sz="0" w:space="0" w:color="auto"/>
            <w:left w:val="none" w:sz="0" w:space="0" w:color="auto"/>
            <w:bottom w:val="none" w:sz="0" w:space="0" w:color="auto"/>
            <w:right w:val="none" w:sz="0" w:space="0" w:color="auto"/>
          </w:divBdr>
          <w:divsChild>
            <w:div w:id="1060250070">
              <w:marLeft w:val="0"/>
              <w:marRight w:val="0"/>
              <w:marTop w:val="0"/>
              <w:marBottom w:val="0"/>
              <w:divBdr>
                <w:top w:val="none" w:sz="0" w:space="0" w:color="auto"/>
                <w:left w:val="none" w:sz="0" w:space="0" w:color="auto"/>
                <w:bottom w:val="none" w:sz="0" w:space="0" w:color="auto"/>
                <w:right w:val="none" w:sz="0" w:space="0" w:color="auto"/>
              </w:divBdr>
              <w:divsChild>
                <w:div w:id="169614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84128FF387ECC479A30CCCF70B53871" ma:contentTypeVersion="12" ma:contentTypeDescription="Criar um novo documento." ma:contentTypeScope="" ma:versionID="a0661e04c51f429231a4846c389f4beb">
  <xsd:schema xmlns:xsd="http://www.w3.org/2001/XMLSchema" xmlns:xs="http://www.w3.org/2001/XMLSchema" xmlns:p="http://schemas.microsoft.com/office/2006/metadata/properties" xmlns:ns3="c563f900-15a4-40d8-a5c1-cc85a105d0b9" xmlns:ns4="da5f21ff-7639-4c5f-b446-7907cef1f310" targetNamespace="http://schemas.microsoft.com/office/2006/metadata/properties" ma:root="true" ma:fieldsID="dd1ff5ae754fb1d2cbea8fbde7d3bade" ns3:_="" ns4:_="">
    <xsd:import namespace="c563f900-15a4-40d8-a5c1-cc85a105d0b9"/>
    <xsd:import namespace="da5f21ff-7639-4c5f-b446-7907cef1f31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63f900-15a4-40d8-a5c1-cc85a105d0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5f21ff-7639-4c5f-b446-7907cef1f310" elementFormDefault="qualified">
    <xsd:import namespace="http://schemas.microsoft.com/office/2006/documentManagement/types"/>
    <xsd:import namespace="http://schemas.microsoft.com/office/infopath/2007/PartnerControls"/>
    <xsd:element name="SharedWithUsers" ma:index="17"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hes de Partilhado Com" ma:internalName="SharedWithDetails" ma:readOnly="true">
      <xsd:simpleType>
        <xsd:restriction base="dms:Note">
          <xsd:maxLength value="255"/>
        </xsd:restriction>
      </xsd:simpleType>
    </xsd:element>
    <xsd:element name="SharingHintHash" ma:index="19" nillable="true" ma:displayName="Hash de Sugestão de Partilh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3E9D93-4CA9-4F49-876D-D95557888F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025003A-C7D6-4862-B4CA-688E8DEDDED5}">
  <ds:schemaRefs>
    <ds:schemaRef ds:uri="http://schemas.microsoft.com/sharepoint/v3/contenttype/forms"/>
  </ds:schemaRefs>
</ds:datastoreItem>
</file>

<file path=customXml/itemProps3.xml><?xml version="1.0" encoding="utf-8"?>
<ds:datastoreItem xmlns:ds="http://schemas.openxmlformats.org/officeDocument/2006/customXml" ds:itemID="{141D9782-7CBF-4817-9E4D-BB18D94323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63f900-15a4-40d8-a5c1-cc85a105d0b9"/>
    <ds:schemaRef ds:uri="da5f21ff-7639-4c5f-b446-7907cef1f3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5</Pages>
  <Words>1163</Words>
  <Characters>6633</Characters>
  <Application>Microsoft Office Word</Application>
  <DocSecurity>0</DocSecurity>
  <Lines>55</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dc:creator>
  <cp:keywords/>
  <dc:description/>
  <cp:lastModifiedBy>João Manuel Ginja Ramalho</cp:lastModifiedBy>
  <cp:revision>87</cp:revision>
  <dcterms:created xsi:type="dcterms:W3CDTF">2021-09-30T20:56:00Z</dcterms:created>
  <dcterms:modified xsi:type="dcterms:W3CDTF">2021-11-05T18:55:00Z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0x010100684128FF387ECC479A30CCCF70B53871</vt:lpwstr>
  </property>
</Properties>
</file>